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C556E" w14:textId="6B12DBC3" w:rsidR="00F6771E" w:rsidRPr="0006468F" w:rsidRDefault="00F81FF4" w:rsidP="0006468F">
      <w:pPr>
        <w:spacing w:after="0"/>
        <w:jc w:val="center"/>
        <w:rPr>
          <w:rFonts w:ascii="Times New Roman" w:hAnsi="Times New Roman" w:cs="Times New Roman"/>
          <w:b/>
          <w:sz w:val="28"/>
          <w:szCs w:val="28"/>
        </w:rPr>
      </w:pPr>
      <w:r w:rsidRPr="0006468F">
        <w:rPr>
          <w:rFonts w:ascii="Times New Roman" w:hAnsi="Times New Roman" w:cs="Times New Roman"/>
          <w:b/>
          <w:sz w:val="28"/>
          <w:szCs w:val="28"/>
        </w:rPr>
        <w:t xml:space="preserve">FACULDADE DE TECNOLOGIA </w:t>
      </w:r>
      <w:r w:rsidRPr="0006468F">
        <w:rPr>
          <w:rStyle w:val="apple-converted-space"/>
          <w:rFonts w:ascii="Times New Roman" w:hAnsi="Times New Roman" w:cs="Times New Roman"/>
          <w:b/>
          <w:sz w:val="28"/>
          <w:szCs w:val="28"/>
        </w:rPr>
        <w:t>DE</w:t>
      </w:r>
      <w:r w:rsidRPr="0006468F">
        <w:rPr>
          <w:rFonts w:ascii="Times New Roman" w:hAnsi="Times New Roman" w:cs="Times New Roman"/>
          <w:b/>
          <w:sz w:val="28"/>
          <w:szCs w:val="28"/>
        </w:rPr>
        <w:t xml:space="preserve"> SÃO JOSÉ DOS CAMPOS</w:t>
      </w:r>
    </w:p>
    <w:p w14:paraId="6C364D47" w14:textId="77777777" w:rsidR="00F6771E" w:rsidRPr="0006468F" w:rsidRDefault="00F81FF4" w:rsidP="0006468F">
      <w:pPr>
        <w:spacing w:after="0" w:line="360" w:lineRule="auto"/>
        <w:jc w:val="center"/>
        <w:rPr>
          <w:rFonts w:ascii="Times New Roman" w:eastAsia="Times New Roman" w:hAnsi="Times New Roman" w:cs="Times New Roman"/>
          <w:b/>
          <w:bCs/>
          <w:color w:val="000000"/>
          <w:sz w:val="28"/>
          <w:szCs w:val="28"/>
        </w:rPr>
      </w:pPr>
      <w:r w:rsidRPr="0006468F">
        <w:rPr>
          <w:rFonts w:ascii="Times New Roman" w:eastAsia="Times New Roman" w:hAnsi="Times New Roman" w:cs="Times New Roman"/>
          <w:b/>
          <w:bCs/>
          <w:color w:val="000000"/>
          <w:sz w:val="28"/>
          <w:szCs w:val="28"/>
        </w:rPr>
        <w:t>FATEC PROFESSOR JESSEN VIDAL</w:t>
      </w:r>
    </w:p>
    <w:p w14:paraId="7A3F8158" w14:textId="77777777" w:rsidR="00F6771E" w:rsidRDefault="00F6771E">
      <w:pPr>
        <w:spacing w:after="0" w:line="360" w:lineRule="auto"/>
        <w:jc w:val="center"/>
        <w:rPr>
          <w:rFonts w:ascii="Times New Roman" w:hAnsi="Times New Roman" w:cs="Times New Roman"/>
          <w:b/>
          <w:bCs/>
          <w:color w:val="000000"/>
          <w:sz w:val="28"/>
          <w:szCs w:val="28"/>
        </w:rPr>
      </w:pPr>
    </w:p>
    <w:p w14:paraId="7152042D" w14:textId="77777777" w:rsidR="00F6771E" w:rsidRDefault="00F6771E">
      <w:pPr>
        <w:spacing w:after="0" w:line="360" w:lineRule="auto"/>
        <w:jc w:val="center"/>
        <w:rPr>
          <w:rFonts w:ascii="Times New Roman" w:hAnsi="Times New Roman" w:cs="Times New Roman"/>
          <w:b/>
          <w:bCs/>
          <w:color w:val="000000"/>
          <w:sz w:val="28"/>
          <w:szCs w:val="28"/>
        </w:rPr>
      </w:pPr>
    </w:p>
    <w:p w14:paraId="7277323F" w14:textId="77777777" w:rsidR="00F6771E" w:rsidRDefault="00F6771E">
      <w:pPr>
        <w:spacing w:after="0" w:line="360" w:lineRule="auto"/>
        <w:jc w:val="center"/>
        <w:rPr>
          <w:rFonts w:ascii="Times New Roman" w:hAnsi="Times New Roman" w:cs="Times New Roman"/>
          <w:b/>
          <w:bCs/>
          <w:color w:val="000000"/>
          <w:sz w:val="28"/>
          <w:szCs w:val="28"/>
        </w:rPr>
      </w:pPr>
    </w:p>
    <w:p w14:paraId="61CF9D7C" w14:textId="77777777" w:rsidR="00F6771E" w:rsidRDefault="00F6771E">
      <w:pPr>
        <w:spacing w:after="0" w:line="360" w:lineRule="auto"/>
        <w:jc w:val="center"/>
        <w:rPr>
          <w:rFonts w:ascii="Times New Roman" w:hAnsi="Times New Roman" w:cs="Times New Roman"/>
          <w:b/>
          <w:bCs/>
          <w:color w:val="000000"/>
          <w:sz w:val="28"/>
          <w:szCs w:val="28"/>
        </w:rPr>
      </w:pPr>
    </w:p>
    <w:p w14:paraId="74D98EF6" w14:textId="77777777" w:rsidR="00F6771E" w:rsidRDefault="00F6771E">
      <w:pPr>
        <w:spacing w:after="0" w:line="360" w:lineRule="auto"/>
        <w:jc w:val="center"/>
        <w:rPr>
          <w:rFonts w:ascii="Times New Roman" w:hAnsi="Times New Roman" w:cs="Times New Roman"/>
          <w:b/>
          <w:bCs/>
          <w:color w:val="000000"/>
          <w:sz w:val="28"/>
          <w:szCs w:val="28"/>
        </w:rPr>
      </w:pPr>
    </w:p>
    <w:p w14:paraId="594E694E" w14:textId="77777777" w:rsidR="00F6771E" w:rsidRDefault="00F6771E">
      <w:pPr>
        <w:spacing w:after="0" w:line="360" w:lineRule="auto"/>
        <w:jc w:val="center"/>
        <w:rPr>
          <w:rFonts w:ascii="Times New Roman" w:hAnsi="Times New Roman" w:cs="Times New Roman"/>
          <w:b/>
          <w:bCs/>
          <w:color w:val="000000"/>
          <w:sz w:val="28"/>
          <w:szCs w:val="28"/>
        </w:rPr>
      </w:pPr>
    </w:p>
    <w:p w14:paraId="302AAB94" w14:textId="77777777" w:rsidR="00F6771E" w:rsidRDefault="00F81FF4">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THIAGO LUIS SILVA FORTUNATO</w:t>
      </w:r>
    </w:p>
    <w:p w14:paraId="70052939" w14:textId="77777777" w:rsidR="00F6771E" w:rsidRDefault="00F6771E">
      <w:pPr>
        <w:spacing w:after="0" w:line="360" w:lineRule="auto"/>
        <w:jc w:val="center"/>
        <w:rPr>
          <w:rFonts w:ascii="Times New Roman" w:hAnsi="Times New Roman" w:cs="Times New Roman"/>
          <w:b/>
          <w:bCs/>
          <w:color w:val="000000"/>
          <w:sz w:val="28"/>
          <w:szCs w:val="28"/>
        </w:rPr>
      </w:pPr>
    </w:p>
    <w:p w14:paraId="110B7575" w14:textId="77777777" w:rsidR="00F6771E" w:rsidRDefault="00F6771E">
      <w:pPr>
        <w:spacing w:after="0" w:line="360" w:lineRule="auto"/>
        <w:jc w:val="center"/>
        <w:rPr>
          <w:rFonts w:ascii="Times New Roman" w:hAnsi="Times New Roman" w:cs="Times New Roman"/>
          <w:b/>
          <w:bCs/>
          <w:color w:val="000000"/>
          <w:sz w:val="28"/>
          <w:szCs w:val="28"/>
        </w:rPr>
      </w:pPr>
    </w:p>
    <w:p w14:paraId="7FA5C5D1" w14:textId="77777777" w:rsidR="00F6771E" w:rsidRDefault="00F6771E">
      <w:pPr>
        <w:spacing w:after="0" w:line="360" w:lineRule="auto"/>
        <w:jc w:val="center"/>
        <w:rPr>
          <w:rFonts w:ascii="Times New Roman" w:hAnsi="Times New Roman" w:cs="Times New Roman"/>
          <w:b/>
          <w:bCs/>
          <w:color w:val="000000"/>
          <w:sz w:val="28"/>
          <w:szCs w:val="28"/>
        </w:rPr>
      </w:pPr>
    </w:p>
    <w:p w14:paraId="15A2EB99" w14:textId="26429E23" w:rsidR="00F6771E" w:rsidRDefault="007B11C8" w:rsidP="007B11C8">
      <w:pPr>
        <w:tabs>
          <w:tab w:val="left" w:pos="6480"/>
        </w:tabs>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ab/>
      </w:r>
    </w:p>
    <w:p w14:paraId="26350C0C" w14:textId="77777777" w:rsidR="00F6771E" w:rsidRDefault="00F6771E">
      <w:pPr>
        <w:spacing w:after="0" w:line="360" w:lineRule="auto"/>
        <w:jc w:val="center"/>
        <w:rPr>
          <w:rFonts w:ascii="Times New Roman" w:hAnsi="Times New Roman" w:cs="Times New Roman"/>
          <w:b/>
          <w:bCs/>
          <w:color w:val="000000"/>
          <w:sz w:val="28"/>
          <w:szCs w:val="28"/>
        </w:rPr>
      </w:pPr>
    </w:p>
    <w:p w14:paraId="5C1BFC6D" w14:textId="77777777" w:rsidR="00F6771E" w:rsidRDefault="00F6771E">
      <w:pPr>
        <w:spacing w:after="0" w:line="360" w:lineRule="auto"/>
        <w:jc w:val="center"/>
        <w:rPr>
          <w:rFonts w:ascii="Times New Roman" w:hAnsi="Times New Roman" w:cs="Times New Roman"/>
          <w:b/>
          <w:bCs/>
          <w:color w:val="000000"/>
          <w:sz w:val="28"/>
          <w:szCs w:val="28"/>
        </w:rPr>
      </w:pPr>
    </w:p>
    <w:p w14:paraId="38AFDA28" w14:textId="64D5DACC" w:rsidR="00F6771E" w:rsidRDefault="00B20340">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IMPLANTAÇÃO DA </w:t>
      </w:r>
      <w:r w:rsidR="004A6E0A">
        <w:rPr>
          <w:rFonts w:ascii="Times New Roman" w:eastAsia="Times New Roman" w:hAnsi="Times New Roman" w:cs="Times New Roman"/>
          <w:b/>
          <w:bCs/>
          <w:color w:val="000000"/>
          <w:sz w:val="28"/>
          <w:szCs w:val="28"/>
        </w:rPr>
        <w:t>PLATAFORMA</w:t>
      </w:r>
    </w:p>
    <w:p w14:paraId="4D511456" w14:textId="270C58DB" w:rsidR="00F6771E" w:rsidRDefault="004A6E0A">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B20340">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3A85FEFC" w14:textId="77777777" w:rsidR="00F6771E" w:rsidRDefault="00F6771E">
      <w:pPr>
        <w:spacing w:after="0" w:line="360" w:lineRule="auto"/>
        <w:jc w:val="center"/>
        <w:rPr>
          <w:rFonts w:ascii="Times New Roman" w:hAnsi="Times New Roman" w:cs="Times New Roman"/>
          <w:b/>
          <w:bCs/>
          <w:color w:val="000000"/>
          <w:sz w:val="28"/>
          <w:szCs w:val="28"/>
        </w:rPr>
      </w:pPr>
    </w:p>
    <w:p w14:paraId="4193D7EC" w14:textId="77777777" w:rsidR="00F6771E" w:rsidRDefault="00F6771E">
      <w:pPr>
        <w:spacing w:after="0" w:line="360" w:lineRule="auto"/>
        <w:jc w:val="center"/>
        <w:rPr>
          <w:rFonts w:ascii="Times New Roman" w:hAnsi="Times New Roman" w:cs="Times New Roman"/>
          <w:b/>
          <w:bCs/>
          <w:color w:val="000000"/>
          <w:sz w:val="28"/>
          <w:szCs w:val="28"/>
        </w:rPr>
      </w:pPr>
    </w:p>
    <w:p w14:paraId="5FCF526C" w14:textId="77777777" w:rsidR="00F6771E" w:rsidRDefault="00F6771E">
      <w:pPr>
        <w:spacing w:after="0" w:line="360" w:lineRule="auto"/>
        <w:jc w:val="center"/>
        <w:rPr>
          <w:rFonts w:ascii="Times New Roman" w:hAnsi="Times New Roman" w:cs="Times New Roman"/>
          <w:b/>
          <w:bCs/>
          <w:color w:val="000000"/>
          <w:sz w:val="28"/>
          <w:szCs w:val="28"/>
        </w:rPr>
      </w:pPr>
    </w:p>
    <w:p w14:paraId="2F99E356" w14:textId="77777777" w:rsidR="00F6771E" w:rsidRDefault="00F6771E">
      <w:pPr>
        <w:spacing w:after="0" w:line="360" w:lineRule="auto"/>
        <w:jc w:val="center"/>
        <w:rPr>
          <w:rFonts w:ascii="Times New Roman" w:hAnsi="Times New Roman" w:cs="Times New Roman"/>
          <w:b/>
          <w:bCs/>
          <w:color w:val="000000"/>
          <w:sz w:val="28"/>
          <w:szCs w:val="28"/>
        </w:rPr>
      </w:pPr>
    </w:p>
    <w:p w14:paraId="3DB31583" w14:textId="77777777" w:rsidR="00F6771E" w:rsidRDefault="00F6771E">
      <w:pPr>
        <w:spacing w:after="0" w:line="360" w:lineRule="auto"/>
        <w:jc w:val="center"/>
        <w:rPr>
          <w:rFonts w:ascii="Times New Roman" w:hAnsi="Times New Roman" w:cs="Times New Roman"/>
          <w:b/>
          <w:bCs/>
          <w:color w:val="000000"/>
          <w:sz w:val="28"/>
          <w:szCs w:val="28"/>
        </w:rPr>
      </w:pPr>
    </w:p>
    <w:p w14:paraId="1A4D1011" w14:textId="77777777" w:rsidR="00F6771E" w:rsidRDefault="00F6771E">
      <w:pPr>
        <w:spacing w:after="0" w:line="360" w:lineRule="auto"/>
        <w:jc w:val="center"/>
        <w:rPr>
          <w:rFonts w:ascii="Times New Roman" w:hAnsi="Times New Roman" w:cs="Times New Roman"/>
          <w:b/>
          <w:bCs/>
          <w:color w:val="000000"/>
          <w:sz w:val="28"/>
          <w:szCs w:val="28"/>
        </w:rPr>
      </w:pPr>
    </w:p>
    <w:p w14:paraId="196E2EF9" w14:textId="77777777" w:rsidR="00F6771E" w:rsidRDefault="00F6771E">
      <w:pPr>
        <w:spacing w:after="0" w:line="360" w:lineRule="auto"/>
        <w:jc w:val="center"/>
        <w:rPr>
          <w:rFonts w:ascii="Times New Roman" w:hAnsi="Times New Roman" w:cs="Times New Roman"/>
          <w:b/>
          <w:bCs/>
          <w:color w:val="000000"/>
          <w:sz w:val="28"/>
          <w:szCs w:val="28"/>
        </w:rPr>
      </w:pPr>
    </w:p>
    <w:p w14:paraId="330CD548" w14:textId="77777777" w:rsidR="00F6771E" w:rsidRDefault="00F6771E">
      <w:pPr>
        <w:spacing w:after="0" w:line="360" w:lineRule="auto"/>
        <w:rPr>
          <w:rFonts w:ascii="Times New Roman" w:eastAsia="Times New Roman" w:hAnsi="Times New Roman" w:cs="Times New Roman"/>
          <w:b/>
          <w:bCs/>
          <w:sz w:val="24"/>
          <w:szCs w:val="24"/>
          <w:lang w:eastAsia="pt-BR"/>
        </w:rPr>
      </w:pPr>
    </w:p>
    <w:p w14:paraId="6E7AEF46" w14:textId="77777777" w:rsidR="00F6771E" w:rsidRPr="0006468F" w:rsidRDefault="00F6771E" w:rsidP="0006468F">
      <w:pPr>
        <w:spacing w:after="0" w:line="360" w:lineRule="auto"/>
        <w:rPr>
          <w:rFonts w:ascii="Times New Roman" w:eastAsia="Times New Roman" w:hAnsi="Times New Roman" w:cs="Times New Roman"/>
          <w:bCs/>
          <w:sz w:val="28"/>
          <w:szCs w:val="28"/>
          <w:lang w:eastAsia="pt-BR"/>
        </w:rPr>
      </w:pPr>
    </w:p>
    <w:p w14:paraId="2FBA4C10" w14:textId="77777777" w:rsidR="0006468F" w:rsidRPr="0006468F" w:rsidRDefault="0006468F" w:rsidP="0006468F">
      <w:pPr>
        <w:spacing w:after="0"/>
        <w:jc w:val="center"/>
        <w:rPr>
          <w:rFonts w:ascii="Times New Roman" w:hAnsi="Times New Roman" w:cs="Times New Roman"/>
          <w:sz w:val="28"/>
          <w:szCs w:val="28"/>
        </w:rPr>
      </w:pPr>
      <w:r w:rsidRPr="0006468F">
        <w:rPr>
          <w:rFonts w:ascii="Times New Roman" w:hAnsi="Times New Roman" w:cs="Times New Roman"/>
          <w:sz w:val="28"/>
          <w:szCs w:val="28"/>
        </w:rPr>
        <w:t>São José dos Campos</w:t>
      </w:r>
    </w:p>
    <w:p w14:paraId="02E6672E" w14:textId="77777777" w:rsidR="00402D65" w:rsidRDefault="0006468F" w:rsidP="0006468F">
      <w:pPr>
        <w:spacing w:after="0"/>
        <w:jc w:val="center"/>
        <w:rPr>
          <w:rFonts w:ascii="Times New Roman" w:hAnsi="Times New Roman" w:cs="Times New Roman"/>
          <w:sz w:val="28"/>
          <w:szCs w:val="28"/>
        </w:rPr>
        <w:sectPr w:rsidR="00402D65" w:rsidSect="004174A0">
          <w:headerReference w:type="default" r:id="rId8"/>
          <w:footerReference w:type="default" r:id="rId9"/>
          <w:pgSz w:w="11906" w:h="16838"/>
          <w:pgMar w:top="1701" w:right="1134" w:bottom="1134" w:left="1701" w:header="1134" w:footer="1134" w:gutter="0"/>
          <w:pgNumType w:start="1"/>
          <w:cols w:space="720"/>
          <w:formProt w:val="0"/>
          <w:docGrid w:linePitch="360" w:charSpace="-2049"/>
        </w:sectPr>
      </w:pPr>
      <w:r w:rsidRPr="0006468F">
        <w:rPr>
          <w:rFonts w:ascii="Times New Roman" w:hAnsi="Times New Roman" w:cs="Times New Roman"/>
          <w:sz w:val="28"/>
          <w:szCs w:val="28"/>
        </w:rPr>
        <w:t>2017</w:t>
      </w:r>
    </w:p>
    <w:p w14:paraId="4D14CA82" w14:textId="5F0FF993" w:rsidR="00A85499" w:rsidRDefault="00A85499" w:rsidP="0006468F">
      <w:pPr>
        <w:spacing w:after="0"/>
        <w:jc w:val="center"/>
        <w:rPr>
          <w:rFonts w:ascii="Times New Roman" w:hAnsi="Times New Roman" w:cs="Times New Roman"/>
          <w:sz w:val="28"/>
          <w:szCs w:val="28"/>
        </w:rPr>
      </w:pPr>
    </w:p>
    <w:p w14:paraId="772DA2CC" w14:textId="6A294A50" w:rsidR="00F6771E" w:rsidRDefault="00F81FF4" w:rsidP="0006468F">
      <w:pPr>
        <w:pStyle w:val="Default"/>
        <w:spacing w:line="360" w:lineRule="auto"/>
        <w:jc w:val="center"/>
        <w:rPr>
          <w:b/>
          <w:bCs/>
          <w:sz w:val="28"/>
          <w:szCs w:val="28"/>
        </w:rPr>
      </w:pPr>
      <w:r>
        <w:rPr>
          <w:b/>
          <w:bCs/>
          <w:sz w:val="28"/>
          <w:szCs w:val="28"/>
        </w:rPr>
        <w:t>THIAGO LUIS SILVA FORTUNATO</w:t>
      </w:r>
    </w:p>
    <w:p w14:paraId="2CCB55E9" w14:textId="77777777" w:rsidR="00F6771E" w:rsidRDefault="00F6771E">
      <w:pPr>
        <w:spacing w:after="0" w:line="360" w:lineRule="auto"/>
        <w:rPr>
          <w:rFonts w:ascii="Times New Roman" w:hAnsi="Times New Roman" w:cs="Times New Roman"/>
          <w:b/>
          <w:bCs/>
          <w:color w:val="000000"/>
          <w:sz w:val="28"/>
          <w:szCs w:val="28"/>
        </w:rPr>
      </w:pPr>
    </w:p>
    <w:p w14:paraId="0FAB9168" w14:textId="77777777" w:rsidR="00F6771E" w:rsidRDefault="00F6771E">
      <w:pPr>
        <w:spacing w:after="0" w:line="360" w:lineRule="auto"/>
        <w:rPr>
          <w:rFonts w:ascii="Times New Roman" w:hAnsi="Times New Roman" w:cs="Times New Roman"/>
          <w:b/>
          <w:bCs/>
          <w:color w:val="000000"/>
          <w:sz w:val="28"/>
          <w:szCs w:val="28"/>
        </w:rPr>
      </w:pPr>
    </w:p>
    <w:p w14:paraId="43F5FA61" w14:textId="77777777" w:rsidR="00F6771E" w:rsidRDefault="00F6771E">
      <w:pPr>
        <w:spacing w:after="0" w:line="360" w:lineRule="auto"/>
        <w:rPr>
          <w:rFonts w:ascii="Times New Roman" w:hAnsi="Times New Roman" w:cs="Times New Roman"/>
          <w:b/>
          <w:bCs/>
          <w:color w:val="000000"/>
          <w:sz w:val="28"/>
          <w:szCs w:val="28"/>
        </w:rPr>
      </w:pPr>
    </w:p>
    <w:p w14:paraId="4E932C89" w14:textId="77777777" w:rsidR="0005129C" w:rsidRDefault="0005129C">
      <w:pPr>
        <w:spacing w:after="0" w:line="360" w:lineRule="auto"/>
        <w:rPr>
          <w:rFonts w:ascii="Times New Roman" w:hAnsi="Times New Roman" w:cs="Times New Roman"/>
          <w:b/>
          <w:bCs/>
          <w:color w:val="000000"/>
          <w:sz w:val="28"/>
          <w:szCs w:val="28"/>
        </w:rPr>
      </w:pPr>
    </w:p>
    <w:p w14:paraId="7F2060AD" w14:textId="77777777" w:rsidR="0005129C" w:rsidRDefault="0005129C">
      <w:pPr>
        <w:spacing w:after="0" w:line="360" w:lineRule="auto"/>
        <w:rPr>
          <w:rFonts w:ascii="Times New Roman" w:hAnsi="Times New Roman" w:cs="Times New Roman"/>
          <w:b/>
          <w:bCs/>
          <w:color w:val="000000"/>
          <w:sz w:val="28"/>
          <w:szCs w:val="28"/>
        </w:rPr>
      </w:pPr>
    </w:p>
    <w:p w14:paraId="1829D60B" w14:textId="1BEC4BDF" w:rsidR="0005129C" w:rsidRDefault="0005129C">
      <w:pPr>
        <w:spacing w:after="0" w:line="360" w:lineRule="auto"/>
        <w:rPr>
          <w:rFonts w:ascii="Times New Roman" w:hAnsi="Times New Roman" w:cs="Times New Roman"/>
          <w:b/>
          <w:bCs/>
          <w:color w:val="000000"/>
          <w:sz w:val="28"/>
          <w:szCs w:val="28"/>
        </w:rPr>
      </w:pPr>
    </w:p>
    <w:p w14:paraId="53277983" w14:textId="77777777" w:rsidR="004A6E0A" w:rsidRDefault="004A6E0A">
      <w:pPr>
        <w:spacing w:after="0" w:line="360" w:lineRule="auto"/>
        <w:rPr>
          <w:rFonts w:ascii="Times New Roman" w:hAnsi="Times New Roman" w:cs="Times New Roman"/>
          <w:b/>
          <w:bCs/>
          <w:color w:val="000000"/>
          <w:sz w:val="28"/>
          <w:szCs w:val="28"/>
        </w:rPr>
      </w:pPr>
    </w:p>
    <w:p w14:paraId="6C2A4C71" w14:textId="625F399E" w:rsidR="0006468F"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IMPLANTAÇÃO DA PLATAFORMA</w:t>
      </w:r>
    </w:p>
    <w:p w14:paraId="6D66CDA6" w14:textId="3DE67877" w:rsidR="004A6E0A" w:rsidRPr="0006468F" w:rsidRDefault="004A6E0A" w:rsidP="0006468F">
      <w:pPr>
        <w:spacing w:after="0"/>
        <w:jc w:val="center"/>
        <w:rPr>
          <w:rFonts w:ascii="Times New Roman" w:hAnsi="Times New Roman" w:cs="Times New Roman"/>
          <w:b/>
          <w:sz w:val="32"/>
          <w:szCs w:val="32"/>
        </w:rPr>
      </w:pPr>
      <w:r w:rsidRPr="0006468F">
        <w:rPr>
          <w:rFonts w:ascii="Times New Roman" w:hAnsi="Times New Roman" w:cs="Times New Roman"/>
          <w:b/>
          <w:sz w:val="32"/>
          <w:szCs w:val="32"/>
        </w:rPr>
        <w:t xml:space="preserve">DE MAPEAMENTO </w:t>
      </w:r>
      <w:r w:rsidR="00B20340">
        <w:rPr>
          <w:rFonts w:ascii="Times New Roman" w:hAnsi="Times New Roman" w:cs="Times New Roman"/>
          <w:b/>
          <w:sz w:val="32"/>
          <w:szCs w:val="32"/>
        </w:rPr>
        <w:t>DE</w:t>
      </w:r>
      <w:r w:rsidRPr="0006468F">
        <w:rPr>
          <w:rFonts w:ascii="Times New Roman" w:hAnsi="Times New Roman" w:cs="Times New Roman"/>
          <w:b/>
          <w:sz w:val="32"/>
          <w:szCs w:val="32"/>
        </w:rPr>
        <w:t xml:space="preserve"> COMPETÊNCIAS</w:t>
      </w:r>
    </w:p>
    <w:p w14:paraId="2AC635CC" w14:textId="6426D903" w:rsidR="00F6771E" w:rsidRDefault="00F6771E">
      <w:pPr>
        <w:spacing w:after="0" w:line="360" w:lineRule="auto"/>
        <w:rPr>
          <w:rFonts w:ascii="Times New Roman" w:hAnsi="Times New Roman" w:cs="Times New Roman"/>
          <w:color w:val="000000"/>
          <w:sz w:val="23"/>
          <w:szCs w:val="23"/>
        </w:rPr>
      </w:pPr>
    </w:p>
    <w:p w14:paraId="4160218E" w14:textId="77777777" w:rsidR="00F839DF" w:rsidRDefault="00F839DF">
      <w:pPr>
        <w:spacing w:after="0" w:line="360" w:lineRule="auto"/>
        <w:rPr>
          <w:rFonts w:ascii="Times New Roman" w:hAnsi="Times New Roman" w:cs="Times New Roman"/>
          <w:color w:val="000000"/>
          <w:sz w:val="23"/>
          <w:szCs w:val="23"/>
        </w:rPr>
      </w:pPr>
    </w:p>
    <w:p w14:paraId="0A20FDD7" w14:textId="2D0D516A" w:rsidR="00F6771E" w:rsidRPr="0006468F" w:rsidRDefault="00F81FF4" w:rsidP="0006468F">
      <w:pPr>
        <w:ind w:left="4956"/>
        <w:jc w:val="both"/>
        <w:rPr>
          <w:rFonts w:ascii="Times New Roman" w:eastAsia="Times New Roman" w:hAnsi="Times New Roman" w:cs="Times New Roman"/>
          <w:color w:val="000000"/>
          <w:sz w:val="24"/>
          <w:szCs w:val="24"/>
        </w:rPr>
      </w:pPr>
      <w:r w:rsidRPr="0006468F">
        <w:rPr>
          <w:rFonts w:ascii="Times New Roman" w:eastAsia="Times New Roman" w:hAnsi="Times New Roman" w:cs="Times New Roman"/>
          <w:color w:val="000000"/>
          <w:sz w:val="24"/>
          <w:szCs w:val="24"/>
        </w:rPr>
        <w:t xml:space="preserve">Trabalho de Graduação apresentado à Faculdade de Tecnologia São José dos </w:t>
      </w:r>
      <w:r w:rsidR="004A6E0A" w:rsidRPr="0006468F">
        <w:rPr>
          <w:rFonts w:ascii="Times New Roman" w:eastAsia="Times New Roman" w:hAnsi="Times New Roman" w:cs="Times New Roman"/>
          <w:color w:val="000000"/>
          <w:sz w:val="24"/>
          <w:szCs w:val="24"/>
        </w:rPr>
        <w:t>Campos, como p</w:t>
      </w:r>
      <w:r w:rsidRPr="0006468F">
        <w:rPr>
          <w:rFonts w:ascii="Times New Roman" w:eastAsia="Times New Roman" w:hAnsi="Times New Roman" w:cs="Times New Roman"/>
          <w:color w:val="000000"/>
          <w:sz w:val="24"/>
          <w:szCs w:val="24"/>
        </w:rPr>
        <w:t>arte dos requisitos necessários</w:t>
      </w:r>
      <w:r w:rsidR="004A6E0A" w:rsidRPr="0006468F">
        <w:rPr>
          <w:rFonts w:ascii="Times New Roman" w:eastAsia="Times New Roman" w:hAnsi="Times New Roman" w:cs="Times New Roman"/>
          <w:color w:val="000000"/>
          <w:sz w:val="24"/>
          <w:szCs w:val="24"/>
        </w:rPr>
        <w:t xml:space="preserve"> para a obtenção da graduação </w:t>
      </w:r>
      <w:r w:rsidRPr="0006468F">
        <w:rPr>
          <w:rFonts w:ascii="Times New Roman" w:eastAsia="Times New Roman" w:hAnsi="Times New Roman" w:cs="Times New Roman"/>
          <w:color w:val="000000"/>
          <w:sz w:val="24"/>
          <w:szCs w:val="24"/>
        </w:rPr>
        <w:t>de Tecnólogo em Banco de Dados.</w:t>
      </w:r>
    </w:p>
    <w:p w14:paraId="2EB6CB97" w14:textId="77777777" w:rsidR="00F6771E" w:rsidRDefault="00F6771E">
      <w:pPr>
        <w:spacing w:after="0" w:line="360" w:lineRule="auto"/>
        <w:rPr>
          <w:rFonts w:ascii="Times New Roman" w:hAnsi="Times New Roman" w:cs="Times New Roman"/>
          <w:b/>
          <w:bCs/>
          <w:color w:val="000000"/>
          <w:sz w:val="23"/>
          <w:szCs w:val="23"/>
        </w:rPr>
      </w:pPr>
    </w:p>
    <w:p w14:paraId="35AD3952" w14:textId="77777777" w:rsidR="00F6771E" w:rsidRPr="0006468F" w:rsidRDefault="00F81FF4" w:rsidP="0006468F">
      <w:pPr>
        <w:spacing w:after="0" w:line="360" w:lineRule="auto"/>
        <w:ind w:left="5103"/>
        <w:jc w:val="right"/>
        <w:rPr>
          <w:rFonts w:ascii="Times New Roman" w:eastAsia="Times New Roman" w:hAnsi="Times New Roman" w:cs="Times New Roman"/>
          <w:b/>
          <w:bCs/>
          <w:color w:val="000000"/>
          <w:sz w:val="24"/>
          <w:szCs w:val="24"/>
        </w:rPr>
      </w:pPr>
      <w:r w:rsidRPr="0006468F">
        <w:rPr>
          <w:rFonts w:ascii="Times New Roman" w:eastAsia="Times New Roman" w:hAnsi="Times New Roman" w:cs="Times New Roman"/>
          <w:b/>
          <w:bCs/>
          <w:color w:val="000000"/>
          <w:sz w:val="24"/>
          <w:szCs w:val="24"/>
        </w:rPr>
        <w:t xml:space="preserve">Orientador: Me. Eduardo </w:t>
      </w:r>
      <w:proofErr w:type="spellStart"/>
      <w:r w:rsidRPr="0006468F">
        <w:rPr>
          <w:rFonts w:ascii="Times New Roman" w:eastAsia="Times New Roman" w:hAnsi="Times New Roman" w:cs="Times New Roman"/>
          <w:b/>
          <w:bCs/>
          <w:color w:val="000000"/>
          <w:sz w:val="24"/>
          <w:szCs w:val="24"/>
        </w:rPr>
        <w:t>Sakaue</w:t>
      </w:r>
      <w:proofErr w:type="spellEnd"/>
      <w:r w:rsidRPr="0006468F">
        <w:rPr>
          <w:rFonts w:ascii="Times New Roman" w:eastAsia="Times New Roman" w:hAnsi="Times New Roman" w:cs="Times New Roman"/>
          <w:b/>
          <w:bCs/>
          <w:color w:val="000000"/>
          <w:sz w:val="24"/>
          <w:szCs w:val="24"/>
        </w:rPr>
        <w:t xml:space="preserve"> </w:t>
      </w:r>
    </w:p>
    <w:p w14:paraId="517CD3FB" w14:textId="77777777" w:rsidR="00F6771E" w:rsidRDefault="00F6771E">
      <w:pPr>
        <w:spacing w:after="0" w:line="360" w:lineRule="auto"/>
        <w:rPr>
          <w:rFonts w:ascii="Times New Roman" w:hAnsi="Times New Roman" w:cs="Times New Roman"/>
          <w:color w:val="000000"/>
          <w:sz w:val="28"/>
          <w:szCs w:val="28"/>
        </w:rPr>
      </w:pPr>
    </w:p>
    <w:p w14:paraId="3CDD322E" w14:textId="77777777" w:rsidR="00F6771E" w:rsidRDefault="00F6771E">
      <w:pPr>
        <w:spacing w:after="0" w:line="360" w:lineRule="auto"/>
        <w:rPr>
          <w:rFonts w:ascii="Times New Roman" w:hAnsi="Times New Roman" w:cs="Times New Roman"/>
          <w:color w:val="000000"/>
          <w:sz w:val="28"/>
          <w:szCs w:val="28"/>
        </w:rPr>
      </w:pPr>
    </w:p>
    <w:p w14:paraId="0CDADB11" w14:textId="77777777" w:rsidR="00F6771E" w:rsidRDefault="00F6771E">
      <w:pPr>
        <w:spacing w:after="0" w:line="360" w:lineRule="auto"/>
        <w:rPr>
          <w:rFonts w:ascii="Times New Roman" w:hAnsi="Times New Roman" w:cs="Times New Roman"/>
          <w:color w:val="000000"/>
          <w:sz w:val="28"/>
          <w:szCs w:val="28"/>
        </w:rPr>
      </w:pPr>
    </w:p>
    <w:p w14:paraId="4312D22C" w14:textId="77777777" w:rsidR="00F6771E" w:rsidRDefault="00F6771E">
      <w:pPr>
        <w:spacing w:after="0" w:line="360" w:lineRule="auto"/>
        <w:rPr>
          <w:rFonts w:ascii="Times New Roman" w:hAnsi="Times New Roman" w:cs="Times New Roman"/>
          <w:color w:val="000000"/>
          <w:sz w:val="28"/>
          <w:szCs w:val="28"/>
        </w:rPr>
      </w:pPr>
    </w:p>
    <w:p w14:paraId="4415C843" w14:textId="77777777" w:rsidR="00F6771E" w:rsidRDefault="00F6771E">
      <w:pPr>
        <w:spacing w:after="0" w:line="360" w:lineRule="auto"/>
        <w:rPr>
          <w:rFonts w:ascii="Times New Roman" w:hAnsi="Times New Roman" w:cs="Times New Roman"/>
          <w:color w:val="000000"/>
          <w:sz w:val="28"/>
          <w:szCs w:val="28"/>
        </w:rPr>
      </w:pPr>
    </w:p>
    <w:p w14:paraId="12B089DC" w14:textId="77777777" w:rsidR="00F6771E" w:rsidRDefault="00F6771E">
      <w:pPr>
        <w:spacing w:after="0" w:line="360" w:lineRule="auto"/>
        <w:rPr>
          <w:rFonts w:ascii="Times New Roman" w:hAnsi="Times New Roman" w:cs="Times New Roman"/>
          <w:color w:val="000000"/>
          <w:sz w:val="28"/>
          <w:szCs w:val="28"/>
        </w:rPr>
      </w:pPr>
    </w:p>
    <w:p w14:paraId="19A57665" w14:textId="77777777" w:rsidR="00F6771E" w:rsidRDefault="00F6771E">
      <w:pPr>
        <w:spacing w:after="0" w:line="360" w:lineRule="auto"/>
        <w:rPr>
          <w:rFonts w:ascii="Times New Roman" w:hAnsi="Times New Roman" w:cs="Times New Roman"/>
          <w:color w:val="000000"/>
          <w:sz w:val="28"/>
          <w:szCs w:val="28"/>
        </w:rPr>
      </w:pPr>
    </w:p>
    <w:p w14:paraId="7BBBC061" w14:textId="77777777" w:rsidR="00F6771E" w:rsidRDefault="00F6771E">
      <w:pPr>
        <w:spacing w:after="0" w:line="360" w:lineRule="auto"/>
        <w:rPr>
          <w:rFonts w:ascii="Times New Roman" w:hAnsi="Times New Roman" w:cs="Times New Roman"/>
          <w:color w:val="000000"/>
          <w:sz w:val="28"/>
          <w:szCs w:val="28"/>
        </w:rPr>
      </w:pPr>
    </w:p>
    <w:p w14:paraId="6CD03236" w14:textId="554AEF1E" w:rsidR="00F6771E" w:rsidRDefault="00F6771E" w:rsidP="0006468F">
      <w:pPr>
        <w:spacing w:after="0"/>
        <w:jc w:val="center"/>
        <w:rPr>
          <w:rFonts w:ascii="Times New Roman" w:hAnsi="Times New Roman" w:cs="Times New Roman"/>
          <w:sz w:val="28"/>
          <w:szCs w:val="28"/>
        </w:rPr>
      </w:pPr>
    </w:p>
    <w:p w14:paraId="3A5675EF" w14:textId="21F726CC" w:rsidR="0006468F" w:rsidRPr="0006468F" w:rsidRDefault="0006468F" w:rsidP="0006468F">
      <w:pPr>
        <w:spacing w:after="0"/>
        <w:jc w:val="center"/>
        <w:rPr>
          <w:rFonts w:ascii="Times New Roman" w:hAnsi="Times New Roman" w:cs="Times New Roman"/>
          <w:sz w:val="28"/>
          <w:szCs w:val="28"/>
        </w:rPr>
      </w:pPr>
    </w:p>
    <w:p w14:paraId="02A44971" w14:textId="77777777" w:rsidR="00F6771E" w:rsidRPr="0006468F" w:rsidRDefault="00F81FF4"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t>São José dos Campos</w:t>
      </w:r>
    </w:p>
    <w:p w14:paraId="73A21DB5" w14:textId="17DE54C6" w:rsidR="00F6771E" w:rsidRDefault="00F56B0F" w:rsidP="0006468F">
      <w:pPr>
        <w:spacing w:after="0"/>
        <w:jc w:val="center"/>
        <w:rPr>
          <w:rFonts w:ascii="Times New Roman" w:eastAsia="Times New Roman" w:hAnsi="Times New Roman" w:cs="Times New Roman"/>
          <w:sz w:val="28"/>
          <w:szCs w:val="28"/>
        </w:rPr>
      </w:pPr>
      <w:r w:rsidRPr="0006468F">
        <w:rPr>
          <w:rFonts w:ascii="Times New Roman" w:eastAsia="Times New Roman" w:hAnsi="Times New Roman" w:cs="Times New Roman"/>
          <w:sz w:val="28"/>
          <w:szCs w:val="28"/>
        </w:rPr>
        <w:lastRenderedPageBreak/>
        <w:t>2017</w:t>
      </w:r>
    </w:p>
    <w:p w14:paraId="4766FED4" w14:textId="77777777" w:rsidR="0006468F" w:rsidRPr="0006468F" w:rsidRDefault="0006468F" w:rsidP="0006468F">
      <w:pPr>
        <w:spacing w:after="0"/>
        <w:jc w:val="center"/>
        <w:rPr>
          <w:rFonts w:ascii="Times New Roman" w:eastAsia="Times New Roman" w:hAnsi="Times New Roman" w:cs="Times New Roman"/>
          <w:sz w:val="28"/>
          <w:szCs w:val="28"/>
        </w:rPr>
      </w:pPr>
    </w:p>
    <w:p w14:paraId="2A304984" w14:textId="11128F3C"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Dados Internacionais de Catalogação-na-Publicação (CIP) </w:t>
      </w:r>
    </w:p>
    <w:p w14:paraId="19811436"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Divisão de Informação e Documentação </w:t>
      </w:r>
    </w:p>
    <w:p w14:paraId="646A93BA" w14:textId="4FF94161" w:rsidR="00F56B0F" w:rsidRPr="00B22C0C" w:rsidRDefault="004E3007"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r>
        <w:rPr>
          <w:noProof/>
          <w:sz w:val="24"/>
        </w:rPr>
        <w:pict w14:anchorId="27C867EF">
          <v:shapetype id="_x0000_t202" coordsize="21600,21600" o:spt="202" path="m,l,21600r21600,l21600,xe">
            <v:stroke joinstyle="miter"/>
            <v:path gradientshapeok="t" o:connecttype="rect"/>
          </v:shapetype>
          <v:shape id="Caixa de Texto 2" o:spid="_x0000_s1028" type="#_x0000_t202" style="position:absolute;margin-left:-.3pt;margin-top:10.35pt;width:458.6pt;height:196.9pt;z-index:25165824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14:paraId="66BFF5EA" w14:textId="77777777"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FORTUNATO, Thiago </w:t>
                  </w:r>
                  <w:proofErr w:type="spellStart"/>
                  <w:r w:rsidRPr="004A6E0A">
                    <w:rPr>
                      <w:rFonts w:ascii="Times New Roman" w:hAnsi="Times New Roman" w:cs="Times New Roman"/>
                      <w:color w:val="000000"/>
                      <w:sz w:val="24"/>
                      <w:szCs w:val="24"/>
                    </w:rPr>
                    <w:t>Luis</w:t>
                  </w:r>
                  <w:proofErr w:type="spellEnd"/>
                  <w:r w:rsidRPr="004A6E0A">
                    <w:rPr>
                      <w:rFonts w:ascii="Times New Roman" w:hAnsi="Times New Roman" w:cs="Times New Roman"/>
                      <w:color w:val="000000"/>
                      <w:sz w:val="24"/>
                      <w:szCs w:val="24"/>
                    </w:rPr>
                    <w:t xml:space="preserve"> Silva Fortunato</w:t>
                  </w:r>
                </w:p>
                <w:p w14:paraId="4C7BC1B0" w14:textId="1C01CFA4"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4A6E0A">
                    <w:rPr>
                      <w:rFonts w:ascii="Times New Roman" w:hAnsi="Times New Roman" w:cs="Times New Roman"/>
                      <w:color w:val="000000"/>
                      <w:sz w:val="24"/>
                      <w:szCs w:val="24"/>
                    </w:rPr>
                    <w:t xml:space="preserve">Implantação do </w:t>
                  </w:r>
                  <w:r>
                    <w:rPr>
                      <w:rFonts w:ascii="Times New Roman" w:hAnsi="Times New Roman" w:cs="Times New Roman"/>
                      <w:color w:val="000000"/>
                      <w:sz w:val="24"/>
                      <w:szCs w:val="24"/>
                    </w:rPr>
                    <w:t>Plataforma</w:t>
                  </w:r>
                  <w:r w:rsidRPr="004A6E0A">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para Mapeamento </w:t>
                  </w:r>
                  <w:r w:rsidRPr="004A6E0A">
                    <w:rPr>
                      <w:rFonts w:ascii="Times New Roman" w:hAnsi="Times New Roman" w:cs="Times New Roman"/>
                      <w:color w:val="000000"/>
                      <w:sz w:val="24"/>
                      <w:szCs w:val="24"/>
                    </w:rPr>
                    <w:t>de Competências.</w:t>
                  </w:r>
                </w:p>
                <w:p w14:paraId="42C24E03" w14:textId="014D3089"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São José</w:t>
                  </w:r>
                  <w:r w:rsidRPr="004A6E0A">
                    <w:rPr>
                      <w:rFonts w:ascii="Times New Roman" w:hAnsi="Times New Roman" w:cs="Times New Roman"/>
                      <w:color w:val="000000"/>
                      <w:sz w:val="24"/>
                      <w:szCs w:val="24"/>
                    </w:rPr>
                    <w:t xml:space="preserve"> </w:t>
                  </w:r>
                  <w:r w:rsidRPr="00F56B0F">
                    <w:rPr>
                      <w:rFonts w:ascii="Times New Roman" w:hAnsi="Times New Roman" w:cs="Times New Roman"/>
                      <w:color w:val="000000"/>
                      <w:sz w:val="24"/>
                      <w:szCs w:val="24"/>
                    </w:rPr>
                    <w:t xml:space="preserve">dos Campos, 2017. </w:t>
                  </w:r>
                </w:p>
                <w:p w14:paraId="33379119" w14:textId="574B20D4"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Pr>
                      <w:rFonts w:ascii="Times New Roman" w:hAnsi="Times New Roman" w:cs="Times New Roman"/>
                      <w:color w:val="000000"/>
                      <w:sz w:val="24"/>
                      <w:szCs w:val="24"/>
                    </w:rPr>
                    <w:t>41fs</w:t>
                  </w:r>
                  <w:r w:rsidRPr="00F56B0F">
                    <w:rPr>
                      <w:rFonts w:ascii="Times New Roman" w:hAnsi="Times New Roman" w:cs="Times New Roman"/>
                      <w:color w:val="000000"/>
                      <w:sz w:val="24"/>
                      <w:szCs w:val="24"/>
                    </w:rPr>
                    <w:t xml:space="preserve">. </w:t>
                  </w:r>
                </w:p>
                <w:p w14:paraId="393167D3" w14:textId="77777777" w:rsidR="004E3007" w:rsidRPr="004A6E0A"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p>
                <w:p w14:paraId="75C634E9" w14:textId="094BBA29"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Trabalho de Graduação – Curso de Tecnologia em Banco de Dados, </w:t>
                  </w:r>
                </w:p>
                <w:p w14:paraId="4FE8BDC3" w14:textId="77777777"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2017. </w:t>
                  </w:r>
                </w:p>
                <w:p w14:paraId="2EC4CA11" w14:textId="77777777" w:rsidR="004E3007" w:rsidRPr="00F56B0F" w:rsidRDefault="004E3007" w:rsidP="004A6E0A">
                  <w:pPr>
                    <w:suppressAutoHyphens w:val="0"/>
                    <w:overflowPunct/>
                    <w:autoSpaceDE w:val="0"/>
                    <w:autoSpaceDN w:val="0"/>
                    <w:adjustRightInd w:val="0"/>
                    <w:spacing w:after="0" w:line="240" w:lineRule="auto"/>
                    <w:ind w:firstLine="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Orientador: Me. Eduardo </w:t>
                  </w:r>
                  <w:proofErr w:type="spellStart"/>
                  <w:r w:rsidRPr="00F56B0F">
                    <w:rPr>
                      <w:rFonts w:ascii="Times New Roman" w:hAnsi="Times New Roman" w:cs="Times New Roman"/>
                      <w:color w:val="000000"/>
                      <w:sz w:val="24"/>
                      <w:szCs w:val="24"/>
                    </w:rPr>
                    <w:t>Sakaue</w:t>
                  </w:r>
                  <w:proofErr w:type="spellEnd"/>
                  <w:r w:rsidRPr="00F56B0F">
                    <w:rPr>
                      <w:rFonts w:ascii="Times New Roman" w:hAnsi="Times New Roman" w:cs="Times New Roman"/>
                      <w:color w:val="000000"/>
                      <w:sz w:val="24"/>
                      <w:szCs w:val="24"/>
                    </w:rPr>
                    <w:t xml:space="preserve">. </w:t>
                  </w:r>
                </w:p>
                <w:p w14:paraId="4D69604B" w14:textId="77777777" w:rsidR="004E3007" w:rsidRPr="004A6E0A" w:rsidRDefault="004E3007"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p>
                <w:p w14:paraId="4E88BB0D" w14:textId="3768E015" w:rsidR="004E3007" w:rsidRPr="00F56B0F" w:rsidRDefault="004E3007" w:rsidP="004A6E0A">
                  <w:pPr>
                    <w:suppressAutoHyphens w:val="0"/>
                    <w:overflowPunct/>
                    <w:autoSpaceDE w:val="0"/>
                    <w:autoSpaceDN w:val="0"/>
                    <w:adjustRightInd w:val="0"/>
                    <w:spacing w:after="0" w:line="240" w:lineRule="auto"/>
                    <w:ind w:left="708"/>
                    <w:rPr>
                      <w:rFonts w:ascii="Times New Roman" w:hAnsi="Times New Roman" w:cs="Times New Roman"/>
                      <w:color w:val="000000"/>
                      <w:sz w:val="24"/>
                      <w:szCs w:val="24"/>
                    </w:rPr>
                  </w:pPr>
                  <w:r w:rsidRPr="00F56B0F">
                    <w:rPr>
                      <w:rFonts w:ascii="Times New Roman" w:hAnsi="Times New Roman" w:cs="Times New Roman"/>
                      <w:color w:val="000000"/>
                      <w:sz w:val="24"/>
                      <w:szCs w:val="24"/>
                    </w:rPr>
                    <w:t xml:space="preserve">1. Banco de dados, Sistemas de informação. I. Faculdade de Tecnologia. FATEC de São José dos Campos: Professor </w:t>
                  </w:r>
                  <w:proofErr w:type="spellStart"/>
                  <w:r w:rsidRPr="00F56B0F">
                    <w:rPr>
                      <w:rFonts w:ascii="Times New Roman" w:hAnsi="Times New Roman" w:cs="Times New Roman"/>
                      <w:color w:val="000000"/>
                      <w:sz w:val="24"/>
                      <w:szCs w:val="24"/>
                    </w:rPr>
                    <w:t>Jessen</w:t>
                  </w:r>
                  <w:proofErr w:type="spellEnd"/>
                  <w:r w:rsidRPr="00F56B0F">
                    <w:rPr>
                      <w:rFonts w:ascii="Times New Roman" w:hAnsi="Times New Roman" w:cs="Times New Roman"/>
                      <w:color w:val="000000"/>
                      <w:sz w:val="24"/>
                      <w:szCs w:val="24"/>
                    </w:rPr>
                    <w:t xml:space="preserve"> Vidal. Divisão de Informação e Documentação. II. Plataforma para Mapeamento de Competências </w:t>
                  </w:r>
                </w:p>
                <w:p w14:paraId="0505BA9D" w14:textId="0BD6109A" w:rsidR="004E3007" w:rsidRPr="004A6E0A" w:rsidRDefault="004E3007">
                  <w:pPr>
                    <w:rPr>
                      <w:sz w:val="24"/>
                      <w:szCs w:val="24"/>
                    </w:rPr>
                  </w:pPr>
                </w:p>
              </w:txbxContent>
            </v:textbox>
            <w10:wrap type="square"/>
          </v:shape>
        </w:pict>
      </w:r>
    </w:p>
    <w:p w14:paraId="776D7C13" w14:textId="1B456325"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0"/>
        </w:rPr>
      </w:pPr>
    </w:p>
    <w:p w14:paraId="24BA4FDD"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163B8B73" w14:textId="39058B35"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b/>
          <w:bCs/>
          <w:color w:val="000000"/>
          <w:sz w:val="24"/>
          <w:szCs w:val="24"/>
        </w:rPr>
        <w:t xml:space="preserve">REFERÊNCIA BIBLIOGRÁFICA – </w:t>
      </w:r>
    </w:p>
    <w:p w14:paraId="4A36F298" w14:textId="77777777"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3466FC86" w14:textId="5EC57A8B" w:rsidR="004A6E0A"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r w:rsidRPr="00B22C0C">
        <w:rPr>
          <w:rFonts w:ascii="Times New Roman" w:hAnsi="Times New Roman" w:cs="Times New Roman"/>
          <w:color w:val="000000"/>
          <w:sz w:val="24"/>
          <w:szCs w:val="23"/>
        </w:rPr>
        <w:t xml:space="preserve">FORTUNATO, 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w:t>
      </w:r>
      <w:r w:rsidRPr="00F56B0F">
        <w:rPr>
          <w:rFonts w:ascii="Times New Roman" w:hAnsi="Times New Roman" w:cs="Times New Roman"/>
          <w:color w:val="000000"/>
          <w:sz w:val="24"/>
          <w:szCs w:val="23"/>
        </w:rPr>
        <w:t xml:space="preserve">. </w:t>
      </w:r>
      <w:r w:rsidR="004A6E0A" w:rsidRPr="00B22C0C">
        <w:rPr>
          <w:rFonts w:ascii="Times New Roman" w:hAnsi="Times New Roman" w:cs="Times New Roman"/>
          <w:b/>
          <w:bCs/>
          <w:color w:val="000000"/>
          <w:sz w:val="24"/>
          <w:szCs w:val="23"/>
        </w:rPr>
        <w:t xml:space="preserve">Implantação da Plataforma para Mapeamento </w:t>
      </w:r>
      <w:r w:rsidRPr="00B22C0C">
        <w:rPr>
          <w:rFonts w:ascii="Times New Roman" w:hAnsi="Times New Roman" w:cs="Times New Roman"/>
          <w:b/>
          <w:bCs/>
          <w:color w:val="000000"/>
          <w:sz w:val="24"/>
          <w:szCs w:val="23"/>
        </w:rPr>
        <w:t>de Competências</w:t>
      </w:r>
      <w:r w:rsidRPr="00F56B0F">
        <w:rPr>
          <w:rFonts w:ascii="Times New Roman" w:hAnsi="Times New Roman" w:cs="Times New Roman"/>
          <w:b/>
          <w:bCs/>
          <w:color w:val="000000"/>
          <w:sz w:val="24"/>
          <w:szCs w:val="23"/>
        </w:rPr>
        <w:t xml:space="preserve">. </w:t>
      </w:r>
    </w:p>
    <w:p w14:paraId="056172E7" w14:textId="16B74B5D"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r w:rsidRPr="00F56B0F">
        <w:rPr>
          <w:rFonts w:ascii="Times New Roman" w:hAnsi="Times New Roman" w:cs="Times New Roman"/>
          <w:color w:val="000000"/>
          <w:sz w:val="24"/>
          <w:szCs w:val="23"/>
        </w:rPr>
        <w:t xml:space="preserve">2017. 48f. Trabalho de Graduação - FATEC de São José dos Campos: Professor </w:t>
      </w:r>
      <w:proofErr w:type="spellStart"/>
      <w:r w:rsidRPr="00F56B0F">
        <w:rPr>
          <w:rFonts w:ascii="Times New Roman" w:hAnsi="Times New Roman" w:cs="Times New Roman"/>
          <w:color w:val="000000"/>
          <w:sz w:val="24"/>
          <w:szCs w:val="23"/>
        </w:rPr>
        <w:t>Jessen</w:t>
      </w:r>
      <w:proofErr w:type="spellEnd"/>
      <w:r w:rsidRPr="00F56B0F">
        <w:rPr>
          <w:rFonts w:ascii="Times New Roman" w:hAnsi="Times New Roman" w:cs="Times New Roman"/>
          <w:color w:val="000000"/>
          <w:sz w:val="24"/>
          <w:szCs w:val="23"/>
        </w:rPr>
        <w:t xml:space="preserve"> Vidal. </w:t>
      </w:r>
    </w:p>
    <w:p w14:paraId="10D2E1E4" w14:textId="053096AA"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4109907" w14:textId="7BCB6DE4"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4643C78D" w14:textId="314B52A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1AE8FC2" w14:textId="10CDDD12"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0681BD45" w14:textId="35320BBE"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b/>
          <w:bCs/>
          <w:color w:val="000000"/>
          <w:sz w:val="24"/>
          <w:szCs w:val="24"/>
        </w:rPr>
      </w:pPr>
      <w:r w:rsidRPr="00F56B0F">
        <w:rPr>
          <w:rFonts w:ascii="Times New Roman" w:hAnsi="Times New Roman" w:cs="Times New Roman"/>
          <w:b/>
          <w:bCs/>
          <w:color w:val="000000"/>
          <w:sz w:val="24"/>
          <w:szCs w:val="24"/>
        </w:rPr>
        <w:t xml:space="preserve">CESSÃO DE DIREITOS – </w:t>
      </w:r>
    </w:p>
    <w:p w14:paraId="5BF935FD" w14:textId="77777777" w:rsidR="00B22C0C" w:rsidRPr="00F56B0F"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4"/>
        </w:rPr>
      </w:pPr>
    </w:p>
    <w:p w14:paraId="3A46C021" w14:textId="39500A82"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NOME DO AUTOR: </w:t>
      </w:r>
      <w:r w:rsidRPr="00B22C0C">
        <w:rPr>
          <w:rFonts w:ascii="Times New Roman" w:hAnsi="Times New Roman" w:cs="Times New Roman"/>
          <w:color w:val="000000"/>
          <w:sz w:val="24"/>
          <w:szCs w:val="23"/>
        </w:rPr>
        <w:t xml:space="preserve">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 Fortunato</w:t>
      </w:r>
      <w:r w:rsidRPr="00F56B0F">
        <w:rPr>
          <w:rFonts w:ascii="Times New Roman" w:hAnsi="Times New Roman" w:cs="Times New Roman"/>
          <w:color w:val="000000"/>
          <w:sz w:val="24"/>
          <w:szCs w:val="23"/>
        </w:rPr>
        <w:t xml:space="preserve"> </w:t>
      </w:r>
    </w:p>
    <w:p w14:paraId="47459771" w14:textId="6C7A2651"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TÍTULO DO TRABALHO: </w:t>
      </w:r>
      <w:r w:rsidRPr="00B22C0C">
        <w:rPr>
          <w:rFonts w:ascii="Times New Roman" w:hAnsi="Times New Roman" w:cs="Times New Roman"/>
          <w:color w:val="000000"/>
          <w:sz w:val="24"/>
          <w:szCs w:val="23"/>
        </w:rPr>
        <w:t>Implantação</w:t>
      </w:r>
      <w:r w:rsidR="005C49F8">
        <w:rPr>
          <w:rFonts w:ascii="Times New Roman" w:hAnsi="Times New Roman" w:cs="Times New Roman"/>
          <w:color w:val="000000"/>
          <w:sz w:val="24"/>
          <w:szCs w:val="23"/>
        </w:rPr>
        <w:t xml:space="preserve"> </w:t>
      </w:r>
      <w:r w:rsidR="002942D7">
        <w:rPr>
          <w:rFonts w:ascii="Times New Roman" w:hAnsi="Times New Roman" w:cs="Times New Roman"/>
          <w:color w:val="000000"/>
          <w:sz w:val="24"/>
          <w:szCs w:val="23"/>
        </w:rPr>
        <w:t xml:space="preserve">da Plataforma para Mapeamento de </w:t>
      </w:r>
      <w:r w:rsidRPr="00B22C0C">
        <w:rPr>
          <w:rFonts w:ascii="Times New Roman" w:hAnsi="Times New Roman" w:cs="Times New Roman"/>
          <w:color w:val="000000"/>
          <w:sz w:val="24"/>
          <w:szCs w:val="23"/>
        </w:rPr>
        <w:t>Competências.</w:t>
      </w:r>
      <w:r w:rsidRPr="00F56B0F">
        <w:rPr>
          <w:rFonts w:ascii="Times New Roman" w:hAnsi="Times New Roman" w:cs="Times New Roman"/>
          <w:color w:val="000000"/>
          <w:sz w:val="24"/>
          <w:szCs w:val="23"/>
        </w:rPr>
        <w:t xml:space="preserve"> </w:t>
      </w:r>
    </w:p>
    <w:p w14:paraId="53CFA1A4" w14:textId="77777777"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TIPO DO TRABALHO/ANO: Trabalho de Graduação / 2017. </w:t>
      </w:r>
    </w:p>
    <w:p w14:paraId="1FE24B4D" w14:textId="02990D12" w:rsidR="004A6E0A" w:rsidRPr="00B22C0C" w:rsidRDefault="004A6E0A"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44971D11" w14:textId="77777777" w:rsidR="00B22C0C" w:rsidRP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5F78F761" w14:textId="1A96A26F" w:rsidR="00F56B0F" w:rsidRPr="00F56B0F"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É concedida à FATEC de São José dos Campos: Professor </w:t>
      </w:r>
      <w:proofErr w:type="spellStart"/>
      <w:r w:rsidRPr="00F56B0F">
        <w:rPr>
          <w:rFonts w:ascii="Times New Roman" w:hAnsi="Times New Roman" w:cs="Times New Roman"/>
          <w:color w:val="000000"/>
          <w:sz w:val="24"/>
          <w:szCs w:val="23"/>
        </w:rPr>
        <w:t>Jessen</w:t>
      </w:r>
      <w:proofErr w:type="spellEnd"/>
      <w:r w:rsidRPr="00F56B0F">
        <w:rPr>
          <w:rFonts w:ascii="Times New Roman" w:hAnsi="Times New Roman" w:cs="Times New Roman"/>
          <w:color w:val="000000"/>
          <w:sz w:val="24"/>
          <w:szCs w:val="23"/>
        </w:rPr>
        <w:t xml:space="preserve"> Vidal permissão para reproduzir cópias deste Trabalho e para emprestar ou vender cópias somente para propósitos acadêmicos e científicos. O autor reserva outros direitos de publicação e nenhuma parte deste Trabalho pode ser reproduzida sem a autorização do autor. </w:t>
      </w:r>
    </w:p>
    <w:p w14:paraId="3B69CE25" w14:textId="77777777" w:rsidR="00F56B0F" w:rsidRPr="00B22C0C" w:rsidRDefault="00F56B0F"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67C7DDB0" w14:textId="6CE69589" w:rsidR="00B22C0C" w:rsidRDefault="00B22C0C" w:rsidP="00F56B0F">
      <w:pPr>
        <w:suppressAutoHyphens w:val="0"/>
        <w:overflowPunct/>
        <w:autoSpaceDE w:val="0"/>
        <w:autoSpaceDN w:val="0"/>
        <w:adjustRightInd w:val="0"/>
        <w:spacing w:after="0" w:line="240" w:lineRule="auto"/>
        <w:rPr>
          <w:rFonts w:ascii="Times New Roman" w:hAnsi="Times New Roman" w:cs="Times New Roman"/>
          <w:color w:val="000000"/>
          <w:sz w:val="24"/>
          <w:szCs w:val="23"/>
        </w:rPr>
      </w:pPr>
    </w:p>
    <w:p w14:paraId="08E44482" w14:textId="77777777" w:rsidR="00B22C0C"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F56B0F">
        <w:rPr>
          <w:rFonts w:ascii="Times New Roman" w:hAnsi="Times New Roman" w:cs="Times New Roman"/>
          <w:color w:val="000000"/>
          <w:sz w:val="24"/>
          <w:szCs w:val="23"/>
        </w:rPr>
        <w:t xml:space="preserve">___________________________________ </w:t>
      </w:r>
    </w:p>
    <w:p w14:paraId="5B10052B" w14:textId="1FA9C99B" w:rsidR="00F56B0F" w:rsidRDefault="00F56B0F" w:rsidP="00B22C0C">
      <w:pPr>
        <w:suppressAutoHyphens w:val="0"/>
        <w:overflowPunct/>
        <w:autoSpaceDE w:val="0"/>
        <w:autoSpaceDN w:val="0"/>
        <w:adjustRightInd w:val="0"/>
        <w:spacing w:after="0" w:line="240" w:lineRule="auto"/>
        <w:rPr>
          <w:rFonts w:ascii="Times New Roman" w:hAnsi="Times New Roman" w:cs="Times New Roman"/>
          <w:color w:val="000000"/>
          <w:sz w:val="24"/>
          <w:szCs w:val="23"/>
        </w:rPr>
      </w:pPr>
      <w:r w:rsidRPr="00B22C0C">
        <w:rPr>
          <w:rFonts w:ascii="Times New Roman" w:hAnsi="Times New Roman" w:cs="Times New Roman"/>
          <w:color w:val="000000"/>
          <w:sz w:val="24"/>
          <w:szCs w:val="23"/>
        </w:rPr>
        <w:t xml:space="preserve">Thiago </w:t>
      </w:r>
      <w:proofErr w:type="spellStart"/>
      <w:r w:rsidRPr="00B22C0C">
        <w:rPr>
          <w:rFonts w:ascii="Times New Roman" w:hAnsi="Times New Roman" w:cs="Times New Roman"/>
          <w:color w:val="000000"/>
          <w:sz w:val="24"/>
          <w:szCs w:val="23"/>
        </w:rPr>
        <w:t>Luis</w:t>
      </w:r>
      <w:proofErr w:type="spellEnd"/>
      <w:r w:rsidRPr="00B22C0C">
        <w:rPr>
          <w:rFonts w:ascii="Times New Roman" w:hAnsi="Times New Roman" w:cs="Times New Roman"/>
          <w:color w:val="000000"/>
          <w:sz w:val="24"/>
          <w:szCs w:val="23"/>
        </w:rPr>
        <w:t xml:space="preserve"> Silva Fortunato</w:t>
      </w:r>
    </w:p>
    <w:p w14:paraId="4FA804EB" w14:textId="77777777" w:rsidR="00AC5A21" w:rsidRPr="00B22C0C" w:rsidRDefault="00AC5A21" w:rsidP="00B22C0C">
      <w:pPr>
        <w:suppressAutoHyphens w:val="0"/>
        <w:overflowPunct/>
        <w:autoSpaceDE w:val="0"/>
        <w:autoSpaceDN w:val="0"/>
        <w:adjustRightInd w:val="0"/>
        <w:spacing w:after="0" w:line="240" w:lineRule="auto"/>
        <w:rPr>
          <w:rFonts w:ascii="Times New Roman" w:eastAsia="Times New Roman" w:hAnsi="Times New Roman" w:cs="Times New Roman"/>
          <w:b/>
          <w:bCs/>
          <w:sz w:val="24"/>
          <w:szCs w:val="32"/>
          <w:lang w:eastAsia="pt-BR"/>
        </w:rPr>
      </w:pPr>
    </w:p>
    <w:p w14:paraId="24181B1B" w14:textId="090223A4" w:rsidR="00F56B0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 xml:space="preserve">Thiago </w:t>
      </w:r>
      <w:proofErr w:type="spellStart"/>
      <w:r>
        <w:rPr>
          <w:rFonts w:ascii="Times New Roman" w:eastAsia="Times New Roman" w:hAnsi="Times New Roman" w:cs="Times New Roman"/>
          <w:b/>
          <w:bCs/>
          <w:sz w:val="32"/>
          <w:szCs w:val="32"/>
          <w:lang w:eastAsia="pt-BR"/>
        </w:rPr>
        <w:t>Luis</w:t>
      </w:r>
      <w:proofErr w:type="spellEnd"/>
      <w:r>
        <w:rPr>
          <w:rFonts w:ascii="Times New Roman" w:eastAsia="Times New Roman" w:hAnsi="Times New Roman" w:cs="Times New Roman"/>
          <w:b/>
          <w:bCs/>
          <w:sz w:val="32"/>
          <w:szCs w:val="32"/>
          <w:lang w:eastAsia="pt-BR"/>
        </w:rPr>
        <w:t xml:space="preserve"> Silva Fortunato</w:t>
      </w:r>
    </w:p>
    <w:p w14:paraId="321E0121" w14:textId="6109DD29" w:rsidR="00F839DF" w:rsidRDefault="00F839DF" w:rsidP="00F839DF">
      <w:pPr>
        <w:jc w:val="center"/>
        <w:rPr>
          <w:rFonts w:ascii="Times New Roman" w:eastAsia="Times New Roman" w:hAnsi="Times New Roman" w:cs="Times New Roman"/>
          <w:b/>
          <w:bCs/>
          <w:sz w:val="32"/>
          <w:szCs w:val="32"/>
          <w:lang w:eastAsia="pt-BR"/>
        </w:rPr>
      </w:pPr>
    </w:p>
    <w:p w14:paraId="52766362" w14:textId="77777777" w:rsidR="00651063" w:rsidRDefault="00651063" w:rsidP="00F839DF">
      <w:pPr>
        <w:jc w:val="center"/>
        <w:rPr>
          <w:rFonts w:ascii="Times New Roman" w:eastAsia="Times New Roman" w:hAnsi="Times New Roman" w:cs="Times New Roman"/>
          <w:b/>
          <w:bCs/>
          <w:sz w:val="32"/>
          <w:szCs w:val="32"/>
          <w:lang w:eastAsia="pt-BR"/>
        </w:rPr>
      </w:pPr>
    </w:p>
    <w:p w14:paraId="5400FA30" w14:textId="4000EB86" w:rsidR="00F839DF" w:rsidRDefault="00F839DF" w:rsidP="00F839DF">
      <w:pPr>
        <w:spacing w:after="0" w:line="360" w:lineRule="auto"/>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IMPLANTAÇÃO DA PLATAFORMA</w:t>
      </w:r>
    </w:p>
    <w:p w14:paraId="4FAA5162" w14:textId="6077E62A" w:rsidR="00F839DF" w:rsidRDefault="00F839DF" w:rsidP="00F839DF">
      <w:pPr>
        <w:jc w:val="cente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DE MAPEAMENTO </w:t>
      </w:r>
      <w:r w:rsidR="00AC5A21">
        <w:rPr>
          <w:rFonts w:ascii="Times New Roman" w:eastAsia="Times New Roman" w:hAnsi="Times New Roman" w:cs="Times New Roman"/>
          <w:b/>
          <w:bCs/>
          <w:color w:val="000000"/>
          <w:sz w:val="28"/>
          <w:szCs w:val="28"/>
        </w:rPr>
        <w:t>DE</w:t>
      </w:r>
      <w:r>
        <w:rPr>
          <w:rFonts w:ascii="Times New Roman" w:eastAsia="Times New Roman" w:hAnsi="Times New Roman" w:cs="Times New Roman"/>
          <w:b/>
          <w:bCs/>
          <w:color w:val="000000"/>
          <w:sz w:val="28"/>
          <w:szCs w:val="28"/>
        </w:rPr>
        <w:t xml:space="preserve"> COMPETÊNCIAS</w:t>
      </w:r>
    </w:p>
    <w:p w14:paraId="024F0868" w14:textId="2D0228F1" w:rsidR="00F839DF" w:rsidRPr="00F839DF" w:rsidRDefault="00F839DF" w:rsidP="00F839DF">
      <w:pPr>
        <w:jc w:val="both"/>
        <w:rPr>
          <w:rFonts w:ascii="Times New Roman" w:eastAsia="Times New Roman" w:hAnsi="Times New Roman" w:cs="Times New Roman"/>
          <w:b/>
          <w:bCs/>
          <w:color w:val="000000"/>
          <w:sz w:val="24"/>
          <w:szCs w:val="24"/>
        </w:rPr>
      </w:pPr>
    </w:p>
    <w:p w14:paraId="46E97101" w14:textId="04A120D6" w:rsidR="00F839DF" w:rsidRPr="00F839DF" w:rsidRDefault="00F839DF" w:rsidP="00F839DF">
      <w:pPr>
        <w:ind w:left="4956"/>
        <w:jc w:val="both"/>
        <w:rPr>
          <w:rFonts w:ascii="Times New Roman" w:eastAsia="Times New Roman" w:hAnsi="Times New Roman" w:cs="Times New Roman"/>
          <w:b/>
          <w:bCs/>
          <w:sz w:val="24"/>
          <w:szCs w:val="24"/>
          <w:lang w:eastAsia="pt-BR"/>
        </w:rPr>
      </w:pPr>
      <w:r w:rsidRPr="00F839DF">
        <w:rPr>
          <w:rFonts w:ascii="Times New Roman" w:hAnsi="Times New Roman" w:cs="Times New Roman"/>
          <w:sz w:val="24"/>
          <w:szCs w:val="24"/>
        </w:rPr>
        <w:t>Trabalho de Graduação apresentado à Faculdade de Tecnologia São José dos Campos, como parte dos requisitos necessários para a obtenção da graduação de Tecnólogo em Banco de Dados.</w:t>
      </w:r>
    </w:p>
    <w:p w14:paraId="7BFA7989" w14:textId="2A4CF9A8" w:rsidR="00F839DF" w:rsidRDefault="00F839DF" w:rsidP="00F839DF">
      <w:pPr>
        <w:jc w:val="center"/>
        <w:rPr>
          <w:rFonts w:ascii="Times New Roman" w:eastAsia="Times New Roman" w:hAnsi="Times New Roman" w:cs="Times New Roman"/>
          <w:b/>
          <w:bCs/>
          <w:sz w:val="32"/>
          <w:szCs w:val="32"/>
          <w:lang w:eastAsia="pt-BR"/>
        </w:rPr>
      </w:pPr>
    </w:p>
    <w:p w14:paraId="661271C1" w14:textId="6CA2DD24" w:rsidR="00F839DF" w:rsidRDefault="00F839DF" w:rsidP="00F839DF">
      <w:pPr>
        <w:jc w:val="center"/>
        <w:rPr>
          <w:rFonts w:ascii="Times New Roman" w:eastAsia="Times New Roman" w:hAnsi="Times New Roman" w:cs="Times New Roman"/>
          <w:b/>
          <w:bCs/>
          <w:sz w:val="32"/>
          <w:szCs w:val="32"/>
          <w:lang w:eastAsia="pt-BR"/>
        </w:rPr>
      </w:pPr>
    </w:p>
    <w:p w14:paraId="204BA4CD" w14:textId="188CA33A"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u w:val="single"/>
        </w:rPr>
      </w:pPr>
      <w:r w:rsidRPr="00F839DF">
        <w:rPr>
          <w:rFonts w:ascii="Times New Roman" w:hAnsi="Times New Roman" w:cs="Times New Roman"/>
          <w:b/>
          <w:bCs/>
          <w:color w:val="000000"/>
          <w:sz w:val="24"/>
          <w:szCs w:val="23"/>
          <w:u w:val="single"/>
        </w:rPr>
        <w:t>Composição da Banca</w:t>
      </w:r>
    </w:p>
    <w:p w14:paraId="5A816D7D" w14:textId="77777777" w:rsidR="00F839DF" w:rsidRPr="000D4318" w:rsidRDefault="00F839DF" w:rsidP="00F839DF">
      <w:pPr>
        <w:suppressAutoHyphens w:val="0"/>
        <w:overflowPunct/>
        <w:autoSpaceDE w:val="0"/>
        <w:autoSpaceDN w:val="0"/>
        <w:adjustRightInd w:val="0"/>
        <w:spacing w:after="0" w:line="240" w:lineRule="auto"/>
        <w:rPr>
          <w:rFonts w:ascii="Times New Roman" w:hAnsi="Times New Roman" w:cs="Times New Roman"/>
          <w:b/>
          <w:bCs/>
          <w:color w:val="000000"/>
          <w:sz w:val="24"/>
          <w:szCs w:val="23"/>
        </w:rPr>
      </w:pPr>
    </w:p>
    <w:p w14:paraId="598A5B42"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A0842B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696FED1"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0FE1921" w14:textId="7556D4F2"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___________________________________________________________________</w:t>
      </w:r>
    </w:p>
    <w:p w14:paraId="7F16B37E" w14:textId="6CE589AF" w:rsidR="00F839DF" w:rsidRPr="00F839DF" w:rsidRDefault="000D4318"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Pr>
          <w:rFonts w:ascii="Times New Roman" w:hAnsi="Times New Roman" w:cs="Times New Roman"/>
          <w:b/>
          <w:bCs/>
          <w:color w:val="000000"/>
          <w:sz w:val="24"/>
          <w:szCs w:val="23"/>
        </w:rPr>
        <w:t xml:space="preserve">Fabiano </w:t>
      </w:r>
      <w:proofErr w:type="spellStart"/>
      <w:r>
        <w:rPr>
          <w:rFonts w:ascii="Times New Roman" w:hAnsi="Times New Roman" w:cs="Times New Roman"/>
          <w:b/>
          <w:bCs/>
          <w:color w:val="000000"/>
          <w:sz w:val="24"/>
          <w:szCs w:val="23"/>
        </w:rPr>
        <w:t>Sabha</w:t>
      </w:r>
      <w:proofErr w:type="spellEnd"/>
      <w:r>
        <w:rPr>
          <w:rFonts w:ascii="Times New Roman" w:hAnsi="Times New Roman" w:cs="Times New Roman"/>
          <w:b/>
          <w:bCs/>
          <w:color w:val="000000"/>
          <w:sz w:val="24"/>
          <w:szCs w:val="23"/>
        </w:rPr>
        <w:t xml:space="preserve"> </w:t>
      </w:r>
      <w:proofErr w:type="spellStart"/>
      <w:r>
        <w:rPr>
          <w:rFonts w:ascii="Times New Roman" w:hAnsi="Times New Roman" w:cs="Times New Roman"/>
          <w:b/>
          <w:bCs/>
          <w:color w:val="000000"/>
          <w:sz w:val="24"/>
          <w:szCs w:val="23"/>
        </w:rPr>
        <w:t>Walczak</w:t>
      </w:r>
      <w:proofErr w:type="spellEnd"/>
      <w:r w:rsidR="00F839DF" w:rsidRPr="00F839DF">
        <w:rPr>
          <w:rFonts w:ascii="Times New Roman" w:hAnsi="Times New Roman" w:cs="Times New Roman"/>
          <w:b/>
          <w:bCs/>
          <w:color w:val="000000"/>
          <w:sz w:val="24"/>
          <w:szCs w:val="23"/>
        </w:rPr>
        <w:t xml:space="preserve">, Mestre, FATEC Professor </w:t>
      </w:r>
      <w:proofErr w:type="spellStart"/>
      <w:r w:rsidR="00F839DF" w:rsidRPr="00F839DF">
        <w:rPr>
          <w:rFonts w:ascii="Times New Roman" w:hAnsi="Times New Roman" w:cs="Times New Roman"/>
          <w:b/>
          <w:bCs/>
          <w:color w:val="000000"/>
          <w:sz w:val="24"/>
          <w:szCs w:val="23"/>
        </w:rPr>
        <w:t>Jessen</w:t>
      </w:r>
      <w:proofErr w:type="spellEnd"/>
      <w:r w:rsidR="00F839DF" w:rsidRPr="00F839DF">
        <w:rPr>
          <w:rFonts w:ascii="Times New Roman" w:hAnsi="Times New Roman" w:cs="Times New Roman"/>
          <w:b/>
          <w:bCs/>
          <w:color w:val="000000"/>
          <w:sz w:val="24"/>
          <w:szCs w:val="23"/>
        </w:rPr>
        <w:t xml:space="preserve"> Vidal</w:t>
      </w:r>
    </w:p>
    <w:p w14:paraId="330A60B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37C5769"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6F249AB"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F0E4EE" w14:textId="643240F1"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488B578D" w14:textId="41C242B7" w:rsidR="00F839DF" w:rsidRPr="00C9051B" w:rsidRDefault="00677532" w:rsidP="00C9051B">
      <w:pPr>
        <w:jc w:val="center"/>
        <w:rPr>
          <w:rFonts w:ascii="Times New Roman" w:hAnsi="Times New Roman" w:cs="Times New Roman"/>
          <w:b/>
          <w:bCs/>
          <w:color w:val="000000"/>
          <w:sz w:val="24"/>
          <w:szCs w:val="23"/>
        </w:rPr>
      </w:pPr>
      <w:r>
        <w:rPr>
          <w:rFonts w:ascii="Times New Roman" w:hAnsi="Times New Roman" w:cs="Times New Roman"/>
          <w:b/>
          <w:bCs/>
          <w:color w:val="000000"/>
          <w:sz w:val="24"/>
          <w:szCs w:val="23"/>
        </w:rPr>
        <w:t>Jean Carlos Lourenço Costa</w:t>
      </w:r>
      <w:r w:rsidR="00F839DF" w:rsidRPr="00C9051B">
        <w:rPr>
          <w:rFonts w:ascii="Times New Roman" w:hAnsi="Times New Roman" w:cs="Times New Roman"/>
          <w:b/>
          <w:bCs/>
          <w:color w:val="000000"/>
          <w:sz w:val="24"/>
          <w:szCs w:val="23"/>
        </w:rPr>
        <w:t xml:space="preserve">, </w:t>
      </w:r>
      <w:r w:rsidR="001B79F8">
        <w:rPr>
          <w:rFonts w:ascii="Times New Roman" w:hAnsi="Times New Roman" w:cs="Times New Roman"/>
          <w:b/>
          <w:bCs/>
          <w:color w:val="000000"/>
          <w:sz w:val="24"/>
          <w:szCs w:val="23"/>
        </w:rPr>
        <w:t>Pós-</w:t>
      </w:r>
      <w:r>
        <w:rPr>
          <w:rFonts w:ascii="Times New Roman" w:hAnsi="Times New Roman" w:cs="Times New Roman"/>
          <w:b/>
          <w:bCs/>
          <w:color w:val="000000"/>
          <w:sz w:val="24"/>
          <w:szCs w:val="23"/>
        </w:rPr>
        <w:t>Graduado</w:t>
      </w:r>
      <w:r w:rsidR="00F839DF" w:rsidRPr="00C9051B">
        <w:rPr>
          <w:rFonts w:ascii="Times New Roman" w:hAnsi="Times New Roman" w:cs="Times New Roman"/>
          <w:b/>
          <w:bCs/>
          <w:color w:val="000000"/>
          <w:sz w:val="24"/>
          <w:szCs w:val="23"/>
        </w:rPr>
        <w:t xml:space="preserve">, FATEC Professor </w:t>
      </w:r>
      <w:proofErr w:type="spellStart"/>
      <w:r w:rsidR="00F839DF" w:rsidRPr="00C9051B">
        <w:rPr>
          <w:rFonts w:ascii="Times New Roman" w:hAnsi="Times New Roman" w:cs="Times New Roman"/>
          <w:b/>
          <w:bCs/>
          <w:color w:val="000000"/>
          <w:sz w:val="24"/>
          <w:szCs w:val="23"/>
        </w:rPr>
        <w:t>Jessen</w:t>
      </w:r>
      <w:proofErr w:type="spellEnd"/>
      <w:r w:rsidR="00F839DF" w:rsidRPr="00C9051B">
        <w:rPr>
          <w:rFonts w:ascii="Times New Roman" w:hAnsi="Times New Roman" w:cs="Times New Roman"/>
          <w:b/>
          <w:bCs/>
          <w:color w:val="000000"/>
          <w:sz w:val="24"/>
          <w:szCs w:val="23"/>
        </w:rPr>
        <w:t xml:space="preserve"> Vidal</w:t>
      </w:r>
    </w:p>
    <w:p w14:paraId="6F9FCBDC"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5CB6DD4E" w14:textId="6E54D1E6"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705593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24AA94F1" w14:textId="605CA1C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__________________________________________________________________</w:t>
      </w:r>
    </w:p>
    <w:p w14:paraId="3F20976D" w14:textId="057F9C85"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 xml:space="preserve">Eduardo </w:t>
      </w:r>
      <w:proofErr w:type="spellStart"/>
      <w:r w:rsidRPr="00F839DF">
        <w:rPr>
          <w:rFonts w:ascii="Times New Roman" w:hAnsi="Times New Roman" w:cs="Times New Roman"/>
          <w:b/>
          <w:bCs/>
          <w:color w:val="000000"/>
          <w:sz w:val="24"/>
          <w:szCs w:val="23"/>
        </w:rPr>
        <w:t>Sakaue</w:t>
      </w:r>
      <w:proofErr w:type="spellEnd"/>
      <w:r w:rsidRPr="00F839DF">
        <w:rPr>
          <w:rFonts w:ascii="Times New Roman" w:hAnsi="Times New Roman" w:cs="Times New Roman"/>
          <w:b/>
          <w:bCs/>
          <w:color w:val="000000"/>
          <w:sz w:val="24"/>
          <w:szCs w:val="23"/>
        </w:rPr>
        <w:t xml:space="preserve">, Mestre, FATEC Professor </w:t>
      </w:r>
      <w:proofErr w:type="spellStart"/>
      <w:r w:rsidRPr="00F839DF">
        <w:rPr>
          <w:rFonts w:ascii="Times New Roman" w:hAnsi="Times New Roman" w:cs="Times New Roman"/>
          <w:b/>
          <w:bCs/>
          <w:color w:val="000000"/>
          <w:sz w:val="24"/>
          <w:szCs w:val="23"/>
        </w:rPr>
        <w:t>Jessen</w:t>
      </w:r>
      <w:proofErr w:type="spellEnd"/>
      <w:r w:rsidRPr="00F839DF">
        <w:rPr>
          <w:rFonts w:ascii="Times New Roman" w:hAnsi="Times New Roman" w:cs="Times New Roman"/>
          <w:b/>
          <w:bCs/>
          <w:color w:val="000000"/>
          <w:sz w:val="24"/>
          <w:szCs w:val="23"/>
        </w:rPr>
        <w:t xml:space="preserve"> Vidal</w:t>
      </w:r>
    </w:p>
    <w:p w14:paraId="199EC17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76AC933"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4C77BF14"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E3B9C08" w14:textId="77777777"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1E646B0D" w14:textId="333C8C24"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34D90FE7" w14:textId="0643EE0F"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77106074" w14:textId="4A514C62" w:rsidR="00F839DF" w:rsidRPr="000D4318" w:rsidRDefault="00F839DF" w:rsidP="00F839DF">
      <w:pPr>
        <w:suppressAutoHyphens w:val="0"/>
        <w:overflowPunct/>
        <w:autoSpaceDE w:val="0"/>
        <w:autoSpaceDN w:val="0"/>
        <w:adjustRightInd w:val="0"/>
        <w:spacing w:after="0" w:line="240" w:lineRule="auto"/>
        <w:jc w:val="center"/>
        <w:rPr>
          <w:rFonts w:ascii="Times New Roman" w:hAnsi="Times New Roman" w:cs="Times New Roman"/>
          <w:b/>
          <w:bCs/>
          <w:color w:val="000000"/>
          <w:sz w:val="24"/>
          <w:szCs w:val="23"/>
        </w:rPr>
      </w:pPr>
    </w:p>
    <w:p w14:paraId="605DFB13" w14:textId="494F2CE6" w:rsidR="00F839DF" w:rsidRPr="00F839DF" w:rsidRDefault="00F839DF" w:rsidP="00F839DF">
      <w:pPr>
        <w:suppressAutoHyphens w:val="0"/>
        <w:overflowPunct/>
        <w:autoSpaceDE w:val="0"/>
        <w:autoSpaceDN w:val="0"/>
        <w:adjustRightInd w:val="0"/>
        <w:spacing w:after="0" w:line="240" w:lineRule="auto"/>
        <w:jc w:val="center"/>
        <w:rPr>
          <w:rFonts w:ascii="Times New Roman" w:hAnsi="Times New Roman" w:cs="Times New Roman"/>
          <w:color w:val="000000"/>
          <w:sz w:val="24"/>
          <w:szCs w:val="23"/>
        </w:rPr>
      </w:pPr>
      <w:r w:rsidRPr="00F839DF">
        <w:rPr>
          <w:rFonts w:ascii="Times New Roman" w:hAnsi="Times New Roman" w:cs="Times New Roman"/>
          <w:b/>
          <w:bCs/>
          <w:color w:val="000000"/>
          <w:sz w:val="24"/>
          <w:szCs w:val="23"/>
        </w:rPr>
        <w:t>_____/_____/_____</w:t>
      </w:r>
    </w:p>
    <w:p w14:paraId="3F0A9AB9" w14:textId="1075F6E0" w:rsidR="00F839DF" w:rsidRPr="000D4318" w:rsidRDefault="00F839DF" w:rsidP="00F839DF">
      <w:pPr>
        <w:jc w:val="center"/>
        <w:rPr>
          <w:rFonts w:ascii="Times New Roman" w:eastAsia="Times New Roman" w:hAnsi="Times New Roman" w:cs="Times New Roman"/>
          <w:b/>
          <w:bCs/>
          <w:sz w:val="24"/>
          <w:szCs w:val="32"/>
          <w:lang w:eastAsia="pt-BR"/>
        </w:rPr>
      </w:pPr>
      <w:r w:rsidRPr="000D4318">
        <w:rPr>
          <w:rFonts w:ascii="Times New Roman" w:hAnsi="Times New Roman" w:cs="Times New Roman"/>
          <w:b/>
          <w:bCs/>
          <w:color w:val="000000"/>
          <w:sz w:val="24"/>
          <w:szCs w:val="23"/>
        </w:rPr>
        <w:t>DATA DA APROVAÇÃO</w:t>
      </w:r>
    </w:p>
    <w:p w14:paraId="786E44F6" w14:textId="438CAC8A" w:rsidR="00F839DF" w:rsidRDefault="00F839DF" w:rsidP="00F839DF">
      <w:pPr>
        <w:jc w:val="center"/>
        <w:rPr>
          <w:rFonts w:ascii="Times New Roman" w:eastAsia="Times New Roman" w:hAnsi="Times New Roman" w:cs="Times New Roman"/>
          <w:b/>
          <w:bCs/>
          <w:sz w:val="32"/>
          <w:szCs w:val="32"/>
          <w:lang w:eastAsia="pt-BR"/>
        </w:rPr>
      </w:pPr>
      <w:r>
        <w:rPr>
          <w:rFonts w:ascii="Times New Roman" w:eastAsia="Times New Roman" w:hAnsi="Times New Roman" w:cs="Times New Roman"/>
          <w:b/>
          <w:bCs/>
          <w:sz w:val="32"/>
          <w:szCs w:val="32"/>
          <w:lang w:eastAsia="pt-BR"/>
        </w:rPr>
        <w:lastRenderedPageBreak/>
        <w:t>DEDICATÓRIA</w:t>
      </w:r>
    </w:p>
    <w:p w14:paraId="06C4137C" w14:textId="2B2C3E5C" w:rsidR="00A23B51" w:rsidRDefault="00A23B51" w:rsidP="00F839DF">
      <w:pPr>
        <w:jc w:val="center"/>
        <w:rPr>
          <w:rFonts w:ascii="Times New Roman" w:eastAsia="Times New Roman" w:hAnsi="Times New Roman" w:cs="Times New Roman"/>
          <w:b/>
          <w:bCs/>
          <w:sz w:val="32"/>
          <w:szCs w:val="32"/>
          <w:lang w:eastAsia="pt-BR"/>
        </w:rPr>
      </w:pPr>
    </w:p>
    <w:p w14:paraId="5B611FBE" w14:textId="380BB170" w:rsidR="00A23B51" w:rsidRDefault="00A23B51" w:rsidP="00F839DF">
      <w:pPr>
        <w:jc w:val="center"/>
        <w:rPr>
          <w:rFonts w:ascii="Times New Roman" w:eastAsia="Times New Roman" w:hAnsi="Times New Roman" w:cs="Times New Roman"/>
          <w:b/>
          <w:bCs/>
          <w:sz w:val="32"/>
          <w:szCs w:val="32"/>
          <w:lang w:eastAsia="pt-BR"/>
        </w:rPr>
      </w:pPr>
    </w:p>
    <w:p w14:paraId="33A2E15E" w14:textId="0AAC9829" w:rsidR="00A23B51" w:rsidRDefault="00A23B51" w:rsidP="00F839DF">
      <w:pPr>
        <w:jc w:val="center"/>
        <w:rPr>
          <w:rFonts w:ascii="Times New Roman" w:eastAsia="Times New Roman" w:hAnsi="Times New Roman" w:cs="Times New Roman"/>
          <w:b/>
          <w:bCs/>
          <w:sz w:val="32"/>
          <w:szCs w:val="32"/>
          <w:lang w:eastAsia="pt-BR"/>
        </w:rPr>
      </w:pPr>
    </w:p>
    <w:p w14:paraId="1A561B8A" w14:textId="746B2AE9" w:rsidR="00A23B51" w:rsidRDefault="00A23B51" w:rsidP="00F839DF">
      <w:pPr>
        <w:jc w:val="center"/>
        <w:rPr>
          <w:rFonts w:ascii="Times New Roman" w:eastAsia="Times New Roman" w:hAnsi="Times New Roman" w:cs="Times New Roman"/>
          <w:b/>
          <w:bCs/>
          <w:sz w:val="32"/>
          <w:szCs w:val="32"/>
          <w:lang w:eastAsia="pt-BR"/>
        </w:rPr>
      </w:pPr>
    </w:p>
    <w:p w14:paraId="4E5A2C2C" w14:textId="745D73D1" w:rsidR="00A23B51" w:rsidRDefault="00A23B51" w:rsidP="00F839DF">
      <w:pPr>
        <w:jc w:val="center"/>
        <w:rPr>
          <w:rFonts w:ascii="Times New Roman" w:eastAsia="Times New Roman" w:hAnsi="Times New Roman" w:cs="Times New Roman"/>
          <w:b/>
          <w:bCs/>
          <w:sz w:val="32"/>
          <w:szCs w:val="32"/>
          <w:lang w:eastAsia="pt-BR"/>
        </w:rPr>
      </w:pPr>
    </w:p>
    <w:p w14:paraId="4030FEFA" w14:textId="32B2A5F2" w:rsidR="00A23B51" w:rsidRDefault="00A23B51" w:rsidP="00F839DF">
      <w:pPr>
        <w:jc w:val="center"/>
        <w:rPr>
          <w:rFonts w:ascii="Times New Roman" w:eastAsia="Times New Roman" w:hAnsi="Times New Roman" w:cs="Times New Roman"/>
          <w:b/>
          <w:bCs/>
          <w:sz w:val="32"/>
          <w:szCs w:val="32"/>
          <w:lang w:eastAsia="pt-BR"/>
        </w:rPr>
      </w:pPr>
    </w:p>
    <w:p w14:paraId="0A9508B0" w14:textId="127AFE43" w:rsidR="00A23B51" w:rsidRDefault="00A23B51" w:rsidP="00F839DF">
      <w:pPr>
        <w:jc w:val="center"/>
        <w:rPr>
          <w:rFonts w:ascii="Times New Roman" w:eastAsia="Times New Roman" w:hAnsi="Times New Roman" w:cs="Times New Roman"/>
          <w:b/>
          <w:bCs/>
          <w:sz w:val="32"/>
          <w:szCs w:val="32"/>
          <w:lang w:eastAsia="pt-BR"/>
        </w:rPr>
      </w:pPr>
    </w:p>
    <w:p w14:paraId="13791E45" w14:textId="288AECF3" w:rsidR="00A23B51" w:rsidRDefault="00A23B51" w:rsidP="00F839DF">
      <w:pPr>
        <w:jc w:val="center"/>
        <w:rPr>
          <w:rFonts w:ascii="Times New Roman" w:eastAsia="Times New Roman" w:hAnsi="Times New Roman" w:cs="Times New Roman"/>
          <w:b/>
          <w:bCs/>
          <w:sz w:val="32"/>
          <w:szCs w:val="32"/>
          <w:lang w:eastAsia="pt-BR"/>
        </w:rPr>
      </w:pPr>
    </w:p>
    <w:p w14:paraId="74B0DC5F" w14:textId="40032E42" w:rsidR="00A23B51" w:rsidRDefault="00A23B51" w:rsidP="00F839DF">
      <w:pPr>
        <w:jc w:val="center"/>
        <w:rPr>
          <w:rFonts w:ascii="Times New Roman" w:eastAsia="Times New Roman" w:hAnsi="Times New Roman" w:cs="Times New Roman"/>
          <w:b/>
          <w:bCs/>
          <w:sz w:val="32"/>
          <w:szCs w:val="32"/>
          <w:lang w:eastAsia="pt-BR"/>
        </w:rPr>
      </w:pPr>
    </w:p>
    <w:p w14:paraId="55127CA8" w14:textId="41451B56" w:rsidR="00A23B51" w:rsidRDefault="00A23B51" w:rsidP="00F839DF">
      <w:pPr>
        <w:jc w:val="center"/>
        <w:rPr>
          <w:rFonts w:ascii="Times New Roman" w:eastAsia="Times New Roman" w:hAnsi="Times New Roman" w:cs="Times New Roman"/>
          <w:b/>
          <w:bCs/>
          <w:sz w:val="32"/>
          <w:szCs w:val="32"/>
          <w:lang w:eastAsia="pt-BR"/>
        </w:rPr>
      </w:pPr>
    </w:p>
    <w:p w14:paraId="13369813" w14:textId="3074BE9C" w:rsidR="00A23B51" w:rsidRDefault="00A23B51" w:rsidP="00F839DF">
      <w:pPr>
        <w:jc w:val="center"/>
        <w:rPr>
          <w:rFonts w:ascii="Times New Roman" w:eastAsia="Times New Roman" w:hAnsi="Times New Roman" w:cs="Times New Roman"/>
          <w:b/>
          <w:bCs/>
          <w:sz w:val="32"/>
          <w:szCs w:val="32"/>
          <w:lang w:eastAsia="pt-BR"/>
        </w:rPr>
      </w:pPr>
    </w:p>
    <w:p w14:paraId="09C138DF" w14:textId="54AF8074" w:rsidR="00A23B51" w:rsidRDefault="00A23B51" w:rsidP="00F839DF">
      <w:pPr>
        <w:jc w:val="center"/>
        <w:rPr>
          <w:rFonts w:ascii="Times New Roman" w:eastAsia="Times New Roman" w:hAnsi="Times New Roman" w:cs="Times New Roman"/>
          <w:b/>
          <w:bCs/>
          <w:sz w:val="32"/>
          <w:szCs w:val="32"/>
          <w:lang w:eastAsia="pt-BR"/>
        </w:rPr>
      </w:pPr>
    </w:p>
    <w:p w14:paraId="6BDFB9E1" w14:textId="00EAE17B" w:rsidR="00A23B51" w:rsidRDefault="00A23B51" w:rsidP="00F839DF">
      <w:pPr>
        <w:jc w:val="center"/>
        <w:rPr>
          <w:rFonts w:ascii="Times New Roman" w:eastAsia="Times New Roman" w:hAnsi="Times New Roman" w:cs="Times New Roman"/>
          <w:b/>
          <w:bCs/>
          <w:sz w:val="32"/>
          <w:szCs w:val="32"/>
          <w:lang w:eastAsia="pt-BR"/>
        </w:rPr>
      </w:pPr>
    </w:p>
    <w:p w14:paraId="4DD8DF29" w14:textId="13F5F992" w:rsidR="00A23B51" w:rsidRDefault="00A23B51" w:rsidP="00F839DF">
      <w:pPr>
        <w:jc w:val="center"/>
        <w:rPr>
          <w:rFonts w:ascii="Times New Roman" w:eastAsia="Times New Roman" w:hAnsi="Times New Roman" w:cs="Times New Roman"/>
          <w:b/>
          <w:bCs/>
          <w:sz w:val="32"/>
          <w:szCs w:val="32"/>
          <w:lang w:eastAsia="pt-BR"/>
        </w:rPr>
      </w:pPr>
    </w:p>
    <w:p w14:paraId="5E741487" w14:textId="26446B9E" w:rsidR="00A23B51" w:rsidRDefault="00A23B51" w:rsidP="00F839DF">
      <w:pPr>
        <w:jc w:val="center"/>
        <w:rPr>
          <w:rFonts w:ascii="Times New Roman" w:eastAsia="Times New Roman" w:hAnsi="Times New Roman" w:cs="Times New Roman"/>
          <w:b/>
          <w:bCs/>
          <w:sz w:val="32"/>
          <w:szCs w:val="32"/>
          <w:lang w:eastAsia="pt-BR"/>
        </w:rPr>
      </w:pPr>
    </w:p>
    <w:p w14:paraId="29E14772" w14:textId="427E98FC" w:rsidR="00A23B51" w:rsidRDefault="00A23B51" w:rsidP="00F839DF">
      <w:pPr>
        <w:jc w:val="center"/>
        <w:rPr>
          <w:rFonts w:ascii="Times New Roman" w:eastAsia="Times New Roman" w:hAnsi="Times New Roman" w:cs="Times New Roman"/>
          <w:b/>
          <w:bCs/>
          <w:sz w:val="32"/>
          <w:szCs w:val="32"/>
          <w:lang w:eastAsia="pt-BR"/>
        </w:rPr>
      </w:pPr>
    </w:p>
    <w:p w14:paraId="0DBFDAB6" w14:textId="14361F75" w:rsidR="00A23B51" w:rsidRDefault="00A23B51" w:rsidP="00F839DF">
      <w:pPr>
        <w:jc w:val="center"/>
        <w:rPr>
          <w:rFonts w:ascii="Times New Roman" w:eastAsia="Times New Roman" w:hAnsi="Times New Roman" w:cs="Times New Roman"/>
          <w:b/>
          <w:bCs/>
          <w:sz w:val="32"/>
          <w:szCs w:val="32"/>
          <w:lang w:eastAsia="pt-BR"/>
        </w:rPr>
      </w:pPr>
    </w:p>
    <w:p w14:paraId="7B618CD7" w14:textId="6864FCEE" w:rsidR="00A23B51" w:rsidRDefault="00A23B51" w:rsidP="00F839DF">
      <w:pPr>
        <w:jc w:val="center"/>
        <w:rPr>
          <w:rFonts w:ascii="Times New Roman" w:eastAsia="Times New Roman" w:hAnsi="Times New Roman" w:cs="Times New Roman"/>
          <w:b/>
          <w:bCs/>
          <w:sz w:val="32"/>
          <w:szCs w:val="32"/>
          <w:lang w:eastAsia="pt-BR"/>
        </w:rPr>
      </w:pPr>
    </w:p>
    <w:p w14:paraId="054814CD" w14:textId="3952A3E3" w:rsidR="00A23B51" w:rsidRDefault="00A23B51" w:rsidP="00F839DF">
      <w:pPr>
        <w:jc w:val="center"/>
        <w:rPr>
          <w:rFonts w:ascii="Times New Roman" w:eastAsia="Times New Roman" w:hAnsi="Times New Roman" w:cs="Times New Roman"/>
          <w:b/>
          <w:bCs/>
          <w:sz w:val="32"/>
          <w:szCs w:val="32"/>
          <w:lang w:eastAsia="pt-BR"/>
        </w:rPr>
      </w:pPr>
    </w:p>
    <w:p w14:paraId="648B12B3" w14:textId="465946AD" w:rsidR="00A23B51" w:rsidRPr="007F0F64" w:rsidRDefault="00A23B51" w:rsidP="00F839DF">
      <w:pPr>
        <w:jc w:val="center"/>
        <w:rPr>
          <w:rFonts w:ascii="Times New Roman" w:eastAsia="Times New Roman" w:hAnsi="Times New Roman" w:cs="Times New Roman"/>
          <w:bCs/>
          <w:sz w:val="32"/>
          <w:szCs w:val="32"/>
          <w:lang w:eastAsia="pt-BR"/>
        </w:rPr>
      </w:pPr>
    </w:p>
    <w:p w14:paraId="364EE214" w14:textId="02E7440B" w:rsidR="00F56B0F" w:rsidRPr="000D4318" w:rsidRDefault="00A23B51" w:rsidP="00A23B51">
      <w:pPr>
        <w:ind w:left="4956" w:firstLine="708"/>
        <w:jc w:val="both"/>
        <w:rPr>
          <w:rFonts w:ascii="Times New Roman" w:eastAsia="Times New Roman" w:hAnsi="Times New Roman" w:cs="Times New Roman"/>
          <w:bCs/>
          <w:sz w:val="24"/>
          <w:szCs w:val="32"/>
          <w:lang w:eastAsia="pt-BR"/>
        </w:rPr>
      </w:pPr>
      <w:r w:rsidRPr="000D4318">
        <w:rPr>
          <w:rFonts w:ascii="Times New Roman" w:hAnsi="Times New Roman" w:cs="Times New Roman"/>
          <w:sz w:val="24"/>
          <w:szCs w:val="23"/>
        </w:rPr>
        <w:t>Dedico este trabalho à Deus e minha família, em especial a meus pais Paulo Fortunato e Rosângela Fortunato pelo apoio e compreensão demonstrados nesses anos de faculdade.</w:t>
      </w:r>
    </w:p>
    <w:p w14:paraId="3DC6B267" w14:textId="77777777" w:rsidR="00A23B51" w:rsidRPr="000D4318" w:rsidRDefault="00A23B51">
      <w:pPr>
        <w:rPr>
          <w:rFonts w:ascii="Times New Roman" w:eastAsia="Times New Roman" w:hAnsi="Times New Roman" w:cs="Times New Roman"/>
          <w:bCs/>
          <w:sz w:val="24"/>
          <w:szCs w:val="32"/>
          <w:lang w:eastAsia="pt-BR"/>
        </w:rPr>
      </w:pPr>
    </w:p>
    <w:p w14:paraId="34B742F8" w14:textId="77777777" w:rsidR="007F0F64" w:rsidRPr="007F0F64" w:rsidRDefault="007F0F64" w:rsidP="007F0F64">
      <w:pPr>
        <w:jc w:val="center"/>
        <w:rPr>
          <w:rFonts w:ascii="Times New Roman" w:hAnsi="Times New Roman"/>
          <w:b/>
          <w:caps/>
          <w:sz w:val="28"/>
          <w:szCs w:val="28"/>
        </w:rPr>
      </w:pPr>
      <w:r w:rsidRPr="007F0F64">
        <w:rPr>
          <w:rFonts w:ascii="Times New Roman" w:hAnsi="Times New Roman"/>
          <w:b/>
          <w:caps/>
          <w:sz w:val="28"/>
          <w:szCs w:val="28"/>
        </w:rPr>
        <w:t>AGRADECIMENTOS</w:t>
      </w:r>
    </w:p>
    <w:p w14:paraId="119F5D87" w14:textId="77777777" w:rsidR="007F0F64" w:rsidRDefault="007F0F64" w:rsidP="007F0F64">
      <w:pPr>
        <w:spacing w:line="360" w:lineRule="auto"/>
        <w:ind w:firstLine="709"/>
        <w:jc w:val="both"/>
      </w:pPr>
    </w:p>
    <w:p w14:paraId="59D3FA21" w14:textId="7B53140D"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Agradeço em primeiro lugar ao Autor da Existência, Aquele que permite que todas as coisas se concretizem, nosso Deus.</w:t>
      </w:r>
    </w:p>
    <w:p w14:paraId="342FA5C5"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Este trabalho de conclusão de curso não seria possível sem a colaboração de várias pessoas. Em especial, gostaria de agradecer:</w:t>
      </w:r>
    </w:p>
    <w:p w14:paraId="094AE533" w14:textId="59C24E49" w:rsidR="0093244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 xml:space="preserve">Ao orientador Prof. Me. Eduardo </w:t>
      </w:r>
      <w:proofErr w:type="spellStart"/>
      <w:r w:rsidRPr="007F0F64">
        <w:rPr>
          <w:rFonts w:ascii="Times New Roman" w:hAnsi="Times New Roman"/>
          <w:sz w:val="24"/>
        </w:rPr>
        <w:t>Sakaue</w:t>
      </w:r>
      <w:proofErr w:type="spellEnd"/>
      <w:r w:rsidRPr="007F0F64">
        <w:rPr>
          <w:rFonts w:ascii="Times New Roman" w:hAnsi="Times New Roman"/>
          <w:sz w:val="24"/>
        </w:rPr>
        <w:t>, por todo apoio e incentivo durante a elaboração deste trabalho e</w:t>
      </w:r>
      <w:r w:rsidR="00C504E3">
        <w:rPr>
          <w:rFonts w:ascii="Times New Roman" w:hAnsi="Times New Roman"/>
          <w:sz w:val="24"/>
        </w:rPr>
        <w:t xml:space="preserve"> a</w:t>
      </w:r>
      <w:r w:rsidRPr="007F0F64">
        <w:rPr>
          <w:rFonts w:ascii="Times New Roman" w:hAnsi="Times New Roman"/>
          <w:sz w:val="24"/>
        </w:rPr>
        <w:t xml:space="preserve"> todo período da faculdade.</w:t>
      </w:r>
    </w:p>
    <w:p w14:paraId="26CDA1E4" w14:textId="77777777" w:rsidR="007F0F64" w:rsidRPr="007F0F64" w:rsidRDefault="007F0F64" w:rsidP="001A63AD">
      <w:pPr>
        <w:spacing w:line="360" w:lineRule="auto"/>
        <w:ind w:firstLine="709"/>
        <w:jc w:val="both"/>
        <w:rPr>
          <w:rFonts w:ascii="Times New Roman" w:hAnsi="Times New Roman"/>
          <w:sz w:val="24"/>
        </w:rPr>
      </w:pPr>
      <w:r w:rsidRPr="007F0F64">
        <w:rPr>
          <w:rFonts w:ascii="Times New Roman" w:hAnsi="Times New Roman"/>
          <w:sz w:val="24"/>
        </w:rPr>
        <w:t>A todos professores da FATEC, que são responsáveis pela minha formação técnica.</w:t>
      </w:r>
    </w:p>
    <w:p w14:paraId="5A742231" w14:textId="6CE2189D" w:rsidR="007F0F64" w:rsidRPr="007F0F64" w:rsidRDefault="007F0F64" w:rsidP="001A63AD">
      <w:pPr>
        <w:spacing w:line="360" w:lineRule="auto"/>
        <w:ind w:firstLine="709"/>
        <w:jc w:val="both"/>
        <w:rPr>
          <w:rFonts w:ascii="Times New Roman" w:hAnsi="Times New Roman"/>
          <w:b/>
          <w:caps/>
          <w:sz w:val="24"/>
          <w:szCs w:val="28"/>
        </w:rPr>
      </w:pPr>
      <w:r w:rsidRPr="007F0F64">
        <w:rPr>
          <w:rFonts w:ascii="Times New Roman" w:hAnsi="Times New Roman"/>
          <w:sz w:val="24"/>
        </w:rPr>
        <w:t xml:space="preserve">A todos meus colegas e amigos que formei durante os anos de estudo, principalmente Eduardo Di </w:t>
      </w:r>
      <w:proofErr w:type="spellStart"/>
      <w:r w:rsidRPr="007F0F64">
        <w:rPr>
          <w:rFonts w:ascii="Times New Roman" w:hAnsi="Times New Roman"/>
          <w:sz w:val="24"/>
        </w:rPr>
        <w:t>Nizo</w:t>
      </w:r>
      <w:proofErr w:type="spellEnd"/>
      <w:r w:rsidRPr="007F0F64">
        <w:rPr>
          <w:rFonts w:ascii="Times New Roman" w:hAnsi="Times New Roman"/>
          <w:sz w:val="24"/>
        </w:rPr>
        <w:t xml:space="preserve">, </w:t>
      </w:r>
      <w:r w:rsidR="0026790B">
        <w:rPr>
          <w:rFonts w:ascii="Times New Roman" w:hAnsi="Times New Roman"/>
          <w:sz w:val="24"/>
        </w:rPr>
        <w:t>Marcelo Inácio</w:t>
      </w:r>
      <w:r w:rsidRPr="007F0F64">
        <w:rPr>
          <w:rFonts w:ascii="Times New Roman" w:hAnsi="Times New Roman"/>
          <w:sz w:val="24"/>
        </w:rPr>
        <w:t>, Daniel Barbosa e William Penna que fizeram maior parte desta jornada.</w:t>
      </w:r>
    </w:p>
    <w:p w14:paraId="46A19DB3" w14:textId="03D7709A" w:rsidR="00F56B0F" w:rsidRPr="007F0F64" w:rsidRDefault="00F56B0F">
      <w:pPr>
        <w:rPr>
          <w:rFonts w:ascii="Times New Roman" w:eastAsia="Times New Roman" w:hAnsi="Times New Roman" w:cs="Times New Roman"/>
          <w:b/>
          <w:bCs/>
          <w:sz w:val="24"/>
          <w:szCs w:val="32"/>
          <w:lang w:eastAsia="pt-BR"/>
        </w:rPr>
      </w:pPr>
    </w:p>
    <w:p w14:paraId="7B077A0A" w14:textId="68E1D761" w:rsidR="004A6E0A" w:rsidRDefault="004A6E0A">
      <w:pPr>
        <w:rPr>
          <w:rFonts w:ascii="Times New Roman" w:eastAsia="Times New Roman" w:hAnsi="Times New Roman" w:cs="Times New Roman"/>
          <w:b/>
          <w:bCs/>
          <w:sz w:val="32"/>
          <w:szCs w:val="32"/>
          <w:lang w:eastAsia="pt-BR"/>
        </w:rPr>
      </w:pPr>
    </w:p>
    <w:p w14:paraId="3B1086EB" w14:textId="0414C7AE" w:rsidR="004A6E0A" w:rsidRDefault="004A6E0A">
      <w:pPr>
        <w:rPr>
          <w:rFonts w:ascii="Times New Roman" w:eastAsia="Times New Roman" w:hAnsi="Times New Roman" w:cs="Times New Roman"/>
          <w:b/>
          <w:bCs/>
          <w:sz w:val="32"/>
          <w:szCs w:val="32"/>
          <w:lang w:eastAsia="pt-BR"/>
        </w:rPr>
      </w:pPr>
    </w:p>
    <w:p w14:paraId="2C3D1DAD" w14:textId="77777777" w:rsidR="004A6E0A" w:rsidRDefault="004A6E0A">
      <w:pPr>
        <w:rPr>
          <w:rFonts w:ascii="Times New Roman" w:eastAsia="Times New Roman" w:hAnsi="Times New Roman" w:cs="Times New Roman"/>
          <w:b/>
          <w:bCs/>
          <w:sz w:val="32"/>
          <w:szCs w:val="32"/>
          <w:lang w:eastAsia="pt-BR"/>
        </w:rPr>
      </w:pPr>
    </w:p>
    <w:p w14:paraId="448DFB97" w14:textId="77777777" w:rsidR="00F56B0F" w:rsidRDefault="00F56B0F">
      <w:pPr>
        <w:rPr>
          <w:rFonts w:ascii="Times New Roman" w:eastAsia="Times New Roman" w:hAnsi="Times New Roman" w:cs="Times New Roman"/>
          <w:b/>
          <w:bCs/>
          <w:sz w:val="32"/>
          <w:szCs w:val="32"/>
          <w:lang w:eastAsia="pt-BR"/>
        </w:rPr>
      </w:pPr>
    </w:p>
    <w:p w14:paraId="2340E23F" w14:textId="77777777" w:rsidR="00F56B0F" w:rsidRDefault="00F56B0F">
      <w:pPr>
        <w:rPr>
          <w:rFonts w:ascii="Times New Roman" w:eastAsia="Times New Roman" w:hAnsi="Times New Roman" w:cs="Times New Roman"/>
          <w:b/>
          <w:bCs/>
          <w:sz w:val="32"/>
          <w:szCs w:val="32"/>
          <w:lang w:eastAsia="pt-BR"/>
        </w:rPr>
      </w:pPr>
    </w:p>
    <w:p w14:paraId="7217BB9D" w14:textId="77777777" w:rsidR="00F56B0F" w:rsidRDefault="00F56B0F">
      <w:pPr>
        <w:rPr>
          <w:rFonts w:ascii="Times New Roman" w:eastAsia="Times New Roman" w:hAnsi="Times New Roman" w:cs="Times New Roman"/>
          <w:b/>
          <w:bCs/>
          <w:sz w:val="32"/>
          <w:szCs w:val="32"/>
          <w:lang w:eastAsia="pt-BR"/>
        </w:rPr>
      </w:pPr>
    </w:p>
    <w:p w14:paraId="7FA05027" w14:textId="77777777" w:rsidR="00F56B0F" w:rsidRDefault="00F56B0F">
      <w:pPr>
        <w:rPr>
          <w:rFonts w:ascii="Times New Roman" w:eastAsia="Times New Roman" w:hAnsi="Times New Roman" w:cs="Times New Roman"/>
          <w:b/>
          <w:bCs/>
          <w:sz w:val="32"/>
          <w:szCs w:val="32"/>
          <w:lang w:eastAsia="pt-BR"/>
        </w:rPr>
      </w:pPr>
    </w:p>
    <w:p w14:paraId="7A269688" w14:textId="77777777" w:rsidR="00F56B0F" w:rsidRDefault="00F56B0F">
      <w:pPr>
        <w:rPr>
          <w:rFonts w:ascii="Times New Roman" w:eastAsia="Times New Roman" w:hAnsi="Times New Roman" w:cs="Times New Roman"/>
          <w:b/>
          <w:bCs/>
          <w:sz w:val="32"/>
          <w:szCs w:val="32"/>
          <w:lang w:eastAsia="pt-BR"/>
        </w:rPr>
      </w:pPr>
    </w:p>
    <w:p w14:paraId="3A46CEE6" w14:textId="77777777" w:rsidR="00F56B0F" w:rsidRDefault="00F56B0F">
      <w:pPr>
        <w:rPr>
          <w:rFonts w:ascii="Times New Roman" w:eastAsia="Times New Roman" w:hAnsi="Times New Roman" w:cs="Times New Roman"/>
          <w:b/>
          <w:bCs/>
          <w:sz w:val="32"/>
          <w:szCs w:val="32"/>
          <w:lang w:eastAsia="pt-BR"/>
        </w:rPr>
      </w:pPr>
    </w:p>
    <w:p w14:paraId="1C7B5A53" w14:textId="445E30C9" w:rsidR="00A85499" w:rsidRDefault="00A85499" w:rsidP="00A85499">
      <w:pPr>
        <w:rPr>
          <w:rFonts w:ascii="Times New Roman" w:eastAsia="Times New Roman" w:hAnsi="Times New Roman" w:cs="Times New Roman"/>
          <w:b/>
          <w:bCs/>
          <w:sz w:val="32"/>
          <w:szCs w:val="32"/>
          <w:lang w:eastAsia="pt-BR"/>
        </w:rPr>
      </w:pPr>
    </w:p>
    <w:p w14:paraId="6C82712C" w14:textId="31BDE3CA" w:rsidR="00932444" w:rsidRDefault="00932444" w:rsidP="00A85499">
      <w:pPr>
        <w:rPr>
          <w:rFonts w:ascii="Times New Roman" w:eastAsia="Times New Roman" w:hAnsi="Times New Roman" w:cs="Times New Roman"/>
          <w:b/>
          <w:bCs/>
          <w:sz w:val="32"/>
          <w:szCs w:val="32"/>
          <w:lang w:eastAsia="pt-BR"/>
        </w:rPr>
      </w:pPr>
    </w:p>
    <w:p w14:paraId="5CD882AA" w14:textId="77777777" w:rsidR="00932444" w:rsidRDefault="00932444" w:rsidP="00A85499">
      <w:pPr>
        <w:rPr>
          <w:rFonts w:ascii="Times New Roman" w:eastAsia="Times New Roman" w:hAnsi="Times New Roman" w:cs="Times New Roman"/>
          <w:b/>
          <w:bCs/>
          <w:sz w:val="32"/>
          <w:szCs w:val="32"/>
          <w:lang w:eastAsia="pt-BR"/>
        </w:rPr>
      </w:pPr>
    </w:p>
    <w:p w14:paraId="1BE99C98" w14:textId="44A8D836" w:rsidR="00F56B0F" w:rsidRPr="00CF7B33" w:rsidRDefault="00CF7B33" w:rsidP="00A85499">
      <w:pPr>
        <w:jc w:val="center"/>
        <w:rPr>
          <w:rFonts w:ascii="Times New Roman" w:eastAsia="Times New Roman" w:hAnsi="Times New Roman" w:cs="Times New Roman"/>
          <w:b/>
          <w:bCs/>
          <w:sz w:val="28"/>
          <w:szCs w:val="32"/>
          <w:lang w:eastAsia="pt-BR"/>
        </w:rPr>
      </w:pPr>
      <w:r w:rsidRPr="00CF7B33">
        <w:rPr>
          <w:rFonts w:ascii="Times New Roman" w:eastAsia="Times New Roman" w:hAnsi="Times New Roman" w:cs="Times New Roman"/>
          <w:b/>
          <w:bCs/>
          <w:sz w:val="28"/>
          <w:szCs w:val="32"/>
          <w:lang w:eastAsia="pt-BR"/>
        </w:rPr>
        <w:lastRenderedPageBreak/>
        <w:t>RESUMO</w:t>
      </w:r>
    </w:p>
    <w:p w14:paraId="01CF8B90" w14:textId="0CE5273A" w:rsidR="00F56B0F" w:rsidRDefault="00F56B0F">
      <w:pPr>
        <w:rPr>
          <w:rFonts w:ascii="Times New Roman" w:eastAsia="Times New Roman" w:hAnsi="Times New Roman" w:cs="Times New Roman"/>
          <w:b/>
          <w:bCs/>
          <w:sz w:val="32"/>
          <w:szCs w:val="32"/>
          <w:lang w:eastAsia="pt-BR"/>
        </w:rPr>
      </w:pPr>
    </w:p>
    <w:p w14:paraId="0EC648B5" w14:textId="2502937D" w:rsidR="00944344" w:rsidRPr="00C21561" w:rsidRDefault="00CF7B33" w:rsidP="00C21561">
      <w:pPr>
        <w:spacing w:after="0" w:line="360" w:lineRule="auto"/>
        <w:ind w:firstLine="709"/>
        <w:jc w:val="both"/>
        <w:rPr>
          <w:ins w:id="0" w:author="Thiago Fortunato" w:date="2017-12-06T19:56:00Z"/>
          <w:rFonts w:ascii="Times New Roman" w:eastAsiaTheme="minorHAnsi" w:hAnsi="Times New Roman"/>
          <w:color w:val="auto"/>
          <w:sz w:val="24"/>
        </w:rPr>
      </w:pPr>
      <w:r w:rsidRPr="00CF7B33">
        <w:rPr>
          <w:rFonts w:ascii="Times New Roman" w:eastAsiaTheme="minorHAnsi" w:hAnsi="Times New Roman"/>
          <w:sz w:val="24"/>
        </w:rPr>
        <w:t>O projeto Permanência e Desenvolvimento de Talentos Profissionais foi idealizado e mantido pelo Centro Paula Souza, onde visa reduzir a evasão dos alunos n</w:t>
      </w:r>
      <w:r w:rsidR="00E3332E">
        <w:rPr>
          <w:rFonts w:ascii="Times New Roman" w:eastAsiaTheme="minorHAnsi" w:hAnsi="Times New Roman"/>
          <w:sz w:val="24"/>
        </w:rPr>
        <w:t>a</w:t>
      </w:r>
      <w:r w:rsidRPr="00CF7B33">
        <w:rPr>
          <w:rFonts w:ascii="Times New Roman" w:eastAsiaTheme="minorHAnsi" w:hAnsi="Times New Roman"/>
          <w:sz w:val="24"/>
        </w:rPr>
        <w:t xml:space="preserve">s </w:t>
      </w:r>
      <w:proofErr w:type="spellStart"/>
      <w:r w:rsidRPr="00CF7B33">
        <w:rPr>
          <w:rFonts w:ascii="Times New Roman" w:eastAsiaTheme="minorHAnsi" w:hAnsi="Times New Roman"/>
          <w:sz w:val="24"/>
        </w:rPr>
        <w:t>ETECs</w:t>
      </w:r>
      <w:proofErr w:type="spellEnd"/>
      <w:r w:rsidRPr="00CF7B33">
        <w:rPr>
          <w:rFonts w:ascii="Times New Roman" w:eastAsiaTheme="minorHAnsi" w:hAnsi="Times New Roman"/>
          <w:sz w:val="24"/>
        </w:rPr>
        <w:t xml:space="preserve"> e </w:t>
      </w:r>
      <w:proofErr w:type="spellStart"/>
      <w:r w:rsidRPr="00CF7B33">
        <w:rPr>
          <w:rFonts w:ascii="Times New Roman" w:eastAsiaTheme="minorHAnsi" w:hAnsi="Times New Roman"/>
          <w:sz w:val="24"/>
        </w:rPr>
        <w:t>FATECs</w:t>
      </w:r>
      <w:proofErr w:type="spellEnd"/>
      <w:r w:rsidRPr="00CF7B33">
        <w:rPr>
          <w:rFonts w:ascii="Times New Roman" w:eastAsiaTheme="minorHAnsi" w:hAnsi="Times New Roman"/>
          <w:sz w:val="24"/>
        </w:rPr>
        <w:t xml:space="preserve">. O projeto é formado por </w:t>
      </w:r>
      <w:r w:rsidR="00E3332E">
        <w:rPr>
          <w:rFonts w:ascii="Times New Roman" w:eastAsiaTheme="minorHAnsi" w:hAnsi="Times New Roman"/>
          <w:sz w:val="24"/>
        </w:rPr>
        <w:t>etapas, que vão desde a matrícula</w:t>
      </w:r>
      <w:r w:rsidRPr="00CF7B33">
        <w:rPr>
          <w:rFonts w:ascii="Times New Roman" w:eastAsiaTheme="minorHAnsi" w:hAnsi="Times New Roman"/>
          <w:sz w:val="24"/>
        </w:rPr>
        <w:t xml:space="preserve"> até a </w:t>
      </w:r>
      <w:r w:rsidR="00E3332E">
        <w:rPr>
          <w:rFonts w:ascii="Times New Roman" w:eastAsiaTheme="minorHAnsi" w:hAnsi="Times New Roman"/>
          <w:sz w:val="24"/>
        </w:rPr>
        <w:t>contratação</w:t>
      </w:r>
      <w:r w:rsidRPr="00CF7B33">
        <w:rPr>
          <w:rFonts w:ascii="Times New Roman" w:eastAsiaTheme="minorHAnsi" w:hAnsi="Times New Roman"/>
          <w:sz w:val="24"/>
        </w:rPr>
        <w:t xml:space="preserve"> dos alunos</w:t>
      </w:r>
      <w:r w:rsidR="00E3332E">
        <w:rPr>
          <w:rFonts w:ascii="Times New Roman" w:eastAsiaTheme="minorHAnsi" w:hAnsi="Times New Roman"/>
          <w:sz w:val="24"/>
        </w:rPr>
        <w:t xml:space="preserve"> pelo mercado</w:t>
      </w:r>
      <w:r w:rsidRPr="00CF7B33">
        <w:rPr>
          <w:rFonts w:ascii="Times New Roman" w:eastAsiaTheme="minorHAnsi" w:hAnsi="Times New Roman"/>
          <w:sz w:val="24"/>
        </w:rPr>
        <w:t>. Nessas etapas informatizar o processo de mapeamento de perfil do aluno traz grandes benefícios.</w:t>
      </w:r>
      <w:r w:rsidR="009E0F2D">
        <w:rPr>
          <w:rFonts w:ascii="Times New Roman" w:eastAsiaTheme="minorHAnsi" w:hAnsi="Times New Roman"/>
          <w:sz w:val="24"/>
        </w:rPr>
        <w:t xml:space="preserve"> É de interesse da gestão do Centro Paula Souza que todos a</w:t>
      </w:r>
      <w:r w:rsidR="00D00CC0">
        <w:rPr>
          <w:rFonts w:ascii="Times New Roman" w:eastAsiaTheme="minorHAnsi" w:hAnsi="Times New Roman"/>
          <w:sz w:val="24"/>
        </w:rPr>
        <w:t>lunos</w:t>
      </w:r>
      <w:r w:rsidR="009E0F2D">
        <w:rPr>
          <w:rFonts w:ascii="Times New Roman" w:eastAsiaTheme="minorHAnsi" w:hAnsi="Times New Roman"/>
          <w:sz w:val="24"/>
        </w:rPr>
        <w:t xml:space="preserve"> ingressantes tenham acesso a plataforma</w:t>
      </w:r>
      <w:r w:rsidR="00D00CC0">
        <w:rPr>
          <w:rFonts w:ascii="Times New Roman" w:eastAsiaTheme="minorHAnsi" w:hAnsi="Times New Roman"/>
          <w:sz w:val="24"/>
        </w:rPr>
        <w:t>,</w:t>
      </w:r>
      <w:r w:rsidR="009E0F2D">
        <w:rPr>
          <w:rFonts w:ascii="Times New Roman" w:eastAsiaTheme="minorHAnsi" w:hAnsi="Times New Roman"/>
          <w:sz w:val="24"/>
        </w:rPr>
        <w:t xml:space="preserve"> desta forma, </w:t>
      </w:r>
      <w:r w:rsidR="00D00CC0">
        <w:rPr>
          <w:rFonts w:ascii="Times New Roman" w:eastAsiaTheme="minorHAnsi" w:hAnsi="Times New Roman"/>
          <w:sz w:val="24"/>
        </w:rPr>
        <w:t>é fundamental que a plataforma esteja disponibilizada de forma centralizada, onde todas instituições</w:t>
      </w:r>
      <w:r w:rsidR="009E0F2D">
        <w:rPr>
          <w:rFonts w:ascii="Times New Roman" w:eastAsiaTheme="minorHAnsi" w:hAnsi="Times New Roman"/>
          <w:sz w:val="24"/>
        </w:rPr>
        <w:t xml:space="preserve"> (</w:t>
      </w:r>
      <w:proofErr w:type="spellStart"/>
      <w:r w:rsidR="009E0F2D">
        <w:rPr>
          <w:rFonts w:ascii="Times New Roman" w:eastAsiaTheme="minorHAnsi" w:hAnsi="Times New Roman"/>
          <w:sz w:val="24"/>
        </w:rPr>
        <w:t>FATECs</w:t>
      </w:r>
      <w:proofErr w:type="spellEnd"/>
      <w:r w:rsidR="009E0F2D">
        <w:rPr>
          <w:rFonts w:ascii="Times New Roman" w:eastAsiaTheme="minorHAnsi" w:hAnsi="Times New Roman"/>
          <w:sz w:val="24"/>
        </w:rPr>
        <w:t xml:space="preserve"> e </w:t>
      </w:r>
      <w:proofErr w:type="spellStart"/>
      <w:r w:rsidR="009E0F2D">
        <w:rPr>
          <w:rFonts w:ascii="Times New Roman" w:eastAsiaTheme="minorHAnsi" w:hAnsi="Times New Roman"/>
          <w:sz w:val="24"/>
        </w:rPr>
        <w:t>ETECs</w:t>
      </w:r>
      <w:proofErr w:type="spellEnd"/>
      <w:r w:rsidR="009E0F2D">
        <w:rPr>
          <w:rFonts w:ascii="Times New Roman" w:eastAsiaTheme="minorHAnsi" w:hAnsi="Times New Roman"/>
          <w:sz w:val="24"/>
        </w:rPr>
        <w:t>) possam acessa-las</w:t>
      </w:r>
      <w:r w:rsidR="00932444" w:rsidRPr="00944344">
        <w:rPr>
          <w:rFonts w:ascii="Times New Roman" w:eastAsiaTheme="minorHAnsi" w:hAnsi="Times New Roman"/>
          <w:color w:val="auto"/>
          <w:sz w:val="24"/>
        </w:rPr>
        <w:t>.</w:t>
      </w:r>
      <w:r w:rsidR="00944344">
        <w:rPr>
          <w:rFonts w:ascii="Times New Roman" w:eastAsiaTheme="minorHAnsi" w:hAnsi="Times New Roman"/>
          <w:color w:val="auto"/>
          <w:sz w:val="24"/>
        </w:rPr>
        <w:t xml:space="preserve"> </w:t>
      </w:r>
      <w:r w:rsidR="00B373DB">
        <w:rPr>
          <w:rFonts w:ascii="Times New Roman" w:eastAsiaTheme="minorHAnsi" w:hAnsi="Times New Roman"/>
          <w:color w:val="auto"/>
          <w:sz w:val="24"/>
        </w:rPr>
        <w:t xml:space="preserve">Implantar uma arquitetura que garante a disponibilidade com fácil manutenção é fundamental para </w:t>
      </w:r>
      <w:r w:rsidR="00944344">
        <w:rPr>
          <w:rFonts w:ascii="Times New Roman" w:eastAsiaTheme="minorHAnsi" w:hAnsi="Times New Roman"/>
          <w:color w:val="auto"/>
          <w:sz w:val="24"/>
        </w:rPr>
        <w:t xml:space="preserve">O Centro Paula Souza possui uma conta na Plataforma </w:t>
      </w:r>
      <w:proofErr w:type="spellStart"/>
      <w:r w:rsidR="00944344">
        <w:rPr>
          <w:rFonts w:ascii="Times New Roman" w:eastAsiaTheme="minorHAnsi" w:hAnsi="Times New Roman"/>
          <w:color w:val="auto"/>
          <w:sz w:val="24"/>
        </w:rPr>
        <w:t>Azure</w:t>
      </w:r>
      <w:proofErr w:type="spellEnd"/>
      <w:r w:rsidR="00944344">
        <w:rPr>
          <w:rFonts w:ascii="Times New Roman" w:eastAsiaTheme="minorHAnsi" w:hAnsi="Times New Roman"/>
          <w:color w:val="auto"/>
          <w:sz w:val="24"/>
        </w:rPr>
        <w:t xml:space="preserve"> da Microsoft, </w:t>
      </w:r>
      <w:r w:rsidR="00C21561">
        <w:rPr>
          <w:rFonts w:ascii="Times New Roman" w:eastAsiaTheme="minorHAnsi" w:hAnsi="Times New Roman"/>
          <w:color w:val="auto"/>
          <w:sz w:val="24"/>
        </w:rPr>
        <w:t xml:space="preserve">porém existe uma dificuldade no gerenciamento e suporte das aplicações já disponíveis, por falta de pessoal.  Ao centralizar a implantação, garante-se o alcance a todos alunos além de facilitar o </w:t>
      </w:r>
      <w:r w:rsidR="00C21561" w:rsidRPr="00C21561">
        <w:rPr>
          <w:rFonts w:ascii="Times New Roman" w:eastAsiaTheme="minorHAnsi" w:hAnsi="Times New Roman"/>
          <w:color w:val="auto"/>
          <w:sz w:val="24"/>
        </w:rPr>
        <w:t>gerenciamento</w:t>
      </w:r>
      <w:r w:rsidR="00C21561">
        <w:rPr>
          <w:rFonts w:ascii="Times New Roman" w:eastAsiaTheme="minorHAnsi" w:hAnsi="Times New Roman"/>
          <w:color w:val="auto"/>
          <w:sz w:val="24"/>
        </w:rPr>
        <w:t xml:space="preserve"> dos serviços necessários para mantê-la sempre disponível. </w:t>
      </w:r>
    </w:p>
    <w:p w14:paraId="7022E436" w14:textId="77777777" w:rsidR="00C21561" w:rsidRPr="00944344" w:rsidRDefault="00C21561" w:rsidP="00C21561">
      <w:pPr>
        <w:spacing w:line="360" w:lineRule="auto"/>
        <w:jc w:val="both"/>
        <w:rPr>
          <w:rFonts w:ascii="Times New Roman" w:eastAsiaTheme="minorHAnsi" w:hAnsi="Times New Roman"/>
          <w:sz w:val="24"/>
        </w:rPr>
      </w:pPr>
    </w:p>
    <w:p w14:paraId="69B5EE4B" w14:textId="46EF6116" w:rsidR="00F56B0F" w:rsidRPr="00BE55E8" w:rsidRDefault="00BE55E8">
      <w:pPr>
        <w:rPr>
          <w:rFonts w:ascii="Times New Roman" w:eastAsia="Times New Roman" w:hAnsi="Times New Roman" w:cs="Times New Roman"/>
          <w:bCs/>
          <w:i/>
          <w:sz w:val="24"/>
          <w:szCs w:val="32"/>
          <w:lang w:eastAsia="pt-BR"/>
        </w:rPr>
      </w:pPr>
      <w:r w:rsidRPr="00BE55E8">
        <w:rPr>
          <w:rFonts w:ascii="Times New Roman" w:eastAsia="Times New Roman" w:hAnsi="Times New Roman" w:cs="Times New Roman"/>
          <w:b/>
          <w:bCs/>
          <w:sz w:val="24"/>
          <w:szCs w:val="32"/>
          <w:lang w:eastAsia="pt-BR"/>
        </w:rPr>
        <w:t>Palavras Chave</w:t>
      </w:r>
      <w:r>
        <w:rPr>
          <w:rFonts w:ascii="Times New Roman" w:eastAsia="Times New Roman" w:hAnsi="Times New Roman" w:cs="Times New Roman"/>
          <w:b/>
          <w:bCs/>
          <w:sz w:val="32"/>
          <w:szCs w:val="32"/>
          <w:lang w:eastAsia="pt-BR"/>
        </w:rPr>
        <w:t xml:space="preserve">: </w:t>
      </w:r>
      <w:r w:rsidRPr="00BE55E8">
        <w:rPr>
          <w:rFonts w:ascii="Times New Roman" w:eastAsia="Times New Roman" w:hAnsi="Times New Roman" w:cs="Times New Roman"/>
          <w:bCs/>
          <w:i/>
          <w:sz w:val="24"/>
          <w:szCs w:val="32"/>
          <w:lang w:eastAsia="pt-BR"/>
        </w:rPr>
        <w:t>Arquitetura, Dispon</w:t>
      </w:r>
      <w:r>
        <w:rPr>
          <w:rFonts w:ascii="Times New Roman" w:eastAsia="Times New Roman" w:hAnsi="Times New Roman" w:cs="Times New Roman"/>
          <w:bCs/>
          <w:i/>
          <w:sz w:val="24"/>
          <w:szCs w:val="32"/>
          <w:lang w:eastAsia="pt-BR"/>
        </w:rPr>
        <w:t xml:space="preserve">ibilidade, Integração Contínua, </w:t>
      </w:r>
      <w:proofErr w:type="spellStart"/>
      <w:r>
        <w:rPr>
          <w:rFonts w:ascii="Times New Roman" w:eastAsia="Times New Roman" w:hAnsi="Times New Roman" w:cs="Times New Roman"/>
          <w:bCs/>
          <w:i/>
          <w:sz w:val="24"/>
          <w:szCs w:val="32"/>
          <w:lang w:eastAsia="pt-BR"/>
        </w:rPr>
        <w:t>DevOps</w:t>
      </w:r>
      <w:proofErr w:type="spellEnd"/>
      <w:r>
        <w:rPr>
          <w:rFonts w:ascii="Times New Roman" w:eastAsia="Times New Roman" w:hAnsi="Times New Roman" w:cs="Times New Roman"/>
          <w:bCs/>
          <w:i/>
          <w:sz w:val="24"/>
          <w:szCs w:val="32"/>
          <w:lang w:eastAsia="pt-BR"/>
        </w:rPr>
        <w:t>.</w:t>
      </w:r>
    </w:p>
    <w:p w14:paraId="6CB38987" w14:textId="465C786E" w:rsidR="00F56B0F" w:rsidRDefault="00F56B0F">
      <w:pPr>
        <w:rPr>
          <w:rFonts w:ascii="Times New Roman" w:eastAsia="Times New Roman" w:hAnsi="Times New Roman" w:cs="Times New Roman"/>
          <w:b/>
          <w:bCs/>
          <w:sz w:val="32"/>
          <w:szCs w:val="32"/>
          <w:lang w:eastAsia="pt-BR"/>
        </w:rPr>
      </w:pPr>
    </w:p>
    <w:p w14:paraId="6484E867" w14:textId="77777777" w:rsidR="00A067BD" w:rsidRDefault="00A067BD">
      <w:pPr>
        <w:rPr>
          <w:rFonts w:ascii="Times New Roman" w:eastAsia="Times New Roman" w:hAnsi="Times New Roman" w:cs="Times New Roman"/>
          <w:b/>
          <w:bCs/>
          <w:sz w:val="32"/>
          <w:szCs w:val="32"/>
          <w:lang w:eastAsia="pt-BR"/>
        </w:rPr>
      </w:pPr>
    </w:p>
    <w:p w14:paraId="7E2383F1" w14:textId="77777777" w:rsidR="00F56B0F" w:rsidRDefault="00F56B0F">
      <w:pPr>
        <w:rPr>
          <w:rFonts w:ascii="Times New Roman" w:eastAsia="Times New Roman" w:hAnsi="Times New Roman" w:cs="Times New Roman"/>
          <w:b/>
          <w:bCs/>
          <w:sz w:val="32"/>
          <w:szCs w:val="32"/>
          <w:lang w:eastAsia="pt-BR"/>
        </w:rPr>
      </w:pPr>
    </w:p>
    <w:p w14:paraId="44ABC4A7" w14:textId="77777777" w:rsidR="00F56B0F" w:rsidRDefault="00F56B0F">
      <w:pPr>
        <w:rPr>
          <w:rFonts w:ascii="Times New Roman" w:eastAsia="Times New Roman" w:hAnsi="Times New Roman" w:cs="Times New Roman"/>
          <w:b/>
          <w:bCs/>
          <w:sz w:val="32"/>
          <w:szCs w:val="32"/>
          <w:lang w:eastAsia="pt-BR"/>
        </w:rPr>
      </w:pPr>
    </w:p>
    <w:p w14:paraId="0B71CAE5" w14:textId="77777777" w:rsidR="00F56B0F" w:rsidRDefault="00F56B0F">
      <w:pPr>
        <w:rPr>
          <w:rFonts w:ascii="Times New Roman" w:eastAsia="Times New Roman" w:hAnsi="Times New Roman" w:cs="Times New Roman"/>
          <w:b/>
          <w:bCs/>
          <w:sz w:val="32"/>
          <w:szCs w:val="32"/>
          <w:lang w:eastAsia="pt-BR"/>
        </w:rPr>
      </w:pPr>
    </w:p>
    <w:p w14:paraId="2DA23962" w14:textId="77777777" w:rsidR="00F56B0F" w:rsidRDefault="00F56B0F">
      <w:pPr>
        <w:rPr>
          <w:rFonts w:ascii="Times New Roman" w:eastAsia="Times New Roman" w:hAnsi="Times New Roman" w:cs="Times New Roman"/>
          <w:b/>
          <w:bCs/>
          <w:sz w:val="32"/>
          <w:szCs w:val="32"/>
          <w:lang w:eastAsia="pt-BR"/>
        </w:rPr>
      </w:pPr>
    </w:p>
    <w:p w14:paraId="2A63E12A" w14:textId="77777777" w:rsidR="00F56B0F" w:rsidRDefault="00F56B0F">
      <w:pPr>
        <w:rPr>
          <w:rFonts w:ascii="Times New Roman" w:eastAsia="Times New Roman" w:hAnsi="Times New Roman" w:cs="Times New Roman"/>
          <w:b/>
          <w:bCs/>
          <w:sz w:val="32"/>
          <w:szCs w:val="32"/>
          <w:lang w:eastAsia="pt-BR"/>
        </w:rPr>
      </w:pPr>
    </w:p>
    <w:p w14:paraId="2B3EEBE9" w14:textId="77777777" w:rsidR="004A6E0A" w:rsidRDefault="004A6E0A">
      <w:pPr>
        <w:rPr>
          <w:rFonts w:ascii="Times New Roman" w:eastAsia="Times New Roman" w:hAnsi="Times New Roman" w:cs="Times New Roman"/>
          <w:b/>
          <w:bCs/>
          <w:sz w:val="32"/>
          <w:szCs w:val="32"/>
          <w:lang w:eastAsia="pt-BR"/>
        </w:rPr>
      </w:pPr>
    </w:p>
    <w:p w14:paraId="4D82F439" w14:textId="77777777" w:rsidR="004A6E0A" w:rsidRDefault="004A6E0A">
      <w:pPr>
        <w:rPr>
          <w:rFonts w:ascii="Times New Roman" w:eastAsia="Times New Roman" w:hAnsi="Times New Roman" w:cs="Times New Roman"/>
          <w:b/>
          <w:bCs/>
          <w:sz w:val="32"/>
          <w:szCs w:val="32"/>
          <w:lang w:eastAsia="pt-BR"/>
        </w:rPr>
      </w:pPr>
    </w:p>
    <w:p w14:paraId="32DD49BE" w14:textId="77777777" w:rsidR="004A6E0A" w:rsidRDefault="004A6E0A">
      <w:pPr>
        <w:rPr>
          <w:rFonts w:ascii="Times New Roman" w:eastAsia="Times New Roman" w:hAnsi="Times New Roman" w:cs="Times New Roman"/>
          <w:b/>
          <w:bCs/>
          <w:sz w:val="32"/>
          <w:szCs w:val="32"/>
          <w:lang w:eastAsia="pt-BR"/>
        </w:rPr>
      </w:pPr>
    </w:p>
    <w:p w14:paraId="281B90B1" w14:textId="3A4A8E62" w:rsidR="00AB7A16" w:rsidRPr="00DF518A" w:rsidRDefault="00BE55E8" w:rsidP="00AB7A16">
      <w:pPr>
        <w:jc w:val="center"/>
        <w:rPr>
          <w:rFonts w:ascii="Times New Roman" w:eastAsia="Times New Roman" w:hAnsi="Times New Roman" w:cs="Times New Roman"/>
          <w:b/>
          <w:bCs/>
          <w:sz w:val="28"/>
          <w:szCs w:val="32"/>
          <w:lang w:val="en-US" w:eastAsia="pt-BR"/>
          <w:rPrChange w:id="1" w:author="Eduardo Sakaue" w:date="2018-01-26T19:22:00Z">
            <w:rPr>
              <w:rFonts w:ascii="Times New Roman" w:eastAsia="Times New Roman" w:hAnsi="Times New Roman" w:cs="Times New Roman"/>
              <w:b/>
              <w:bCs/>
              <w:sz w:val="28"/>
              <w:szCs w:val="32"/>
              <w:lang w:eastAsia="pt-BR"/>
            </w:rPr>
          </w:rPrChange>
        </w:rPr>
      </w:pPr>
      <w:r w:rsidRPr="00DF518A">
        <w:rPr>
          <w:rFonts w:ascii="Times New Roman" w:eastAsia="Times New Roman" w:hAnsi="Times New Roman" w:cs="Times New Roman"/>
          <w:b/>
          <w:bCs/>
          <w:sz w:val="28"/>
          <w:szCs w:val="32"/>
          <w:lang w:val="en-US" w:eastAsia="pt-BR"/>
          <w:rPrChange w:id="2" w:author="Eduardo Sakaue" w:date="2018-01-26T19:22:00Z">
            <w:rPr>
              <w:rFonts w:ascii="Times New Roman" w:eastAsia="Times New Roman" w:hAnsi="Times New Roman" w:cs="Times New Roman"/>
              <w:b/>
              <w:bCs/>
              <w:sz w:val="28"/>
              <w:szCs w:val="32"/>
              <w:lang w:eastAsia="pt-BR"/>
            </w:rPr>
          </w:rPrChange>
        </w:rPr>
        <w:lastRenderedPageBreak/>
        <w:t>ABSTRACT</w:t>
      </w:r>
    </w:p>
    <w:p w14:paraId="59452B47" w14:textId="4A3D1E97" w:rsidR="00A067BD" w:rsidRPr="00DF518A" w:rsidRDefault="00A067BD" w:rsidP="00AB7A16">
      <w:pPr>
        <w:jc w:val="center"/>
        <w:rPr>
          <w:rFonts w:ascii="Times New Roman" w:eastAsia="Times New Roman" w:hAnsi="Times New Roman" w:cs="Times New Roman"/>
          <w:b/>
          <w:bCs/>
          <w:sz w:val="28"/>
          <w:szCs w:val="32"/>
          <w:lang w:val="en-US" w:eastAsia="pt-BR"/>
          <w:rPrChange w:id="3" w:author="Eduardo Sakaue" w:date="2018-01-26T19:22:00Z">
            <w:rPr>
              <w:rFonts w:ascii="Times New Roman" w:eastAsia="Times New Roman" w:hAnsi="Times New Roman" w:cs="Times New Roman"/>
              <w:b/>
              <w:bCs/>
              <w:sz w:val="28"/>
              <w:szCs w:val="32"/>
              <w:lang w:eastAsia="pt-BR"/>
            </w:rPr>
          </w:rPrChange>
        </w:rPr>
      </w:pPr>
    </w:p>
    <w:p w14:paraId="25CB6950" w14:textId="5B677E01" w:rsidR="00A067BD" w:rsidRPr="00DF518A" w:rsidRDefault="00A067BD" w:rsidP="00AB7A16">
      <w:pPr>
        <w:jc w:val="center"/>
        <w:rPr>
          <w:rFonts w:ascii="Times New Roman" w:eastAsia="Times New Roman" w:hAnsi="Times New Roman" w:cs="Times New Roman"/>
          <w:b/>
          <w:bCs/>
          <w:sz w:val="28"/>
          <w:szCs w:val="32"/>
          <w:lang w:val="en-US" w:eastAsia="pt-BR"/>
          <w:rPrChange w:id="4" w:author="Eduardo Sakaue" w:date="2018-01-26T19:22:00Z">
            <w:rPr>
              <w:rFonts w:ascii="Times New Roman" w:eastAsia="Times New Roman" w:hAnsi="Times New Roman" w:cs="Times New Roman"/>
              <w:b/>
              <w:bCs/>
              <w:sz w:val="28"/>
              <w:szCs w:val="32"/>
              <w:lang w:eastAsia="pt-BR"/>
            </w:rPr>
          </w:rPrChange>
        </w:rPr>
      </w:pPr>
    </w:p>
    <w:p w14:paraId="09987F7A" w14:textId="5ADB4D38" w:rsidR="00A067BD" w:rsidRPr="00E20857" w:rsidRDefault="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ind w:firstLine="708"/>
        <w:jc w:val="both"/>
        <w:rPr>
          <w:rFonts w:ascii="Times New Roman" w:eastAsiaTheme="minorHAnsi" w:hAnsi="Times New Roman"/>
          <w:sz w:val="24"/>
          <w:lang w:val="en-US"/>
        </w:rPr>
        <w:pPrChange w:id="5" w:author="THIAGO LUIS SILVA FORTUNATO" w:date="2018-01-12T23:35:00Z">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360" w:lineRule="auto"/>
            <w:jc w:val="both"/>
          </w:pPr>
        </w:pPrChange>
      </w:pPr>
      <w:del w:id="6" w:author="THIAGO LUIS SILVA FORTUNATO" w:date="2018-01-12T23:35:00Z">
        <w:r w:rsidRPr="00DF518A" w:rsidDel="007761E8">
          <w:rPr>
            <w:rFonts w:ascii="Times New Roman" w:eastAsiaTheme="minorHAnsi" w:hAnsi="Times New Roman"/>
            <w:sz w:val="24"/>
            <w:lang w:val="en-US"/>
            <w:rPrChange w:id="7" w:author="Eduardo Sakaue" w:date="2018-01-26T19:22:00Z">
              <w:rPr>
                <w:rFonts w:ascii="Times New Roman" w:eastAsiaTheme="minorHAnsi" w:hAnsi="Times New Roman"/>
                <w:sz w:val="24"/>
              </w:rPr>
            </w:rPrChange>
          </w:rPr>
          <w:tab/>
        </w:r>
      </w:del>
      <w:ins w:id="8" w:author="THIAGO LUIS SILVA FORTUNATO" w:date="2018-01-12T23:35:00Z">
        <w:r w:rsidR="007761E8" w:rsidRPr="007761E8">
          <w:rPr>
            <w:rFonts w:ascii="Times New Roman" w:eastAsiaTheme="minorHAnsi" w:hAnsi="Times New Roman"/>
            <w:sz w:val="24"/>
            <w:lang w:val="en-US"/>
            <w:rPrChange w:id="9" w:author="THIAGO LUIS SILVA FORTUNATO" w:date="2018-01-12T23:35:00Z">
              <w:rPr>
                <w:rFonts w:ascii="Arial" w:hAnsi="Arial" w:cs="Arial"/>
                <w:color w:val="212121"/>
                <w:shd w:val="clear" w:color="auto" w:fill="FFFFFF"/>
              </w:rPr>
            </w:rPrChange>
          </w:rPr>
          <w:t>The Permanence and Development of Professional Talent Project</w:t>
        </w:r>
        <w:r w:rsidR="007761E8" w:rsidRPr="00E20857" w:rsidDel="007761E8">
          <w:rPr>
            <w:rFonts w:ascii="Times New Roman" w:eastAsiaTheme="minorHAnsi" w:hAnsi="Times New Roman"/>
            <w:sz w:val="24"/>
            <w:lang w:val="en-US"/>
          </w:rPr>
          <w:t xml:space="preserve"> </w:t>
        </w:r>
      </w:ins>
      <w:del w:id="10" w:author="THIAGO LUIS SILVA FORTUNATO" w:date="2018-01-12T23:35:00Z">
        <w:r w:rsidRPr="00E20857" w:rsidDel="007761E8">
          <w:rPr>
            <w:rFonts w:ascii="Times New Roman" w:eastAsiaTheme="minorHAnsi" w:hAnsi="Times New Roman"/>
            <w:sz w:val="24"/>
            <w:lang w:val="en-US"/>
          </w:rPr>
          <w:delText>The Permanence and Professional Talent Development</w:delText>
        </w:r>
      </w:del>
      <w:del w:id="11" w:author="THIAGO LUIS SILVA FORTUNATO" w:date="2018-01-12T23:34:00Z">
        <w:r w:rsidRPr="00E20857" w:rsidDel="007761E8">
          <w:rPr>
            <w:rFonts w:ascii="Times New Roman" w:eastAsiaTheme="minorHAnsi" w:hAnsi="Times New Roman"/>
            <w:sz w:val="24"/>
            <w:lang w:val="en-US"/>
          </w:rPr>
          <w:delText xml:space="preserve"> project for </w:delText>
        </w:r>
        <w:commentRangeStart w:id="12"/>
        <w:commentRangeStart w:id="13"/>
        <w:r w:rsidRPr="00E20857" w:rsidDel="007761E8">
          <w:rPr>
            <w:rFonts w:ascii="Times New Roman" w:eastAsiaTheme="minorHAnsi" w:hAnsi="Times New Roman"/>
            <w:sz w:val="24"/>
            <w:lang w:val="en-US"/>
          </w:rPr>
          <w:delText xml:space="preserve">the </w:delText>
        </w:r>
      </w:del>
      <w:del w:id="14" w:author="THIAGO LUIS SILVA FORTUNATO" w:date="2018-01-12T23:33:00Z">
        <w:r w:rsidRPr="00E20857" w:rsidDel="007761E8">
          <w:rPr>
            <w:rFonts w:ascii="Times New Roman" w:eastAsiaTheme="minorHAnsi" w:hAnsi="Times New Roman"/>
            <w:sz w:val="24"/>
            <w:lang w:val="en-US"/>
          </w:rPr>
          <w:delText>Paula Souza International Market</w:delText>
        </w:r>
        <w:commentRangeEnd w:id="12"/>
        <w:r w:rsidR="00E20857" w:rsidDel="007761E8">
          <w:rPr>
            <w:rStyle w:val="Refdecomentrio"/>
          </w:rPr>
          <w:commentReference w:id="12"/>
        </w:r>
      </w:del>
      <w:commentRangeEnd w:id="13"/>
      <w:r w:rsidR="007761E8">
        <w:rPr>
          <w:rStyle w:val="Refdecomentrio"/>
        </w:rPr>
        <w:commentReference w:id="13"/>
      </w:r>
      <w:del w:id="15" w:author="THIAGO LUIS SILVA FORTUNATO" w:date="2018-01-12T23:33:00Z">
        <w:r w:rsidRPr="00E20857" w:rsidDel="007761E8">
          <w:rPr>
            <w:rFonts w:ascii="Times New Roman" w:eastAsiaTheme="minorHAnsi" w:hAnsi="Times New Roman"/>
            <w:sz w:val="24"/>
            <w:lang w:val="en-US"/>
          </w:rPr>
          <w:delText xml:space="preserve"> and Market</w:delText>
        </w:r>
      </w:del>
      <w:r w:rsidRPr="00E20857">
        <w:rPr>
          <w:rFonts w:ascii="Times New Roman" w:eastAsiaTheme="minorHAnsi" w:hAnsi="Times New Roman"/>
          <w:sz w:val="24"/>
          <w:lang w:val="en-US"/>
        </w:rPr>
        <w:t xml:space="preserve">, where it aims to reduce student evasion in ETECs and FATECs. The project is made up of stages, ranging from enrollment to recruitment of students through the market. In these steps computerizing the process of mapping the profile of the student brings great gains. It is in the interest of the management of the </w:t>
      </w:r>
      <w:ins w:id="16" w:author="THIAGO LUIS SILVA FORTUNATO" w:date="2018-01-12T23:34:00Z">
        <w:r w:rsidR="007761E8">
          <w:rPr>
            <w:rFonts w:ascii="Times New Roman" w:eastAsiaTheme="minorHAnsi" w:hAnsi="Times New Roman"/>
            <w:sz w:val="24"/>
            <w:lang w:val="en-US"/>
          </w:rPr>
          <w:t xml:space="preserve">Centro Paula Souza </w:t>
        </w:r>
      </w:ins>
      <w:commentRangeStart w:id="17"/>
      <w:commentRangeStart w:id="18"/>
      <w:del w:id="19" w:author="THIAGO LUIS SILVA FORTUNATO" w:date="2018-01-12T23:34:00Z">
        <w:r w:rsidRPr="00E20857" w:rsidDel="007761E8">
          <w:rPr>
            <w:rFonts w:ascii="Times New Roman" w:eastAsiaTheme="minorHAnsi" w:hAnsi="Times New Roman"/>
            <w:sz w:val="24"/>
            <w:lang w:val="en-US"/>
          </w:rPr>
          <w:delText xml:space="preserve">Paula Souza Center </w:delText>
        </w:r>
        <w:commentRangeEnd w:id="17"/>
        <w:r w:rsidR="00E20857" w:rsidDel="007761E8">
          <w:rPr>
            <w:rStyle w:val="Refdecomentrio"/>
          </w:rPr>
          <w:commentReference w:id="17"/>
        </w:r>
        <w:commentRangeEnd w:id="18"/>
        <w:r w:rsidR="007761E8" w:rsidDel="007761E8">
          <w:rPr>
            <w:rStyle w:val="Refdecomentrio"/>
          </w:rPr>
          <w:commentReference w:id="18"/>
        </w:r>
      </w:del>
      <w:r w:rsidRPr="00E20857">
        <w:rPr>
          <w:rFonts w:ascii="Times New Roman" w:eastAsiaTheme="minorHAnsi" w:hAnsi="Times New Roman"/>
          <w:sz w:val="24"/>
          <w:lang w:val="en-US"/>
        </w:rPr>
        <w:t>that all incoming students have access to the platform, so it is fundamental that the platform is centrally available, where all institutions (FATECs and ETECs) access them. Deploy an architecture that guarantees availability with ease of maintenance and fundamental for the Center Paula Souza has an account in the Azure Platform of Microsoft, there is a difficulty without management and support of the applications already available, due to lack of personnel. By centralizing the implementation, it guarantees the reach of all the students besides facilitating the management of the necessary services to keep it always available</w:t>
      </w:r>
    </w:p>
    <w:p w14:paraId="2C59C6CE" w14:textId="2C095309" w:rsidR="00A067BD" w:rsidRPr="00E20857" w:rsidRDefault="00A067BD" w:rsidP="00AB7A16">
      <w:pPr>
        <w:jc w:val="center"/>
        <w:rPr>
          <w:rFonts w:ascii="Times New Roman" w:eastAsia="Times New Roman" w:hAnsi="Times New Roman" w:cs="Times New Roman"/>
          <w:b/>
          <w:bCs/>
          <w:sz w:val="28"/>
          <w:szCs w:val="32"/>
          <w:lang w:val="en-US" w:eastAsia="pt-BR"/>
        </w:rPr>
      </w:pPr>
    </w:p>
    <w:p w14:paraId="733865F4" w14:textId="67F63734" w:rsidR="00A067BD" w:rsidRPr="00E20857" w:rsidRDefault="00A067BD" w:rsidP="00A067BD">
      <w:pPr>
        <w:rPr>
          <w:rFonts w:ascii="Times New Roman" w:eastAsia="Times New Roman" w:hAnsi="Times New Roman" w:cs="Times New Roman"/>
          <w:bCs/>
          <w:i/>
          <w:sz w:val="24"/>
          <w:szCs w:val="32"/>
          <w:lang w:val="en-US" w:eastAsia="pt-BR"/>
        </w:rPr>
      </w:pPr>
      <w:r w:rsidRPr="00E20857">
        <w:rPr>
          <w:rFonts w:ascii="Times New Roman" w:eastAsia="Times New Roman" w:hAnsi="Times New Roman" w:cs="Times New Roman"/>
          <w:b/>
          <w:bCs/>
          <w:sz w:val="24"/>
          <w:szCs w:val="32"/>
          <w:lang w:val="en-US" w:eastAsia="pt-BR"/>
        </w:rPr>
        <w:t>Keyword</w:t>
      </w:r>
      <w:r w:rsidRPr="00E20857">
        <w:rPr>
          <w:rFonts w:ascii="Times New Roman" w:eastAsia="Times New Roman" w:hAnsi="Times New Roman" w:cs="Times New Roman"/>
          <w:b/>
          <w:bCs/>
          <w:sz w:val="32"/>
          <w:szCs w:val="32"/>
          <w:lang w:val="en-US" w:eastAsia="pt-BR"/>
        </w:rPr>
        <w:t xml:space="preserve">: </w:t>
      </w:r>
      <w:r w:rsidRPr="00E20857">
        <w:rPr>
          <w:rFonts w:ascii="Times New Roman" w:eastAsia="Times New Roman" w:hAnsi="Times New Roman" w:cs="Times New Roman"/>
          <w:bCs/>
          <w:i/>
          <w:sz w:val="24"/>
          <w:szCs w:val="32"/>
          <w:lang w:val="en-US" w:eastAsia="pt-BR"/>
        </w:rPr>
        <w:t>Architecture, Availability, Continuous Integration, DevOps.</w:t>
      </w:r>
    </w:p>
    <w:p w14:paraId="7CC35A08" w14:textId="32288E80" w:rsidR="00A067BD" w:rsidRPr="00E20857" w:rsidRDefault="00A067BD" w:rsidP="00AB7A16">
      <w:pPr>
        <w:jc w:val="center"/>
        <w:rPr>
          <w:rFonts w:ascii="Times New Roman" w:eastAsia="Times New Roman" w:hAnsi="Times New Roman" w:cs="Times New Roman"/>
          <w:b/>
          <w:bCs/>
          <w:sz w:val="28"/>
          <w:szCs w:val="32"/>
          <w:lang w:val="en-US" w:eastAsia="pt-BR"/>
        </w:rPr>
      </w:pPr>
    </w:p>
    <w:p w14:paraId="58EF9964" w14:textId="77777777" w:rsidR="00A067BD" w:rsidRPr="00E20857" w:rsidRDefault="00A067BD" w:rsidP="00A067BD">
      <w:pPr>
        <w:rPr>
          <w:rFonts w:ascii="Times New Roman" w:eastAsia="Times New Roman" w:hAnsi="Times New Roman" w:cs="Times New Roman"/>
          <w:b/>
          <w:bCs/>
          <w:sz w:val="28"/>
          <w:szCs w:val="32"/>
          <w:lang w:val="en-US" w:eastAsia="pt-BR"/>
        </w:rPr>
        <w:sectPr w:rsidR="00A067BD" w:rsidRPr="00E20857" w:rsidSect="006C1A69">
          <w:headerReference w:type="default" r:id="rId13"/>
          <w:footerReference w:type="default" r:id="rId14"/>
          <w:pgSz w:w="11906" w:h="16838"/>
          <w:pgMar w:top="1701" w:right="1134" w:bottom="1134" w:left="1701" w:header="1134" w:footer="1134" w:gutter="0"/>
          <w:pgNumType w:fmt="lowerRoman"/>
          <w:cols w:space="720"/>
          <w:formProt w:val="0"/>
          <w:docGrid w:linePitch="360" w:charSpace="-2049"/>
        </w:sectPr>
      </w:pPr>
    </w:p>
    <w:p w14:paraId="7D9E34BC" w14:textId="77777777" w:rsidR="00AB7A16" w:rsidRDefault="00AB7A16" w:rsidP="00AB7A16">
      <w:pPr>
        <w:jc w:val="center"/>
        <w:rPr>
          <w:rFonts w:ascii="Times New Roman" w:eastAsia="Times New Roman" w:hAnsi="Times New Roman" w:cs="Times New Roman"/>
          <w:b/>
          <w:bCs/>
          <w:sz w:val="28"/>
          <w:szCs w:val="32"/>
          <w:lang w:eastAsia="pt-BR"/>
        </w:rPr>
      </w:pPr>
      <w:r>
        <w:rPr>
          <w:rFonts w:ascii="Times New Roman" w:eastAsia="Times New Roman" w:hAnsi="Times New Roman" w:cs="Times New Roman"/>
          <w:b/>
          <w:bCs/>
          <w:sz w:val="28"/>
          <w:szCs w:val="32"/>
          <w:lang w:eastAsia="pt-BR"/>
        </w:rPr>
        <w:lastRenderedPageBreak/>
        <w:t>LISTA DE FIGURAS</w:t>
      </w:r>
    </w:p>
    <w:p w14:paraId="28EEA23A" w14:textId="58757924" w:rsidR="003771FC" w:rsidRPr="00AD6115" w:rsidRDefault="00AB7A16">
      <w:pPr>
        <w:pStyle w:val="ndicedeilustraes"/>
        <w:tabs>
          <w:tab w:val="right" w:leader="dot" w:pos="9061"/>
        </w:tabs>
        <w:rPr>
          <w:rFonts w:ascii="Times New Roman" w:eastAsiaTheme="minorEastAsia" w:hAnsi="Times New Roman" w:cs="Times New Roman"/>
          <w:noProof/>
          <w:color w:val="auto"/>
          <w:sz w:val="24"/>
          <w:szCs w:val="24"/>
          <w:lang w:eastAsia="pt-BR"/>
        </w:rPr>
      </w:pPr>
      <w:r w:rsidRPr="00AD6115">
        <w:rPr>
          <w:rFonts w:ascii="Times New Roman" w:eastAsia="Times New Roman" w:hAnsi="Times New Roman" w:cs="Times New Roman"/>
          <w:b/>
          <w:bCs/>
          <w:sz w:val="24"/>
          <w:szCs w:val="24"/>
          <w:lang w:eastAsia="pt-BR"/>
        </w:rPr>
        <w:fldChar w:fldCharType="begin"/>
      </w:r>
      <w:r w:rsidRPr="00AD6115">
        <w:rPr>
          <w:rFonts w:ascii="Times New Roman" w:eastAsia="Times New Roman" w:hAnsi="Times New Roman" w:cs="Times New Roman"/>
          <w:b/>
          <w:bCs/>
          <w:sz w:val="24"/>
          <w:szCs w:val="24"/>
          <w:lang w:eastAsia="pt-BR"/>
        </w:rPr>
        <w:instrText xml:space="preserve"> TOC \h \z \c "Figura" </w:instrText>
      </w:r>
      <w:r w:rsidRPr="00AD6115">
        <w:rPr>
          <w:rFonts w:ascii="Times New Roman" w:eastAsia="Times New Roman" w:hAnsi="Times New Roman" w:cs="Times New Roman"/>
          <w:b/>
          <w:bCs/>
          <w:sz w:val="24"/>
          <w:szCs w:val="24"/>
          <w:lang w:eastAsia="pt-BR"/>
        </w:rPr>
        <w:fldChar w:fldCharType="separate"/>
      </w:r>
      <w:hyperlink r:id="rId15" w:anchor="_Toc503819910" w:history="1">
        <w:r w:rsidR="003771FC" w:rsidRPr="00AD6115">
          <w:rPr>
            <w:rStyle w:val="Hyperlink"/>
            <w:rFonts w:ascii="Times New Roman" w:hAnsi="Times New Roman" w:cs="Times New Roman"/>
            <w:noProof/>
            <w:sz w:val="24"/>
            <w:szCs w:val="24"/>
          </w:rPr>
          <w:t>Figura 1- Arquitetura da Aplicação Mapskills.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15</w:t>
        </w:r>
        <w:r w:rsidR="003771FC" w:rsidRPr="00AD6115">
          <w:rPr>
            <w:rFonts w:ascii="Times New Roman" w:hAnsi="Times New Roman" w:cs="Times New Roman"/>
            <w:noProof/>
            <w:webHidden/>
            <w:sz w:val="24"/>
            <w:szCs w:val="24"/>
          </w:rPr>
          <w:fldChar w:fldCharType="end"/>
        </w:r>
      </w:hyperlink>
    </w:p>
    <w:p w14:paraId="65D25D1D" w14:textId="1E97ED63"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1" w:history="1">
        <w:r w:rsidR="003771FC" w:rsidRPr="00AD6115">
          <w:rPr>
            <w:rStyle w:val="Hyperlink"/>
            <w:rFonts w:ascii="Times New Roman" w:hAnsi="Times New Roman" w:cs="Times New Roman"/>
            <w:noProof/>
            <w:sz w:val="24"/>
            <w:szCs w:val="24"/>
          </w:rPr>
          <w:t>Figura 2 - Arquitetura Mapskills com base nos Requisitos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16</w:t>
        </w:r>
        <w:r w:rsidR="003771FC" w:rsidRPr="00AD6115">
          <w:rPr>
            <w:rFonts w:ascii="Times New Roman" w:hAnsi="Times New Roman" w:cs="Times New Roman"/>
            <w:noProof/>
            <w:webHidden/>
            <w:sz w:val="24"/>
            <w:szCs w:val="24"/>
          </w:rPr>
          <w:fldChar w:fldCharType="end"/>
        </w:r>
      </w:hyperlink>
    </w:p>
    <w:p w14:paraId="524B1DC4" w14:textId="0DDBCD89"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6" w:anchor="_Toc503819912" w:history="1">
        <w:r w:rsidR="003771FC" w:rsidRPr="00AD6115">
          <w:rPr>
            <w:rStyle w:val="Hyperlink"/>
            <w:rFonts w:ascii="Times New Roman" w:hAnsi="Times New Roman" w:cs="Times New Roman"/>
            <w:noProof/>
            <w:sz w:val="24"/>
            <w:szCs w:val="24"/>
          </w:rPr>
          <w:t>Figura 3 - Processos realizados na Integração Contínua</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18</w:t>
        </w:r>
        <w:r w:rsidR="003771FC" w:rsidRPr="00AD6115">
          <w:rPr>
            <w:rFonts w:ascii="Times New Roman" w:hAnsi="Times New Roman" w:cs="Times New Roman"/>
            <w:noProof/>
            <w:webHidden/>
            <w:sz w:val="24"/>
            <w:szCs w:val="24"/>
          </w:rPr>
          <w:fldChar w:fldCharType="end"/>
        </w:r>
      </w:hyperlink>
    </w:p>
    <w:p w14:paraId="26C1C830" w14:textId="0005A47E"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7" w:anchor="_Toc503819913" w:history="1">
        <w:r w:rsidR="003771FC" w:rsidRPr="00AD6115">
          <w:rPr>
            <w:rStyle w:val="Hyperlink"/>
            <w:rFonts w:ascii="Times New Roman" w:hAnsi="Times New Roman" w:cs="Times New Roman"/>
            <w:noProof/>
            <w:sz w:val="24"/>
            <w:szCs w:val="24"/>
          </w:rPr>
          <w:t>Figura 4 - Comparação entre a Arquitetura de Virtualização e o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20</w:t>
        </w:r>
        <w:r w:rsidR="003771FC" w:rsidRPr="00AD6115">
          <w:rPr>
            <w:rFonts w:ascii="Times New Roman" w:hAnsi="Times New Roman" w:cs="Times New Roman"/>
            <w:noProof/>
            <w:webHidden/>
            <w:sz w:val="24"/>
            <w:szCs w:val="24"/>
          </w:rPr>
          <w:fldChar w:fldCharType="end"/>
        </w:r>
      </w:hyperlink>
    </w:p>
    <w:p w14:paraId="7329A70F" w14:textId="31BBFC14"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4" w:history="1">
        <w:r w:rsidR="003771FC" w:rsidRPr="00AD6115">
          <w:rPr>
            <w:rStyle w:val="Hyperlink"/>
            <w:rFonts w:ascii="Times New Roman" w:hAnsi="Times New Roman" w:cs="Times New Roman"/>
            <w:noProof/>
            <w:sz w:val="24"/>
            <w:szCs w:val="24"/>
          </w:rPr>
          <w:t>Figura 5 - Mercado de Servidores de Aplicações Java 2017</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21</w:t>
        </w:r>
        <w:r w:rsidR="003771FC" w:rsidRPr="00AD6115">
          <w:rPr>
            <w:rFonts w:ascii="Times New Roman" w:hAnsi="Times New Roman" w:cs="Times New Roman"/>
            <w:noProof/>
            <w:webHidden/>
            <w:sz w:val="24"/>
            <w:szCs w:val="24"/>
          </w:rPr>
          <w:fldChar w:fldCharType="end"/>
        </w:r>
      </w:hyperlink>
    </w:p>
    <w:p w14:paraId="1FFAF18C" w14:textId="20F5EDC8"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5" w:history="1">
        <w:r w:rsidR="003771FC" w:rsidRPr="00AD6115">
          <w:rPr>
            <w:rStyle w:val="Hyperlink"/>
            <w:rFonts w:ascii="Times New Roman" w:hAnsi="Times New Roman" w:cs="Times New Roman"/>
            <w:noProof/>
            <w:sz w:val="24"/>
            <w:szCs w:val="24"/>
          </w:rPr>
          <w:t>Figura 6 - Solução proposta com base na Arquitetura Docker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_Toc503819915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3771FC" w:rsidRPr="00AD6115">
          <w:rPr>
            <w:rFonts w:ascii="Times New Roman" w:hAnsi="Times New Roman" w:cs="Times New Roman"/>
            <w:noProof/>
            <w:webHidden/>
            <w:sz w:val="24"/>
            <w:szCs w:val="24"/>
          </w:rPr>
          <w:fldChar w:fldCharType="end"/>
        </w:r>
      </w:hyperlink>
    </w:p>
    <w:p w14:paraId="79114E83" w14:textId="13137C10"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6" w:history="1">
        <w:r w:rsidR="003771FC" w:rsidRPr="00AD6115">
          <w:rPr>
            <w:rStyle w:val="Hyperlink"/>
            <w:rFonts w:ascii="Times New Roman" w:hAnsi="Times New Roman" w:cs="Times New Roman"/>
            <w:noProof/>
            <w:sz w:val="24"/>
            <w:szCs w:val="24"/>
          </w:rPr>
          <w:t>Figura 7 - Descrição dos Recursos do Servidor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_Toc503819916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24</w:t>
        </w:r>
        <w:r w:rsidR="003771FC" w:rsidRPr="00AD6115">
          <w:rPr>
            <w:rFonts w:ascii="Times New Roman" w:hAnsi="Times New Roman" w:cs="Times New Roman"/>
            <w:noProof/>
            <w:webHidden/>
            <w:sz w:val="24"/>
            <w:szCs w:val="24"/>
          </w:rPr>
          <w:fldChar w:fldCharType="end"/>
        </w:r>
      </w:hyperlink>
    </w:p>
    <w:p w14:paraId="27FE02CF" w14:textId="0D4223A5"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7" w:history="1">
        <w:r w:rsidR="003771FC" w:rsidRPr="00AD6115">
          <w:rPr>
            <w:rStyle w:val="Hyperlink"/>
            <w:rFonts w:ascii="Times New Roman" w:hAnsi="Times New Roman" w:cs="Times New Roman"/>
            <w:noProof/>
            <w:sz w:val="24"/>
            <w:szCs w:val="24"/>
          </w:rPr>
          <w:t>Figura 8 - Dashboard Mapskills-Cadvisor</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_Toc503819917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25</w:t>
        </w:r>
        <w:r w:rsidR="003771FC" w:rsidRPr="00AD6115">
          <w:rPr>
            <w:rFonts w:ascii="Times New Roman" w:hAnsi="Times New Roman" w:cs="Times New Roman"/>
            <w:noProof/>
            <w:webHidden/>
            <w:sz w:val="24"/>
            <w:szCs w:val="24"/>
          </w:rPr>
          <w:fldChar w:fldCharType="end"/>
        </w:r>
      </w:hyperlink>
    </w:p>
    <w:p w14:paraId="56BE858E" w14:textId="61C4563A"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8" w:anchor="_Toc503819918" w:history="1">
        <w:r w:rsidR="003771FC" w:rsidRPr="00AD6115">
          <w:rPr>
            <w:rStyle w:val="Hyperlink"/>
            <w:rFonts w:ascii="Times New Roman" w:hAnsi="Times New Roman" w:cs="Times New Roman"/>
            <w:noProof/>
            <w:sz w:val="24"/>
            <w:szCs w:val="24"/>
          </w:rPr>
          <w:t>Figura 9 - Home Page HAProxy</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_Toc503819918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27</w:t>
        </w:r>
        <w:r w:rsidR="003771FC" w:rsidRPr="00AD6115">
          <w:rPr>
            <w:rFonts w:ascii="Times New Roman" w:hAnsi="Times New Roman" w:cs="Times New Roman"/>
            <w:noProof/>
            <w:webHidden/>
            <w:sz w:val="24"/>
            <w:szCs w:val="24"/>
          </w:rPr>
          <w:fldChar w:fldCharType="end"/>
        </w:r>
      </w:hyperlink>
    </w:p>
    <w:p w14:paraId="661687ED" w14:textId="09B36FD0"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19" w:history="1">
        <w:r w:rsidR="003771FC" w:rsidRPr="00AD6115">
          <w:rPr>
            <w:rStyle w:val="Hyperlink"/>
            <w:rFonts w:ascii="Times New Roman" w:eastAsia="Times New Roman" w:hAnsi="Times New Roman" w:cs="Times New Roman"/>
            <w:bCs/>
            <w:noProof/>
            <w:sz w:val="24"/>
            <w:szCs w:val="24"/>
          </w:rPr>
          <w:t>Figura 10 - Arquivo docker-compose.yml de Gerenciamento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_Toc503819919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29</w:t>
        </w:r>
        <w:r w:rsidR="003771FC" w:rsidRPr="00AD6115">
          <w:rPr>
            <w:rFonts w:ascii="Times New Roman" w:hAnsi="Times New Roman" w:cs="Times New Roman"/>
            <w:noProof/>
            <w:webHidden/>
            <w:sz w:val="24"/>
            <w:szCs w:val="24"/>
          </w:rPr>
          <w:fldChar w:fldCharType="end"/>
        </w:r>
      </w:hyperlink>
    </w:p>
    <w:p w14:paraId="09698C28" w14:textId="67156279"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0" w:history="1">
        <w:r w:rsidR="003771FC" w:rsidRPr="00AD6115">
          <w:rPr>
            <w:rStyle w:val="Hyperlink"/>
            <w:rFonts w:ascii="Times New Roman" w:eastAsia="Times New Roman" w:hAnsi="Times New Roman" w:cs="Times New Roman"/>
            <w:bCs/>
            <w:noProof/>
            <w:sz w:val="24"/>
            <w:szCs w:val="24"/>
          </w:rPr>
          <w:t>Figura 11 - Arquivo docker-compose.yaml da Aplicação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_Toc503819920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30</w:t>
        </w:r>
        <w:r w:rsidR="003771FC" w:rsidRPr="00AD6115">
          <w:rPr>
            <w:rFonts w:ascii="Times New Roman" w:hAnsi="Times New Roman" w:cs="Times New Roman"/>
            <w:noProof/>
            <w:webHidden/>
            <w:sz w:val="24"/>
            <w:szCs w:val="24"/>
          </w:rPr>
          <w:fldChar w:fldCharType="end"/>
        </w:r>
      </w:hyperlink>
    </w:p>
    <w:p w14:paraId="31329414" w14:textId="67E92CB9"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19" w:anchor="_Toc503819921" w:history="1">
        <w:r w:rsidR="003771FC" w:rsidRPr="00AD6115">
          <w:rPr>
            <w:rStyle w:val="Hyperlink"/>
            <w:rFonts w:ascii="Times New Roman" w:eastAsia="Times New Roman" w:hAnsi="Times New Roman" w:cs="Times New Roman"/>
            <w:bCs/>
            <w:noProof/>
            <w:sz w:val="24"/>
            <w:szCs w:val="24"/>
          </w:rPr>
          <w:t>Figura 12 - Comunicação entre os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_Toc503819921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31</w:t>
        </w:r>
        <w:r w:rsidR="003771FC" w:rsidRPr="00AD6115">
          <w:rPr>
            <w:rFonts w:ascii="Times New Roman" w:hAnsi="Times New Roman" w:cs="Times New Roman"/>
            <w:noProof/>
            <w:webHidden/>
            <w:sz w:val="24"/>
            <w:szCs w:val="24"/>
          </w:rPr>
          <w:fldChar w:fldCharType="end"/>
        </w:r>
      </w:hyperlink>
    </w:p>
    <w:p w14:paraId="7C6789EB" w14:textId="13F8CE4D"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r:id="rId20" w:anchor="_Toc503819922" w:history="1">
        <w:r w:rsidR="003771FC" w:rsidRPr="00AD6115">
          <w:rPr>
            <w:rStyle w:val="Hyperlink"/>
            <w:rFonts w:ascii="Times New Roman" w:eastAsia="Times New Roman" w:hAnsi="Times New Roman" w:cs="Times New Roman"/>
            <w:bCs/>
            <w:noProof/>
            <w:sz w:val="24"/>
            <w:szCs w:val="24"/>
          </w:rPr>
          <w:t>Figura 13 - Dashboard Mapskills-Jenkins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_Toc503819922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32</w:t>
        </w:r>
        <w:r w:rsidR="003771FC" w:rsidRPr="00AD6115">
          <w:rPr>
            <w:rFonts w:ascii="Times New Roman" w:hAnsi="Times New Roman" w:cs="Times New Roman"/>
            <w:noProof/>
            <w:webHidden/>
            <w:sz w:val="24"/>
            <w:szCs w:val="24"/>
          </w:rPr>
          <w:fldChar w:fldCharType="end"/>
        </w:r>
      </w:hyperlink>
    </w:p>
    <w:p w14:paraId="2B230797" w14:textId="1FA5CF35"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3" w:history="1">
        <w:r w:rsidR="003771FC" w:rsidRPr="00AD6115">
          <w:rPr>
            <w:rStyle w:val="Hyperlink"/>
            <w:rFonts w:ascii="Times New Roman" w:hAnsi="Times New Roman" w:cs="Times New Roman"/>
            <w:noProof/>
            <w:sz w:val="24"/>
            <w:szCs w:val="24"/>
          </w:rPr>
          <w:t>Figura 14 - Teste Balancemento de Carga entre Containers</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_Toc503819923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37</w:t>
        </w:r>
        <w:r w:rsidR="003771FC" w:rsidRPr="00AD6115">
          <w:rPr>
            <w:rFonts w:ascii="Times New Roman" w:hAnsi="Times New Roman" w:cs="Times New Roman"/>
            <w:noProof/>
            <w:webHidden/>
            <w:sz w:val="24"/>
            <w:szCs w:val="24"/>
          </w:rPr>
          <w:fldChar w:fldCharType="end"/>
        </w:r>
      </w:hyperlink>
    </w:p>
    <w:p w14:paraId="79E6F236" w14:textId="364DAF3E" w:rsidR="003771FC" w:rsidRPr="00AD6115" w:rsidRDefault="004E3007">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3819924" w:history="1">
        <w:r w:rsidR="003771FC" w:rsidRPr="00AD6115">
          <w:rPr>
            <w:rStyle w:val="Hyperlink"/>
            <w:rFonts w:ascii="Times New Roman" w:eastAsia="Times New Roman" w:hAnsi="Times New Roman" w:cs="Times New Roman"/>
            <w:noProof/>
            <w:sz w:val="24"/>
            <w:szCs w:val="24"/>
          </w:rPr>
          <w:t>Figura 15 - Resultados da Aplicação em Produção</w:t>
        </w:r>
        <w:r w:rsidR="003771FC" w:rsidRPr="00AD6115">
          <w:rPr>
            <w:rFonts w:ascii="Times New Roman" w:hAnsi="Times New Roman" w:cs="Times New Roman"/>
            <w:noProof/>
            <w:webHidden/>
            <w:sz w:val="24"/>
            <w:szCs w:val="24"/>
          </w:rPr>
          <w:tab/>
        </w:r>
        <w:r w:rsidR="003771FC" w:rsidRPr="00AD6115">
          <w:rPr>
            <w:rFonts w:ascii="Times New Roman" w:hAnsi="Times New Roman" w:cs="Times New Roman"/>
            <w:noProof/>
            <w:webHidden/>
            <w:sz w:val="24"/>
            <w:szCs w:val="24"/>
          </w:rPr>
          <w:fldChar w:fldCharType="begin"/>
        </w:r>
        <w:r w:rsidR="003771FC" w:rsidRPr="00AD6115">
          <w:rPr>
            <w:rFonts w:ascii="Times New Roman" w:hAnsi="Times New Roman" w:cs="Times New Roman"/>
            <w:noProof/>
            <w:webHidden/>
            <w:sz w:val="24"/>
            <w:szCs w:val="24"/>
          </w:rPr>
          <w:instrText xml:space="preserve"> PAGEREF _Toc503819924 \h </w:instrText>
        </w:r>
        <w:r w:rsidR="003771FC" w:rsidRPr="00AD6115">
          <w:rPr>
            <w:rFonts w:ascii="Times New Roman" w:hAnsi="Times New Roman" w:cs="Times New Roman"/>
            <w:noProof/>
            <w:webHidden/>
            <w:sz w:val="24"/>
            <w:szCs w:val="24"/>
          </w:rPr>
        </w:r>
        <w:r w:rsidR="003771FC"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38</w:t>
        </w:r>
        <w:r w:rsidR="003771FC" w:rsidRPr="00AD6115">
          <w:rPr>
            <w:rFonts w:ascii="Times New Roman" w:hAnsi="Times New Roman" w:cs="Times New Roman"/>
            <w:noProof/>
            <w:webHidden/>
            <w:sz w:val="24"/>
            <w:szCs w:val="24"/>
          </w:rPr>
          <w:fldChar w:fldCharType="end"/>
        </w:r>
      </w:hyperlink>
    </w:p>
    <w:p w14:paraId="39B9FEAE" w14:textId="4FFC3E18" w:rsidR="00AB7A16" w:rsidRPr="00AD6115" w:rsidRDefault="00AB7A16" w:rsidP="00AB7A16">
      <w:pPr>
        <w:rPr>
          <w:rFonts w:ascii="Times New Roman" w:eastAsia="Times New Roman" w:hAnsi="Times New Roman" w:cs="Times New Roman"/>
          <w:b/>
          <w:bCs/>
          <w:sz w:val="24"/>
          <w:szCs w:val="24"/>
          <w:lang w:eastAsia="pt-BR"/>
        </w:rPr>
        <w:sectPr w:rsidR="00AB7A16" w:rsidRPr="00AD6115" w:rsidSect="00AB7A16">
          <w:headerReference w:type="default" r:id="rId21"/>
          <w:pgSz w:w="11906" w:h="16838"/>
          <w:pgMar w:top="1701" w:right="1134" w:bottom="1134" w:left="1701" w:header="1134" w:footer="1134" w:gutter="0"/>
          <w:pgNumType w:fmt="lowerRoman"/>
          <w:cols w:space="720"/>
          <w:formProt w:val="0"/>
          <w:docGrid w:linePitch="360" w:charSpace="-2049"/>
        </w:sectPr>
      </w:pPr>
      <w:r w:rsidRPr="00AD6115">
        <w:rPr>
          <w:rFonts w:ascii="Times New Roman" w:eastAsia="Times New Roman" w:hAnsi="Times New Roman" w:cs="Times New Roman"/>
          <w:b/>
          <w:bCs/>
          <w:sz w:val="24"/>
          <w:szCs w:val="24"/>
          <w:lang w:eastAsia="pt-BR"/>
        </w:rPr>
        <w:fldChar w:fldCharType="end"/>
      </w:r>
    </w:p>
    <w:p w14:paraId="1BCB23BC" w14:textId="4D9E8D44" w:rsidR="00AB7A16" w:rsidRDefault="00AB7A16" w:rsidP="00AB7A16">
      <w:pPr>
        <w:jc w:val="center"/>
        <w:rPr>
          <w:noProof/>
        </w:rPr>
      </w:pPr>
      <w:r>
        <w:rPr>
          <w:rFonts w:ascii="Times New Roman" w:eastAsia="Times New Roman" w:hAnsi="Times New Roman" w:cs="Times New Roman"/>
          <w:b/>
          <w:bCs/>
          <w:sz w:val="28"/>
          <w:szCs w:val="32"/>
          <w:lang w:eastAsia="pt-BR"/>
        </w:rPr>
        <w:lastRenderedPageBreak/>
        <w:t>LISTA DE TABELAS</w:t>
      </w:r>
      <w:r>
        <w:rPr>
          <w:rFonts w:ascii="Times New Roman" w:eastAsia="Times New Roman" w:hAnsi="Times New Roman" w:cs="Times New Roman"/>
          <w:b/>
          <w:bCs/>
          <w:sz w:val="28"/>
          <w:szCs w:val="32"/>
          <w:lang w:eastAsia="pt-BR"/>
        </w:rPr>
        <w:fldChar w:fldCharType="begin"/>
      </w:r>
      <w:r>
        <w:rPr>
          <w:rFonts w:ascii="Times New Roman" w:eastAsia="Times New Roman" w:hAnsi="Times New Roman" w:cs="Times New Roman"/>
          <w:b/>
          <w:bCs/>
          <w:sz w:val="28"/>
          <w:szCs w:val="32"/>
          <w:lang w:eastAsia="pt-BR"/>
        </w:rPr>
        <w:instrText xml:space="preserve"> TOC \h \z \c "Tabela" </w:instrText>
      </w:r>
      <w:r>
        <w:rPr>
          <w:rFonts w:ascii="Times New Roman" w:eastAsia="Times New Roman" w:hAnsi="Times New Roman" w:cs="Times New Roman"/>
          <w:b/>
          <w:bCs/>
          <w:sz w:val="28"/>
          <w:szCs w:val="32"/>
          <w:lang w:eastAsia="pt-BR"/>
        </w:rPr>
        <w:fldChar w:fldCharType="separate"/>
      </w:r>
    </w:p>
    <w:p w14:paraId="5B2696B2" w14:textId="4F9D5FBB" w:rsidR="00AB7A16" w:rsidRPr="00AD6115" w:rsidRDefault="004E3007"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3" w:history="1">
        <w:r w:rsidR="00AB7A16" w:rsidRPr="00AD6115">
          <w:rPr>
            <w:rStyle w:val="Hyperlink"/>
            <w:rFonts w:ascii="Times New Roman" w:hAnsi="Times New Roman" w:cs="Times New Roman"/>
            <w:noProof/>
            <w:sz w:val="24"/>
            <w:szCs w:val="24"/>
          </w:rPr>
          <w:t>Tabela 1 - Cronograma Fase 1</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_Toc500357923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13</w:t>
        </w:r>
        <w:r w:rsidR="00AB7A16" w:rsidRPr="00AD6115">
          <w:rPr>
            <w:rFonts w:ascii="Times New Roman" w:hAnsi="Times New Roman" w:cs="Times New Roman"/>
            <w:noProof/>
            <w:webHidden/>
            <w:sz w:val="24"/>
            <w:szCs w:val="24"/>
          </w:rPr>
          <w:fldChar w:fldCharType="end"/>
        </w:r>
      </w:hyperlink>
    </w:p>
    <w:p w14:paraId="72701BBA" w14:textId="1CB07907" w:rsidR="00AB7A16" w:rsidRPr="00AD6115" w:rsidRDefault="004E3007" w:rsidP="00AB7A16">
      <w:pPr>
        <w:pStyle w:val="ndicedeilustraes"/>
        <w:tabs>
          <w:tab w:val="right" w:leader="dot" w:pos="9061"/>
        </w:tabs>
        <w:rPr>
          <w:rFonts w:ascii="Times New Roman" w:eastAsiaTheme="minorEastAsia" w:hAnsi="Times New Roman" w:cs="Times New Roman"/>
          <w:noProof/>
          <w:color w:val="auto"/>
          <w:sz w:val="24"/>
          <w:szCs w:val="24"/>
          <w:lang w:eastAsia="pt-BR"/>
        </w:rPr>
      </w:pPr>
      <w:hyperlink w:anchor="_Toc500357924" w:history="1">
        <w:r w:rsidR="00AB7A16" w:rsidRPr="00AD6115">
          <w:rPr>
            <w:rStyle w:val="Hyperlink"/>
            <w:rFonts w:ascii="Times New Roman" w:hAnsi="Times New Roman" w:cs="Times New Roman"/>
            <w:noProof/>
            <w:sz w:val="24"/>
            <w:szCs w:val="24"/>
          </w:rPr>
          <w:t>Tabela 2 - Cronograma Fase 2</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_Toc500357924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B7A16" w:rsidRPr="00AD6115">
          <w:rPr>
            <w:rFonts w:ascii="Times New Roman" w:hAnsi="Times New Roman" w:cs="Times New Roman"/>
            <w:noProof/>
            <w:webHidden/>
            <w:sz w:val="24"/>
            <w:szCs w:val="24"/>
          </w:rPr>
          <w:fldChar w:fldCharType="end"/>
        </w:r>
      </w:hyperlink>
    </w:p>
    <w:p w14:paraId="51E4B271" w14:textId="116A673D" w:rsidR="00AB7A16" w:rsidRPr="00AD6115" w:rsidRDefault="004E3007" w:rsidP="00AB7A16">
      <w:pPr>
        <w:pStyle w:val="ndicedeilustraes"/>
        <w:tabs>
          <w:tab w:val="right" w:leader="dot" w:pos="9061"/>
        </w:tabs>
        <w:rPr>
          <w:rFonts w:ascii="Times New Roman" w:hAnsi="Times New Roman" w:cs="Times New Roman"/>
          <w:noProof/>
          <w:sz w:val="24"/>
          <w:szCs w:val="24"/>
        </w:rPr>
        <w:sectPr w:rsidR="00AB7A16" w:rsidRPr="00AD6115" w:rsidSect="005A45A7">
          <w:headerReference w:type="default" r:id="rId22"/>
          <w:pgSz w:w="11906" w:h="16838"/>
          <w:pgMar w:top="1701" w:right="1134" w:bottom="1134" w:left="1701" w:header="1134" w:footer="1134" w:gutter="0"/>
          <w:cols w:space="720"/>
          <w:formProt w:val="0"/>
          <w:docGrid w:linePitch="360" w:charSpace="-2049"/>
        </w:sectPr>
      </w:pPr>
      <w:hyperlink w:anchor="_Toc500357925" w:history="1">
        <w:r w:rsidR="00AB7A16" w:rsidRPr="00AD6115">
          <w:rPr>
            <w:rStyle w:val="Hyperlink"/>
            <w:rFonts w:ascii="Times New Roman" w:hAnsi="Times New Roman" w:cs="Times New Roman"/>
            <w:noProof/>
            <w:sz w:val="24"/>
            <w:szCs w:val="24"/>
          </w:rPr>
          <w:t>Tabela 3 - Tecnologias Utilizadas</w:t>
        </w:r>
        <w:r w:rsidR="00AB7A16" w:rsidRPr="00AD6115">
          <w:rPr>
            <w:rFonts w:ascii="Times New Roman" w:hAnsi="Times New Roman" w:cs="Times New Roman"/>
            <w:noProof/>
            <w:webHidden/>
            <w:sz w:val="24"/>
            <w:szCs w:val="24"/>
          </w:rPr>
          <w:tab/>
        </w:r>
        <w:r w:rsidR="00AB7A16" w:rsidRPr="00AD6115">
          <w:rPr>
            <w:rFonts w:ascii="Times New Roman" w:hAnsi="Times New Roman" w:cs="Times New Roman"/>
            <w:noProof/>
            <w:webHidden/>
            <w:sz w:val="24"/>
            <w:szCs w:val="24"/>
          </w:rPr>
          <w:fldChar w:fldCharType="begin"/>
        </w:r>
        <w:r w:rsidR="00AB7A16" w:rsidRPr="00AD6115">
          <w:rPr>
            <w:rFonts w:ascii="Times New Roman" w:hAnsi="Times New Roman" w:cs="Times New Roman"/>
            <w:noProof/>
            <w:webHidden/>
            <w:sz w:val="24"/>
            <w:szCs w:val="24"/>
          </w:rPr>
          <w:instrText xml:space="preserve"> PAGEREF _Toc500357925 \h </w:instrText>
        </w:r>
        <w:r w:rsidR="00AB7A16" w:rsidRPr="00AD6115">
          <w:rPr>
            <w:rFonts w:ascii="Times New Roman" w:hAnsi="Times New Roman" w:cs="Times New Roman"/>
            <w:noProof/>
            <w:webHidden/>
            <w:sz w:val="24"/>
            <w:szCs w:val="24"/>
          </w:rPr>
        </w:r>
        <w:r w:rsidR="00AB7A16" w:rsidRPr="00AD6115">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19</w:t>
        </w:r>
        <w:r w:rsidR="00AB7A16" w:rsidRPr="00AD6115">
          <w:rPr>
            <w:rFonts w:ascii="Times New Roman" w:hAnsi="Times New Roman" w:cs="Times New Roman"/>
            <w:noProof/>
            <w:webHidden/>
            <w:sz w:val="24"/>
            <w:szCs w:val="24"/>
          </w:rPr>
          <w:fldChar w:fldCharType="end"/>
        </w:r>
      </w:hyperlink>
    </w:p>
    <w:p w14:paraId="48748794" w14:textId="4D9E8D44" w:rsidR="00AB7A16" w:rsidRDefault="00AB7A16" w:rsidP="00AB7A16">
      <w:pPr>
        <w:jc w:val="center"/>
        <w:rPr>
          <w:rFonts w:ascii="Times New Roman" w:eastAsia="Times New Roman" w:hAnsi="Times New Roman" w:cs="Times New Roman"/>
          <w:sz w:val="28"/>
          <w:szCs w:val="32"/>
          <w:lang w:eastAsia="pt-BR"/>
        </w:rPr>
      </w:pPr>
      <w:r>
        <w:rPr>
          <w:rFonts w:ascii="Times New Roman" w:eastAsia="Times New Roman" w:hAnsi="Times New Roman" w:cs="Times New Roman"/>
          <w:b/>
          <w:bCs/>
          <w:sz w:val="28"/>
          <w:szCs w:val="32"/>
          <w:lang w:eastAsia="pt-BR"/>
        </w:rPr>
        <w:fldChar w:fldCharType="end"/>
      </w:r>
    </w:p>
    <w:p w14:paraId="50F354BE" w14:textId="05B64A4C" w:rsidR="00AB7A16" w:rsidRDefault="00AB7A16" w:rsidP="00AB7A16">
      <w:pPr>
        <w:tabs>
          <w:tab w:val="center" w:pos="4535"/>
        </w:tabs>
        <w:rPr>
          <w:rFonts w:ascii="Times New Roman" w:eastAsia="Times New Roman" w:hAnsi="Times New Roman" w:cs="Times New Roman"/>
          <w:sz w:val="28"/>
          <w:szCs w:val="32"/>
          <w:lang w:eastAsia="pt-BR"/>
        </w:rPr>
      </w:pPr>
      <w:r>
        <w:rPr>
          <w:rFonts w:ascii="Times New Roman" w:eastAsia="Times New Roman" w:hAnsi="Times New Roman" w:cs="Times New Roman"/>
          <w:sz w:val="28"/>
          <w:szCs w:val="32"/>
          <w:lang w:eastAsia="pt-BR"/>
        </w:rPr>
        <w:tab/>
      </w:r>
    </w:p>
    <w:p w14:paraId="3D4D0586" w14:textId="4ED9BD32" w:rsidR="00AB7A16" w:rsidRDefault="00AB7A16" w:rsidP="00AB7A16">
      <w:pPr>
        <w:rPr>
          <w:rFonts w:ascii="Times New Roman" w:eastAsia="Times New Roman" w:hAnsi="Times New Roman" w:cs="Times New Roman"/>
          <w:sz w:val="28"/>
          <w:szCs w:val="32"/>
          <w:lang w:eastAsia="pt-BR"/>
        </w:rPr>
      </w:pPr>
    </w:p>
    <w:p w14:paraId="2E6F2AEA" w14:textId="1FF924C9" w:rsidR="00C76151" w:rsidRPr="00AB7A16" w:rsidRDefault="00AB7A16" w:rsidP="00AB7A16">
      <w:pPr>
        <w:tabs>
          <w:tab w:val="left" w:pos="3645"/>
        </w:tabs>
        <w:rPr>
          <w:rFonts w:ascii="Times New Roman" w:eastAsia="Times New Roman" w:hAnsi="Times New Roman" w:cs="Times New Roman"/>
          <w:sz w:val="28"/>
          <w:szCs w:val="32"/>
          <w:lang w:eastAsia="pt-BR"/>
        </w:rPr>
        <w:sectPr w:rsidR="00C76151" w:rsidRPr="00AB7A16" w:rsidSect="00AB7A16">
          <w:type w:val="continuous"/>
          <w:pgSz w:w="11906" w:h="16838" w:code="9"/>
          <w:pgMar w:top="1701" w:right="1134" w:bottom="1134" w:left="1701" w:header="1134" w:footer="1134" w:gutter="0"/>
          <w:pgNumType w:fmt="lowerRoman"/>
          <w:cols w:space="720"/>
          <w:formProt w:val="0"/>
          <w:docGrid w:linePitch="360" w:charSpace="-2049"/>
        </w:sectPr>
      </w:pPr>
      <w:r>
        <w:rPr>
          <w:rFonts w:ascii="Times New Roman" w:eastAsia="Times New Roman" w:hAnsi="Times New Roman" w:cs="Times New Roman"/>
          <w:sz w:val="28"/>
          <w:szCs w:val="32"/>
          <w:lang w:eastAsia="pt-BR"/>
        </w:rPr>
        <w:tab/>
      </w:r>
    </w:p>
    <w:p w14:paraId="39311A53" w14:textId="2EFC3006" w:rsidR="00A40D2D" w:rsidRDefault="00A40D2D" w:rsidP="00C76151">
      <w:pPr>
        <w:rPr>
          <w:rFonts w:ascii="Times New Roman" w:eastAsia="Times New Roman" w:hAnsi="Times New Roman" w:cs="Times New Roman"/>
          <w:b/>
          <w:bCs/>
          <w:sz w:val="28"/>
          <w:szCs w:val="32"/>
          <w:lang w:eastAsia="pt-BR"/>
        </w:rPr>
      </w:pPr>
    </w:p>
    <w:sdt>
      <w:sdtPr>
        <w:rPr>
          <w:rFonts w:ascii="Calibri" w:eastAsia="Droid Sans Fallback" w:hAnsi="Calibri" w:cs="Calibri"/>
          <w:color w:val="00000A"/>
          <w:sz w:val="22"/>
          <w:szCs w:val="22"/>
          <w:lang w:eastAsia="en-US"/>
        </w:rPr>
        <w:id w:val="-1079365345"/>
        <w:docPartObj>
          <w:docPartGallery w:val="Table of Contents"/>
          <w:docPartUnique/>
        </w:docPartObj>
      </w:sdtPr>
      <w:sdtContent>
        <w:p w14:paraId="4DCEDD16" w14:textId="28FD8B41" w:rsidR="008B6D5F" w:rsidRPr="008B6D5F" w:rsidRDefault="002A3C5C" w:rsidP="008B6D5F">
          <w:pPr>
            <w:pStyle w:val="CabealhodoSumrio"/>
            <w:jc w:val="center"/>
            <w:rPr>
              <w:rFonts w:ascii="Times New Roman" w:hAnsi="Times New Roman"/>
              <w:b/>
              <w:color w:val="auto"/>
            </w:rPr>
          </w:pPr>
          <w:r>
            <w:rPr>
              <w:rFonts w:ascii="Times New Roman" w:hAnsi="Times New Roman"/>
              <w:b/>
              <w:color w:val="auto"/>
            </w:rPr>
            <w:t>SUMÁRIO</w:t>
          </w:r>
        </w:p>
        <w:p w14:paraId="21B749CE" w14:textId="6D6EA575" w:rsidR="00AD6115" w:rsidRPr="00E165B0" w:rsidRDefault="008B6D5F" w:rsidP="00AD6115">
          <w:pPr>
            <w:pStyle w:val="Sumrio1"/>
            <w:rPr>
              <w:rFonts w:ascii="Times New Roman" w:eastAsiaTheme="minorEastAsia" w:hAnsi="Times New Roman" w:cs="Times New Roman"/>
              <w:noProof/>
              <w:color w:val="auto"/>
              <w:sz w:val="24"/>
              <w:szCs w:val="24"/>
              <w:lang w:eastAsia="pt-BR"/>
            </w:rPr>
          </w:pPr>
          <w:r>
            <w:fldChar w:fldCharType="begin"/>
          </w:r>
          <w:r>
            <w:instrText xml:space="preserve"> TOC \o "1-3" \h \z \u </w:instrText>
          </w:r>
          <w:r>
            <w:fldChar w:fldCharType="separate"/>
          </w:r>
          <w:hyperlink w:anchor="_Toc503819976" w:history="1">
            <w:r w:rsidR="00AD6115" w:rsidRPr="00E165B0">
              <w:rPr>
                <w:rStyle w:val="Hyperlink"/>
                <w:rFonts w:ascii="Times New Roman" w:hAnsi="Times New Roman" w:cs="Times New Roman"/>
                <w:noProof/>
                <w:sz w:val="24"/>
                <w:szCs w:val="24"/>
              </w:rPr>
              <w:t>1.</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INTRODUÇÃO.................................................................................................................</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12</w:t>
            </w:r>
            <w:r w:rsidR="00AD6115" w:rsidRPr="00E165B0">
              <w:rPr>
                <w:rFonts w:ascii="Times New Roman" w:hAnsi="Times New Roman" w:cs="Times New Roman"/>
                <w:noProof/>
                <w:webHidden/>
                <w:sz w:val="24"/>
                <w:szCs w:val="24"/>
              </w:rPr>
              <w:fldChar w:fldCharType="end"/>
            </w:r>
          </w:hyperlink>
        </w:p>
        <w:p w14:paraId="0F972EB2" w14:textId="31F7FF55"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77" w:history="1">
            <w:r w:rsidR="00AD6115" w:rsidRPr="00E165B0">
              <w:rPr>
                <w:rStyle w:val="Hyperlink"/>
                <w:rFonts w:ascii="Times New Roman" w:hAnsi="Times New Roman" w:cs="Times New Roman"/>
                <w:noProof/>
                <w:sz w:val="24"/>
                <w:szCs w:val="24"/>
              </w:rPr>
              <w:t>1.1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Objetivo</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35E70CE3" w14:textId="52844718"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78" w:history="1">
            <w:r w:rsidR="00AD6115" w:rsidRPr="00E165B0">
              <w:rPr>
                <w:rStyle w:val="Hyperlink"/>
                <w:rFonts w:ascii="Times New Roman" w:hAnsi="Times New Roman" w:cs="Times New Roman"/>
                <w:noProof/>
                <w:sz w:val="24"/>
                <w:szCs w:val="24"/>
              </w:rPr>
              <w:t>1.2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Cronograma</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_Toc503819978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13</w:t>
            </w:r>
            <w:r w:rsidR="00AD6115" w:rsidRPr="00E165B0">
              <w:rPr>
                <w:rFonts w:ascii="Times New Roman" w:hAnsi="Times New Roman" w:cs="Times New Roman"/>
                <w:noProof/>
                <w:webHidden/>
              </w:rPr>
              <w:fldChar w:fldCharType="end"/>
            </w:r>
          </w:hyperlink>
        </w:p>
        <w:p w14:paraId="7BE634B8" w14:textId="4DD836E7" w:rsidR="00AD6115" w:rsidRPr="00E165B0" w:rsidRDefault="004E3007" w:rsidP="00AD6115">
          <w:pPr>
            <w:pStyle w:val="Sumrio1"/>
            <w:rPr>
              <w:rFonts w:ascii="Times New Roman" w:eastAsiaTheme="minorEastAsia" w:hAnsi="Times New Roman" w:cs="Times New Roman"/>
              <w:noProof/>
              <w:color w:val="auto"/>
              <w:sz w:val="24"/>
              <w:szCs w:val="24"/>
              <w:lang w:eastAsia="pt-BR"/>
            </w:rPr>
          </w:pPr>
          <w:hyperlink w:anchor="_Toc503819979" w:history="1">
            <w:r w:rsidR="00AD6115" w:rsidRPr="00E165B0">
              <w:rPr>
                <w:rStyle w:val="Hyperlink"/>
                <w:rFonts w:ascii="Times New Roman" w:hAnsi="Times New Roman" w:cs="Times New Roman"/>
                <w:noProof/>
                <w:sz w:val="24"/>
                <w:szCs w:val="24"/>
              </w:rPr>
              <w:t>2.</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LEVANTAMENTO DE REQUISITOS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_Toc503819979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14</w:t>
            </w:r>
            <w:r w:rsidR="00AD6115" w:rsidRPr="00E165B0">
              <w:rPr>
                <w:rFonts w:ascii="Times New Roman" w:hAnsi="Times New Roman" w:cs="Times New Roman"/>
                <w:noProof/>
                <w:webHidden/>
                <w:sz w:val="24"/>
                <w:szCs w:val="24"/>
              </w:rPr>
              <w:fldChar w:fldCharType="end"/>
            </w:r>
          </w:hyperlink>
        </w:p>
        <w:p w14:paraId="49816DAE" w14:textId="1142132D"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80" w:history="1">
            <w:r w:rsidR="00AD6115" w:rsidRPr="00E165B0">
              <w:rPr>
                <w:rStyle w:val="Hyperlink"/>
                <w:rFonts w:ascii="Times New Roman" w:hAnsi="Times New Roman" w:cs="Times New Roman"/>
                <w:noProof/>
                <w:sz w:val="24"/>
                <w:szCs w:val="24"/>
              </w:rPr>
              <w:t>2.1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DevOps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0559895A" w14:textId="5640A472"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81" w:history="1">
            <w:r w:rsidR="00AD6115" w:rsidRPr="00E165B0">
              <w:rPr>
                <w:rStyle w:val="Hyperlink"/>
                <w:rFonts w:ascii="Times New Roman" w:hAnsi="Times New Roman" w:cs="Times New Roman"/>
                <w:noProof/>
                <w:sz w:val="24"/>
                <w:szCs w:val="24"/>
              </w:rPr>
              <w:t>2.2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Metodologia de levantamento de requisitos</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14</w:t>
            </w:r>
            <w:r w:rsidR="00AD6115" w:rsidRPr="00E165B0">
              <w:rPr>
                <w:rFonts w:ascii="Times New Roman" w:hAnsi="Times New Roman" w:cs="Times New Roman"/>
                <w:noProof/>
                <w:webHidden/>
              </w:rPr>
              <w:fldChar w:fldCharType="end"/>
            </w:r>
          </w:hyperlink>
        </w:p>
        <w:p w14:paraId="56F6ECB4" w14:textId="32EC35CE"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82" w:history="1">
            <w:r w:rsidR="00AD6115" w:rsidRPr="00E165B0">
              <w:rPr>
                <w:rStyle w:val="Hyperlink"/>
                <w:rFonts w:ascii="Times New Roman" w:hAnsi="Times New Roman" w:cs="Times New Roman"/>
                <w:noProof/>
                <w:sz w:val="24"/>
                <w:szCs w:val="24"/>
              </w:rPr>
              <w:t>2.3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Requisitos do Projeto</w:t>
            </w:r>
            <w:r w:rsidR="00AD6115" w:rsidRPr="00E165B0">
              <w:rPr>
                <w:rFonts w:ascii="Times New Roman" w:hAnsi="Times New Roman" w:cs="Times New Roman"/>
                <w:noProof/>
              </w:rPr>
              <w:t>.................................................................................................</w:t>
            </w:r>
            <w:r w:rsidR="00131CF3" w:rsidRPr="00E165B0">
              <w:rPr>
                <w:rFonts w:ascii="Times New Roman" w:hAnsi="Times New Roman" w:cs="Times New Roman"/>
                <w:noProof/>
              </w:rPr>
              <w:t>........</w:t>
            </w:r>
            <w:r w:rsidR="00AD6115" w:rsidRPr="00E165B0">
              <w:rPr>
                <w:rFonts w:ascii="Times New Roman" w:hAnsi="Times New Roman" w:cs="Times New Roman"/>
                <w:noProof/>
              </w:rPr>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_Toc503819982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15</w:t>
            </w:r>
            <w:r w:rsidR="00AD6115" w:rsidRPr="00E165B0">
              <w:rPr>
                <w:rFonts w:ascii="Times New Roman" w:hAnsi="Times New Roman" w:cs="Times New Roman"/>
                <w:noProof/>
                <w:webHidden/>
              </w:rPr>
              <w:fldChar w:fldCharType="end"/>
            </w:r>
          </w:hyperlink>
        </w:p>
        <w:p w14:paraId="59E39945" w14:textId="603CFB89"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3" w:history="1">
            <w:r w:rsidR="00AD6115" w:rsidRPr="00E165B0">
              <w:rPr>
                <w:rStyle w:val="Hyperlink"/>
                <w:rFonts w:cs="Times New Roman"/>
                <w:b w:val="0"/>
                <w:sz w:val="24"/>
                <w:szCs w:val="24"/>
              </w:rPr>
              <w:t>2.3.1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PaaS – Plataforma como Serviço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16</w:t>
            </w:r>
            <w:r w:rsidR="00AD6115" w:rsidRPr="00E165B0">
              <w:rPr>
                <w:rFonts w:cs="Times New Roman"/>
                <w:b w:val="0"/>
                <w:webHidden/>
                <w:sz w:val="24"/>
                <w:szCs w:val="24"/>
              </w:rPr>
              <w:fldChar w:fldCharType="end"/>
            </w:r>
          </w:hyperlink>
        </w:p>
        <w:p w14:paraId="0B7BCAC8" w14:textId="4894D768"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4" w:history="1">
            <w:r w:rsidR="00AD6115" w:rsidRPr="00E165B0">
              <w:rPr>
                <w:rStyle w:val="Hyperlink"/>
                <w:rFonts w:cs="Times New Roman"/>
                <w:b w:val="0"/>
                <w:sz w:val="24"/>
                <w:szCs w:val="24"/>
              </w:rPr>
              <w:t>2.3.2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Front-End</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271EFE8C" w14:textId="7767F1F6"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5" w:history="1">
            <w:r w:rsidR="00AD6115" w:rsidRPr="00E165B0">
              <w:rPr>
                <w:rStyle w:val="Hyperlink"/>
                <w:rFonts w:cs="Times New Roman"/>
                <w:b w:val="0"/>
                <w:sz w:val="24"/>
                <w:szCs w:val="24"/>
              </w:rPr>
              <w:t>2.3.3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Web Back-End......................................................................................</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_Toc503819985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6B181AEC" w14:textId="307D2A71"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6" w:history="1">
            <w:r w:rsidR="00AD6115" w:rsidRPr="00E165B0">
              <w:rPr>
                <w:rStyle w:val="Hyperlink"/>
                <w:rFonts w:cs="Times New Roman"/>
                <w:b w:val="0"/>
                <w:sz w:val="24"/>
                <w:szCs w:val="24"/>
              </w:rPr>
              <w:t>2.3.4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Servidor Banco de Dados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17</w:t>
            </w:r>
            <w:r w:rsidR="00AD6115" w:rsidRPr="00E165B0">
              <w:rPr>
                <w:rFonts w:cs="Times New Roman"/>
                <w:b w:val="0"/>
                <w:webHidden/>
                <w:sz w:val="24"/>
                <w:szCs w:val="24"/>
              </w:rPr>
              <w:fldChar w:fldCharType="end"/>
            </w:r>
          </w:hyperlink>
        </w:p>
        <w:p w14:paraId="16CDB650" w14:textId="2E88DA91"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7" w:history="1">
            <w:r w:rsidR="00AD6115" w:rsidRPr="00E165B0">
              <w:rPr>
                <w:rStyle w:val="Hyperlink"/>
                <w:rFonts w:cs="Times New Roman"/>
                <w:b w:val="0"/>
                <w:sz w:val="24"/>
                <w:szCs w:val="24"/>
              </w:rPr>
              <w:t>2.3.5</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Balanceador de Carga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6CD7E829" w14:textId="4D05960D"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8" w:history="1">
            <w:r w:rsidR="00AD6115" w:rsidRPr="00E165B0">
              <w:rPr>
                <w:rStyle w:val="Hyperlink"/>
                <w:rFonts w:cs="Times New Roman"/>
                <w:b w:val="0"/>
                <w:sz w:val="24"/>
                <w:szCs w:val="24"/>
              </w:rPr>
              <w:t>2.3.6</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Integração Contínua</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18</w:t>
            </w:r>
            <w:r w:rsidR="00AD6115" w:rsidRPr="00E165B0">
              <w:rPr>
                <w:rFonts w:cs="Times New Roman"/>
                <w:b w:val="0"/>
                <w:webHidden/>
                <w:sz w:val="24"/>
                <w:szCs w:val="24"/>
              </w:rPr>
              <w:fldChar w:fldCharType="end"/>
            </w:r>
          </w:hyperlink>
        </w:p>
        <w:p w14:paraId="31F26994" w14:textId="2818C363"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89" w:history="1">
            <w:r w:rsidR="00AD6115" w:rsidRPr="00E165B0">
              <w:rPr>
                <w:rStyle w:val="Hyperlink"/>
                <w:rFonts w:cs="Times New Roman"/>
                <w:b w:val="0"/>
                <w:sz w:val="24"/>
                <w:szCs w:val="24"/>
              </w:rPr>
              <w:t>2.3.7</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Interface de Monitoramento</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_Toc503819989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19</w:t>
            </w:r>
            <w:r w:rsidR="00AD6115" w:rsidRPr="00E165B0">
              <w:rPr>
                <w:rFonts w:cs="Times New Roman"/>
                <w:b w:val="0"/>
                <w:webHidden/>
                <w:sz w:val="24"/>
                <w:szCs w:val="24"/>
              </w:rPr>
              <w:fldChar w:fldCharType="end"/>
            </w:r>
          </w:hyperlink>
        </w:p>
        <w:p w14:paraId="3BC90FD5" w14:textId="4E3DD9CC"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90" w:history="1">
            <w:r w:rsidR="00AD6115" w:rsidRPr="00E165B0">
              <w:rPr>
                <w:rStyle w:val="Hyperlink"/>
                <w:rFonts w:ascii="Times New Roman" w:hAnsi="Times New Roman" w:cs="Times New Roman"/>
                <w:noProof/>
                <w:sz w:val="24"/>
                <w:szCs w:val="24"/>
              </w:rPr>
              <w:t>2.4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Tecnologias Utilizadas</w:t>
            </w:r>
            <w:r w:rsidR="00AD6115" w:rsidRPr="00E165B0">
              <w:rPr>
                <w:rFonts w:ascii="Times New Roman" w:hAnsi="Times New Roman" w:cs="Times New Roman"/>
                <w:noProof/>
                <w:webHidden/>
              </w:rPr>
              <w:tab/>
              <w:t>..</w:t>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19</w:t>
            </w:r>
            <w:r w:rsidR="00AD6115" w:rsidRPr="00E165B0">
              <w:rPr>
                <w:rFonts w:ascii="Times New Roman" w:hAnsi="Times New Roman" w:cs="Times New Roman"/>
                <w:noProof/>
                <w:webHidden/>
              </w:rPr>
              <w:fldChar w:fldCharType="end"/>
            </w:r>
          </w:hyperlink>
        </w:p>
        <w:p w14:paraId="2B7139A5" w14:textId="68A0B2D6"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91" w:history="1">
            <w:r w:rsidR="00AD6115" w:rsidRPr="00E165B0">
              <w:rPr>
                <w:rStyle w:val="Hyperlink"/>
                <w:rFonts w:cs="Times New Roman"/>
                <w:b w:val="0"/>
                <w:sz w:val="24"/>
                <w:szCs w:val="24"/>
              </w:rPr>
              <w:t>2.4.1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Docker</w:t>
            </w:r>
            <w:r w:rsidR="00AD6115" w:rsidRPr="00E165B0">
              <w:rPr>
                <w:rFonts w:cs="Times New Roman"/>
                <w:b w:val="0"/>
                <w:sz w:val="24"/>
                <w:szCs w:val="24"/>
              </w:rPr>
              <w:t>...........................................................................</w:t>
            </w:r>
            <w:r w:rsidR="00AD6115" w:rsidRPr="00E165B0">
              <w:rPr>
                <w:rFonts w:cs="Times New Roman"/>
                <w:b w:val="0"/>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_Toc503819991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20</w:t>
            </w:r>
            <w:r w:rsidR="00AD6115" w:rsidRPr="00E165B0">
              <w:rPr>
                <w:rFonts w:cs="Times New Roman"/>
                <w:b w:val="0"/>
                <w:webHidden/>
                <w:sz w:val="24"/>
                <w:szCs w:val="24"/>
              </w:rPr>
              <w:fldChar w:fldCharType="end"/>
            </w:r>
          </w:hyperlink>
        </w:p>
        <w:p w14:paraId="31BD2B8F" w14:textId="42AEE475"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92" w:history="1">
            <w:r w:rsidR="00AD6115" w:rsidRPr="00E165B0">
              <w:rPr>
                <w:rStyle w:val="Hyperlink"/>
                <w:rFonts w:cs="Times New Roman"/>
                <w:b w:val="0"/>
                <w:sz w:val="24"/>
                <w:szCs w:val="24"/>
              </w:rPr>
              <w:t>2.4.2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Tomcat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_Toc503819992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413CE4C4" w14:textId="0CA82767"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93" w:history="1">
            <w:r w:rsidR="00AD6115" w:rsidRPr="00E165B0">
              <w:rPr>
                <w:rStyle w:val="Hyperlink"/>
                <w:rFonts w:cs="Times New Roman"/>
                <w:b w:val="0"/>
                <w:sz w:val="24"/>
                <w:szCs w:val="24"/>
              </w:rPr>
              <w:t>2.4.3</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Haproxy</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21</w:t>
            </w:r>
            <w:r w:rsidR="00AD6115" w:rsidRPr="00E165B0">
              <w:rPr>
                <w:rFonts w:cs="Times New Roman"/>
                <w:b w:val="0"/>
                <w:webHidden/>
                <w:sz w:val="24"/>
                <w:szCs w:val="24"/>
              </w:rPr>
              <w:fldChar w:fldCharType="end"/>
            </w:r>
          </w:hyperlink>
        </w:p>
        <w:p w14:paraId="5821088C" w14:textId="51C33F27" w:rsidR="00AD6115" w:rsidRPr="00E165B0" w:rsidRDefault="004E3007" w:rsidP="00AD6115">
          <w:pPr>
            <w:pStyle w:val="Sumrio3"/>
            <w:spacing w:after="0"/>
            <w:rPr>
              <w:rFonts w:eastAsiaTheme="minorEastAsia" w:cs="Times New Roman"/>
              <w:b w:val="0"/>
              <w:color w:val="auto"/>
              <w:sz w:val="24"/>
              <w:szCs w:val="24"/>
              <w:lang w:eastAsia="pt-BR"/>
            </w:rPr>
          </w:pPr>
          <w:hyperlink w:anchor="_Toc503819994" w:history="1">
            <w:r w:rsidR="00AD6115" w:rsidRPr="00E165B0">
              <w:rPr>
                <w:rStyle w:val="Hyperlink"/>
                <w:rFonts w:cs="Times New Roman"/>
                <w:b w:val="0"/>
                <w:sz w:val="24"/>
                <w:szCs w:val="24"/>
              </w:rPr>
              <w:t>2.4.4</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Jenkins</w:t>
            </w:r>
            <w:r w:rsidR="00AD6115" w:rsidRPr="00E165B0">
              <w:rPr>
                <w:rFonts w:cs="Times New Roman"/>
                <w:b w:val="0"/>
                <w:webHidden/>
                <w:sz w:val="24"/>
                <w:szCs w:val="24"/>
              </w:rPr>
              <w: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_Toc503819994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22</w:t>
            </w:r>
            <w:r w:rsidR="00AD6115" w:rsidRPr="00E165B0">
              <w:rPr>
                <w:rFonts w:cs="Times New Roman"/>
                <w:b w:val="0"/>
                <w:webHidden/>
                <w:sz w:val="24"/>
                <w:szCs w:val="24"/>
              </w:rPr>
              <w:fldChar w:fldCharType="end"/>
            </w:r>
          </w:hyperlink>
        </w:p>
        <w:p w14:paraId="0651B86E" w14:textId="10E23617" w:rsidR="00AD6115" w:rsidRPr="00E165B0" w:rsidRDefault="004E3007" w:rsidP="00AD6115">
          <w:pPr>
            <w:pStyle w:val="Sumrio1"/>
            <w:rPr>
              <w:rFonts w:ascii="Times New Roman" w:eastAsiaTheme="minorEastAsia" w:hAnsi="Times New Roman" w:cs="Times New Roman"/>
              <w:noProof/>
              <w:color w:val="auto"/>
              <w:sz w:val="24"/>
              <w:szCs w:val="24"/>
              <w:lang w:eastAsia="pt-BR"/>
            </w:rPr>
          </w:pPr>
          <w:hyperlink w:anchor="_Toc503819995" w:history="1">
            <w:r w:rsidR="00AD6115" w:rsidRPr="00E165B0">
              <w:rPr>
                <w:rStyle w:val="Hyperlink"/>
                <w:rFonts w:ascii="Times New Roman" w:hAnsi="Times New Roman" w:cs="Times New Roman"/>
                <w:noProof/>
                <w:sz w:val="24"/>
                <w:szCs w:val="24"/>
              </w:rPr>
              <w:t>3.</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DESENVOLVIMENTO</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_Toc503819995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23</w:t>
            </w:r>
            <w:r w:rsidR="00AD6115" w:rsidRPr="00E165B0">
              <w:rPr>
                <w:rFonts w:ascii="Times New Roman" w:hAnsi="Times New Roman" w:cs="Times New Roman"/>
                <w:noProof/>
                <w:webHidden/>
                <w:sz w:val="24"/>
                <w:szCs w:val="24"/>
              </w:rPr>
              <w:fldChar w:fldCharType="end"/>
            </w:r>
          </w:hyperlink>
        </w:p>
        <w:p w14:paraId="081D1813" w14:textId="6478433D"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96" w:history="1">
            <w:r w:rsidR="00AD6115" w:rsidRPr="00E165B0">
              <w:rPr>
                <w:rStyle w:val="Hyperlink"/>
                <w:rFonts w:ascii="Times New Roman" w:hAnsi="Times New Roman" w:cs="Times New Roman"/>
                <w:noProof/>
                <w:sz w:val="24"/>
                <w:szCs w:val="24"/>
              </w:rPr>
              <w:t>3.1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Máquina Virtual Azure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_Toc503819996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5F3148A6" w14:textId="5EC4311E"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97" w:history="1">
            <w:r w:rsidR="00AD6115" w:rsidRPr="00E165B0">
              <w:rPr>
                <w:rStyle w:val="Hyperlink"/>
                <w:rFonts w:ascii="Times New Roman" w:hAnsi="Times New Roman" w:cs="Times New Roman"/>
                <w:noProof/>
                <w:sz w:val="24"/>
                <w:szCs w:val="24"/>
              </w:rPr>
              <w:t>3.2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Mapskills-Cadivisor</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_Toc503819997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24</w:t>
            </w:r>
            <w:r w:rsidR="00AD6115" w:rsidRPr="00E165B0">
              <w:rPr>
                <w:rFonts w:ascii="Times New Roman" w:hAnsi="Times New Roman" w:cs="Times New Roman"/>
                <w:noProof/>
                <w:webHidden/>
              </w:rPr>
              <w:fldChar w:fldCharType="end"/>
            </w:r>
          </w:hyperlink>
        </w:p>
        <w:p w14:paraId="00BCE78B" w14:textId="56C866C6"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98" w:history="1">
            <w:r w:rsidR="00AD6115" w:rsidRPr="00E165B0">
              <w:rPr>
                <w:rStyle w:val="Hyperlink"/>
                <w:rFonts w:ascii="Times New Roman" w:hAnsi="Times New Roman" w:cs="Times New Roman"/>
                <w:noProof/>
                <w:sz w:val="24"/>
                <w:szCs w:val="24"/>
              </w:rPr>
              <w:t>3.3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Mapskills-Front</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_Toc503819998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25</w:t>
            </w:r>
            <w:r w:rsidR="00AD6115" w:rsidRPr="00E165B0">
              <w:rPr>
                <w:rFonts w:ascii="Times New Roman" w:hAnsi="Times New Roman" w:cs="Times New Roman"/>
                <w:noProof/>
                <w:webHidden/>
              </w:rPr>
              <w:fldChar w:fldCharType="end"/>
            </w:r>
          </w:hyperlink>
        </w:p>
        <w:p w14:paraId="6A0B6DCD" w14:textId="7BD26949"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19999" w:history="1">
            <w:r w:rsidR="00AD6115" w:rsidRPr="00E165B0">
              <w:rPr>
                <w:rStyle w:val="Hyperlink"/>
                <w:rFonts w:ascii="Times New Roman" w:hAnsi="Times New Roman" w:cs="Times New Roman"/>
                <w:noProof/>
                <w:sz w:val="24"/>
                <w:szCs w:val="24"/>
              </w:rPr>
              <w:t>3.4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Mapskills-Back</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_Toc503819999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5380350D" w14:textId="64D2C75E"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00" w:history="1">
            <w:r w:rsidR="00AD6115" w:rsidRPr="00E165B0">
              <w:rPr>
                <w:rStyle w:val="Hyperlink"/>
                <w:rFonts w:ascii="Times New Roman" w:hAnsi="Times New Roman" w:cs="Times New Roman"/>
                <w:noProof/>
                <w:sz w:val="24"/>
                <w:szCs w:val="24"/>
              </w:rPr>
              <w:t>3.5</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Mapskills-Mysql</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_Toc503820000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26</w:t>
            </w:r>
            <w:r w:rsidR="00AD6115" w:rsidRPr="00E165B0">
              <w:rPr>
                <w:rFonts w:ascii="Times New Roman" w:hAnsi="Times New Roman" w:cs="Times New Roman"/>
                <w:noProof/>
                <w:webHidden/>
              </w:rPr>
              <w:fldChar w:fldCharType="end"/>
            </w:r>
          </w:hyperlink>
        </w:p>
        <w:p w14:paraId="78802862" w14:textId="384B2F1E"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01" w:history="1">
            <w:r w:rsidR="00AD6115" w:rsidRPr="00E165B0">
              <w:rPr>
                <w:rStyle w:val="Hyperlink"/>
                <w:rFonts w:ascii="Times New Roman" w:hAnsi="Times New Roman" w:cs="Times New Roman"/>
                <w:noProof/>
                <w:sz w:val="24"/>
                <w:szCs w:val="24"/>
              </w:rPr>
              <w:t>3.6</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Mapskills-Haproxy</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_Toc503820001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27</w:t>
            </w:r>
            <w:r w:rsidR="00AD6115" w:rsidRPr="00E165B0">
              <w:rPr>
                <w:rFonts w:ascii="Times New Roman" w:hAnsi="Times New Roman" w:cs="Times New Roman"/>
                <w:noProof/>
                <w:webHidden/>
              </w:rPr>
              <w:fldChar w:fldCharType="end"/>
            </w:r>
          </w:hyperlink>
        </w:p>
        <w:p w14:paraId="679A30AF" w14:textId="49D95C7A"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02" w:history="1">
            <w:r w:rsidR="00AD6115" w:rsidRPr="00E165B0">
              <w:rPr>
                <w:rStyle w:val="Hyperlink"/>
                <w:rFonts w:ascii="Times New Roman" w:hAnsi="Times New Roman" w:cs="Times New Roman"/>
                <w:noProof/>
                <w:sz w:val="24"/>
                <w:szCs w:val="24"/>
              </w:rPr>
              <w:t>3.7</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Docker Compose</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28</w:t>
            </w:r>
            <w:r w:rsidR="00AD6115" w:rsidRPr="00E165B0">
              <w:rPr>
                <w:rFonts w:ascii="Times New Roman" w:hAnsi="Times New Roman" w:cs="Times New Roman"/>
                <w:noProof/>
                <w:webHidden/>
              </w:rPr>
              <w:fldChar w:fldCharType="end"/>
            </w:r>
          </w:hyperlink>
        </w:p>
        <w:p w14:paraId="214A97CC" w14:textId="2EB5990A"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3" w:history="1">
            <w:r w:rsidR="00AD6115" w:rsidRPr="00E165B0">
              <w:rPr>
                <w:rStyle w:val="Hyperlink"/>
                <w:rFonts w:cs="Times New Roman"/>
                <w:b w:val="0"/>
                <w:sz w:val="24"/>
                <w:szCs w:val="24"/>
              </w:rPr>
              <w:t>3.7.1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Links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_Toc503820003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30</w:t>
            </w:r>
            <w:r w:rsidR="00AD6115" w:rsidRPr="00E165B0">
              <w:rPr>
                <w:rFonts w:cs="Times New Roman"/>
                <w:b w:val="0"/>
                <w:webHidden/>
                <w:sz w:val="24"/>
                <w:szCs w:val="24"/>
              </w:rPr>
              <w:fldChar w:fldCharType="end"/>
            </w:r>
          </w:hyperlink>
        </w:p>
        <w:p w14:paraId="45AE2801" w14:textId="74BF5904"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4" w:history="1">
            <w:r w:rsidR="00AD6115" w:rsidRPr="00E165B0">
              <w:rPr>
                <w:rStyle w:val="Hyperlink"/>
                <w:rFonts w:cs="Times New Roman"/>
                <w:b w:val="0"/>
                <w:sz w:val="24"/>
                <w:szCs w:val="24"/>
              </w:rPr>
              <w:t>3.7.2</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Volumes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_Toc503820004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31</w:t>
            </w:r>
            <w:r w:rsidR="00AD6115" w:rsidRPr="00E165B0">
              <w:rPr>
                <w:rFonts w:cs="Times New Roman"/>
                <w:b w:val="0"/>
                <w:webHidden/>
                <w:sz w:val="24"/>
                <w:szCs w:val="24"/>
              </w:rPr>
              <w:fldChar w:fldCharType="end"/>
            </w:r>
          </w:hyperlink>
        </w:p>
        <w:p w14:paraId="45417F5C" w14:textId="486E23FC"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05" w:history="1">
            <w:r w:rsidR="00AD6115" w:rsidRPr="00E165B0">
              <w:rPr>
                <w:rStyle w:val="Hyperlink"/>
                <w:rFonts w:ascii="Times New Roman" w:hAnsi="Times New Roman" w:cs="Times New Roman"/>
                <w:noProof/>
                <w:sz w:val="24"/>
                <w:szCs w:val="24"/>
              </w:rPr>
              <w:t>3.8</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Mapskills-Jenkins</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_Toc503820005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32</w:t>
            </w:r>
            <w:r w:rsidR="00AD6115" w:rsidRPr="00E165B0">
              <w:rPr>
                <w:rFonts w:ascii="Times New Roman" w:hAnsi="Times New Roman" w:cs="Times New Roman"/>
                <w:noProof/>
                <w:webHidden/>
              </w:rPr>
              <w:fldChar w:fldCharType="end"/>
            </w:r>
          </w:hyperlink>
        </w:p>
        <w:p w14:paraId="7CBFD3D2" w14:textId="4AAA30CF"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6" w:history="1">
            <w:r w:rsidR="00AD6115" w:rsidRPr="00E165B0">
              <w:rPr>
                <w:rStyle w:val="Hyperlink"/>
                <w:rFonts w:cs="Times New Roman"/>
                <w:b w:val="0"/>
                <w:sz w:val="24"/>
                <w:szCs w:val="24"/>
              </w:rPr>
              <w:t>3.8.1</w:t>
            </w:r>
            <w:r w:rsidR="00AD6115" w:rsidRPr="00E165B0">
              <w:rPr>
                <w:rFonts w:eastAsiaTheme="minorEastAsia" w:cs="Times New Roman"/>
                <w:b w:val="0"/>
                <w:color w:val="auto"/>
                <w:sz w:val="24"/>
                <w:szCs w:val="24"/>
                <w:lang w:eastAsia="pt-BR"/>
              </w:rPr>
              <w:tab/>
            </w:r>
            <w:r w:rsidR="00AD6115" w:rsidRPr="00E165B0">
              <w:rPr>
                <w:rStyle w:val="Hyperlink"/>
                <w:rFonts w:cs="Times New Roman"/>
                <w:b w:val="0"/>
                <w:sz w:val="24"/>
                <w:szCs w:val="24"/>
              </w:rPr>
              <w:t>Build-Mapksills-App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_Toc503820006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662E129A" w14:textId="13CBB16D"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7" w:history="1">
            <w:r w:rsidR="00AD6115" w:rsidRPr="00E165B0">
              <w:rPr>
                <w:rStyle w:val="Hyperlink"/>
                <w:rFonts w:cs="Times New Roman"/>
                <w:b w:val="0"/>
                <w:sz w:val="24"/>
                <w:szCs w:val="24"/>
              </w:rPr>
              <w:t>3.8.2</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Build Mapskills-Web</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_Toc503820007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108C8CC4" w14:textId="414D5466"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8" w:history="1">
            <w:r w:rsidR="00AD6115" w:rsidRPr="00E165B0">
              <w:rPr>
                <w:rStyle w:val="Hyperlink"/>
                <w:rFonts w:cs="Times New Roman"/>
                <w:b w:val="0"/>
                <w:sz w:val="24"/>
                <w:szCs w:val="24"/>
              </w:rPr>
              <w:t>3.8.3</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App</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_Toc503820008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33</w:t>
            </w:r>
            <w:r w:rsidR="00AD6115" w:rsidRPr="00E165B0">
              <w:rPr>
                <w:rFonts w:cs="Times New Roman"/>
                <w:b w:val="0"/>
                <w:webHidden/>
                <w:sz w:val="24"/>
                <w:szCs w:val="24"/>
              </w:rPr>
              <w:fldChar w:fldCharType="end"/>
            </w:r>
          </w:hyperlink>
        </w:p>
        <w:p w14:paraId="7B01077A" w14:textId="2B81A19B"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09" w:history="1">
            <w:r w:rsidR="00AD6115" w:rsidRPr="00E165B0">
              <w:rPr>
                <w:rStyle w:val="Hyperlink"/>
                <w:rFonts w:eastAsia="Times New Roman" w:cs="Times New Roman"/>
                <w:b w:val="0"/>
                <w:bCs/>
                <w:sz w:val="24"/>
                <w:szCs w:val="24"/>
              </w:rPr>
              <w:t>3.8.4</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Copy Artifact Mapskills Front</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_Toc503820009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7188D013" w14:textId="49D65E00" w:rsidR="00AD6115" w:rsidRPr="00E165B0" w:rsidRDefault="004E3007" w:rsidP="00AD6115">
          <w:pPr>
            <w:pStyle w:val="Sumrio3"/>
            <w:spacing w:after="0"/>
            <w:rPr>
              <w:rFonts w:eastAsiaTheme="minorEastAsia" w:cs="Times New Roman"/>
              <w:b w:val="0"/>
              <w:color w:val="auto"/>
              <w:sz w:val="24"/>
              <w:szCs w:val="24"/>
              <w:lang w:eastAsia="pt-BR"/>
            </w:rPr>
          </w:pPr>
          <w:hyperlink w:anchor="_Toc503820010" w:history="1">
            <w:r w:rsidR="00AD6115" w:rsidRPr="00E165B0">
              <w:rPr>
                <w:rStyle w:val="Hyperlink"/>
                <w:rFonts w:cs="Times New Roman"/>
                <w:b w:val="0"/>
                <w:sz w:val="24"/>
                <w:szCs w:val="24"/>
              </w:rPr>
              <w:t>3.8.5</w:t>
            </w:r>
            <w:r w:rsidR="00AD6115" w:rsidRPr="00E165B0">
              <w:rPr>
                <w:rFonts w:eastAsiaTheme="minorEastAsia" w:cs="Times New Roman"/>
                <w:b w:val="0"/>
                <w:color w:val="auto"/>
                <w:sz w:val="24"/>
                <w:szCs w:val="24"/>
                <w:lang w:eastAsia="pt-BR"/>
              </w:rPr>
              <w:tab/>
            </w:r>
            <w:r w:rsidR="00AD6115" w:rsidRPr="00E165B0">
              <w:rPr>
                <w:rStyle w:val="Hyperlink"/>
                <w:rFonts w:eastAsia="Times New Roman" w:cs="Times New Roman"/>
                <w:b w:val="0"/>
                <w:sz w:val="24"/>
                <w:szCs w:val="24"/>
              </w:rPr>
              <w:t>Deploy Mapskills</w:t>
            </w:r>
            <w:r w:rsidR="00AD6115" w:rsidRPr="00E165B0">
              <w:rPr>
                <w:rFonts w:cs="Times New Roman"/>
                <w:b w:val="0"/>
                <w:sz w:val="24"/>
                <w:szCs w:val="24"/>
              </w:rPr>
              <w:t>.................................................................................................</w:t>
            </w:r>
            <w:r w:rsidR="00AD6115" w:rsidRPr="00E165B0">
              <w:rPr>
                <w:rFonts w:cs="Times New Roman"/>
                <w:b w:val="0"/>
                <w:webHidden/>
                <w:sz w:val="24"/>
                <w:szCs w:val="24"/>
              </w:rPr>
              <w:fldChar w:fldCharType="begin"/>
            </w:r>
            <w:r w:rsidR="00AD6115" w:rsidRPr="00E165B0">
              <w:rPr>
                <w:rFonts w:cs="Times New Roman"/>
                <w:b w:val="0"/>
                <w:webHidden/>
                <w:sz w:val="24"/>
                <w:szCs w:val="24"/>
              </w:rPr>
              <w:instrText xml:space="preserve"> PAGEREF _Toc503820010 \h </w:instrText>
            </w:r>
            <w:r w:rsidR="00AD6115" w:rsidRPr="00E165B0">
              <w:rPr>
                <w:rFonts w:cs="Times New Roman"/>
                <w:b w:val="0"/>
                <w:webHidden/>
                <w:sz w:val="24"/>
                <w:szCs w:val="24"/>
              </w:rPr>
            </w:r>
            <w:r w:rsidR="00AD6115" w:rsidRPr="00E165B0">
              <w:rPr>
                <w:rFonts w:cs="Times New Roman"/>
                <w:b w:val="0"/>
                <w:webHidden/>
                <w:sz w:val="24"/>
                <w:szCs w:val="24"/>
              </w:rPr>
              <w:fldChar w:fldCharType="separate"/>
            </w:r>
            <w:r w:rsidR="004613F4">
              <w:rPr>
                <w:rFonts w:cs="Times New Roman"/>
                <w:b w:val="0"/>
                <w:webHidden/>
                <w:sz w:val="24"/>
                <w:szCs w:val="24"/>
              </w:rPr>
              <w:t>34</w:t>
            </w:r>
            <w:r w:rsidR="00AD6115" w:rsidRPr="00E165B0">
              <w:rPr>
                <w:rFonts w:cs="Times New Roman"/>
                <w:b w:val="0"/>
                <w:webHidden/>
                <w:sz w:val="24"/>
                <w:szCs w:val="24"/>
              </w:rPr>
              <w:fldChar w:fldCharType="end"/>
            </w:r>
          </w:hyperlink>
        </w:p>
        <w:p w14:paraId="28A35361" w14:textId="349E79F8" w:rsidR="00AD6115" w:rsidRPr="00E165B0" w:rsidRDefault="004E3007" w:rsidP="00AD6115">
          <w:pPr>
            <w:pStyle w:val="Sumrio1"/>
            <w:rPr>
              <w:rFonts w:ascii="Times New Roman" w:eastAsiaTheme="minorEastAsia" w:hAnsi="Times New Roman" w:cs="Times New Roman"/>
              <w:noProof/>
              <w:color w:val="auto"/>
              <w:sz w:val="24"/>
              <w:szCs w:val="24"/>
              <w:lang w:eastAsia="pt-BR"/>
            </w:rPr>
          </w:pPr>
          <w:hyperlink w:anchor="_Toc503820011" w:history="1">
            <w:r w:rsidR="00AD6115" w:rsidRPr="00E165B0">
              <w:rPr>
                <w:rStyle w:val="Hyperlink"/>
                <w:rFonts w:ascii="Times New Roman" w:hAnsi="Times New Roman" w:cs="Times New Roman"/>
                <w:noProof/>
                <w:sz w:val="24"/>
                <w:szCs w:val="24"/>
              </w:rPr>
              <w:t>4.</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RESULTADOS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_Toc503820011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35</w:t>
            </w:r>
            <w:r w:rsidR="00AD6115" w:rsidRPr="00E165B0">
              <w:rPr>
                <w:rFonts w:ascii="Times New Roman" w:hAnsi="Times New Roman" w:cs="Times New Roman"/>
                <w:noProof/>
                <w:webHidden/>
                <w:sz w:val="24"/>
                <w:szCs w:val="24"/>
              </w:rPr>
              <w:fldChar w:fldCharType="end"/>
            </w:r>
          </w:hyperlink>
        </w:p>
        <w:p w14:paraId="1CC26810" w14:textId="7F3F3E1D"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12" w:history="1">
            <w:r w:rsidR="00AD6115" w:rsidRPr="00E165B0">
              <w:rPr>
                <w:rStyle w:val="Hyperlink"/>
                <w:rFonts w:ascii="Times New Roman" w:hAnsi="Times New Roman" w:cs="Times New Roman"/>
                <w:noProof/>
                <w:sz w:val="24"/>
                <w:szCs w:val="24"/>
              </w:rPr>
              <w:t>4.1</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1</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_Toc503820012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35</w:t>
            </w:r>
            <w:r w:rsidR="00AD6115" w:rsidRPr="00E165B0">
              <w:rPr>
                <w:rFonts w:ascii="Times New Roman" w:hAnsi="Times New Roman" w:cs="Times New Roman"/>
                <w:noProof/>
                <w:webHidden/>
              </w:rPr>
              <w:fldChar w:fldCharType="end"/>
            </w:r>
          </w:hyperlink>
        </w:p>
        <w:p w14:paraId="691EEDA6" w14:textId="5EEE0AAA"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13" w:history="1">
            <w:r w:rsidR="00AD6115" w:rsidRPr="00E165B0">
              <w:rPr>
                <w:rStyle w:val="Hyperlink"/>
                <w:rFonts w:ascii="Times New Roman" w:hAnsi="Times New Roman" w:cs="Times New Roman"/>
                <w:noProof/>
                <w:sz w:val="24"/>
                <w:szCs w:val="24"/>
              </w:rPr>
              <w:t>4.2</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2</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_Toc503820013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36</w:t>
            </w:r>
            <w:r w:rsidR="00AD6115" w:rsidRPr="00E165B0">
              <w:rPr>
                <w:rFonts w:ascii="Times New Roman" w:hAnsi="Times New Roman" w:cs="Times New Roman"/>
                <w:noProof/>
                <w:webHidden/>
              </w:rPr>
              <w:fldChar w:fldCharType="end"/>
            </w:r>
          </w:hyperlink>
        </w:p>
        <w:p w14:paraId="628FF037" w14:textId="66E006C6"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14" w:history="1">
            <w:r w:rsidR="00AD6115" w:rsidRPr="00E165B0">
              <w:rPr>
                <w:rStyle w:val="Hyperlink"/>
                <w:rFonts w:ascii="Times New Roman" w:hAnsi="Times New Roman" w:cs="Times New Roman"/>
                <w:noProof/>
                <w:sz w:val="24"/>
                <w:szCs w:val="24"/>
              </w:rPr>
              <w:t>4.3</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3</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_Toc503820014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37</w:t>
            </w:r>
            <w:r w:rsidR="00AD6115" w:rsidRPr="00E165B0">
              <w:rPr>
                <w:rFonts w:ascii="Times New Roman" w:hAnsi="Times New Roman" w:cs="Times New Roman"/>
                <w:noProof/>
                <w:webHidden/>
              </w:rPr>
              <w:fldChar w:fldCharType="end"/>
            </w:r>
          </w:hyperlink>
        </w:p>
        <w:p w14:paraId="46FF51EF" w14:textId="72702767" w:rsidR="00AD6115" w:rsidRPr="00E165B0" w:rsidRDefault="004E3007" w:rsidP="00131CF3">
          <w:pPr>
            <w:pStyle w:val="Sumrio2"/>
            <w:rPr>
              <w:rFonts w:ascii="Times New Roman" w:eastAsiaTheme="minorEastAsia" w:hAnsi="Times New Roman" w:cs="Times New Roman"/>
              <w:noProof/>
              <w:color w:val="auto"/>
              <w:lang w:eastAsia="pt-BR"/>
            </w:rPr>
          </w:pPr>
          <w:hyperlink w:anchor="_Toc503820015" w:history="1">
            <w:r w:rsidR="00AD6115" w:rsidRPr="00E165B0">
              <w:rPr>
                <w:rStyle w:val="Hyperlink"/>
                <w:rFonts w:ascii="Times New Roman" w:hAnsi="Times New Roman" w:cs="Times New Roman"/>
                <w:noProof/>
                <w:sz w:val="24"/>
                <w:szCs w:val="24"/>
              </w:rPr>
              <w:t>4.4</w:t>
            </w:r>
            <w:r w:rsidR="00AD6115" w:rsidRPr="00E165B0">
              <w:rPr>
                <w:rFonts w:ascii="Times New Roman" w:eastAsiaTheme="minorEastAsia" w:hAnsi="Times New Roman" w:cs="Times New Roman"/>
                <w:noProof/>
                <w:color w:val="auto"/>
                <w:lang w:eastAsia="pt-BR"/>
              </w:rPr>
              <w:tab/>
            </w:r>
            <w:r w:rsidR="00AD6115" w:rsidRPr="00E165B0">
              <w:rPr>
                <w:rStyle w:val="Hyperlink"/>
                <w:rFonts w:ascii="Times New Roman" w:hAnsi="Times New Roman" w:cs="Times New Roman"/>
                <w:noProof/>
                <w:sz w:val="24"/>
                <w:szCs w:val="24"/>
              </w:rPr>
              <w:t>Experimento 4</w:t>
            </w:r>
            <w:r w:rsidR="00AD6115" w:rsidRPr="00E165B0">
              <w:rPr>
                <w:rFonts w:ascii="Times New Roman" w:hAnsi="Times New Roman" w:cs="Times New Roman"/>
                <w:noProof/>
                <w:webHidden/>
              </w:rPr>
              <w:tab/>
            </w:r>
            <w:r w:rsidR="00AD6115" w:rsidRPr="00E165B0">
              <w:rPr>
                <w:rFonts w:ascii="Times New Roman" w:hAnsi="Times New Roman" w:cs="Times New Roman"/>
                <w:noProof/>
                <w:webHidden/>
              </w:rPr>
              <w:fldChar w:fldCharType="begin"/>
            </w:r>
            <w:r w:rsidR="00AD6115" w:rsidRPr="00E165B0">
              <w:rPr>
                <w:rFonts w:ascii="Times New Roman" w:hAnsi="Times New Roman" w:cs="Times New Roman"/>
                <w:noProof/>
                <w:webHidden/>
              </w:rPr>
              <w:instrText xml:space="preserve"> PAGEREF _Toc503820015 \h </w:instrText>
            </w:r>
            <w:r w:rsidR="00AD6115" w:rsidRPr="00E165B0">
              <w:rPr>
                <w:rFonts w:ascii="Times New Roman" w:hAnsi="Times New Roman" w:cs="Times New Roman"/>
                <w:noProof/>
                <w:webHidden/>
              </w:rPr>
            </w:r>
            <w:r w:rsidR="00AD6115" w:rsidRPr="00E165B0">
              <w:rPr>
                <w:rFonts w:ascii="Times New Roman" w:hAnsi="Times New Roman" w:cs="Times New Roman"/>
                <w:noProof/>
                <w:webHidden/>
              </w:rPr>
              <w:fldChar w:fldCharType="separate"/>
            </w:r>
            <w:r w:rsidR="004613F4">
              <w:rPr>
                <w:rFonts w:ascii="Times New Roman" w:hAnsi="Times New Roman" w:cs="Times New Roman"/>
                <w:noProof/>
                <w:webHidden/>
              </w:rPr>
              <w:t>38</w:t>
            </w:r>
            <w:r w:rsidR="00AD6115" w:rsidRPr="00E165B0">
              <w:rPr>
                <w:rFonts w:ascii="Times New Roman" w:hAnsi="Times New Roman" w:cs="Times New Roman"/>
                <w:noProof/>
                <w:webHidden/>
              </w:rPr>
              <w:fldChar w:fldCharType="end"/>
            </w:r>
          </w:hyperlink>
        </w:p>
        <w:p w14:paraId="4BF72380" w14:textId="69967C7E" w:rsidR="00AD6115" w:rsidRPr="00E165B0" w:rsidRDefault="004E3007" w:rsidP="00AD6115">
          <w:pPr>
            <w:pStyle w:val="Sumrio1"/>
            <w:rPr>
              <w:rFonts w:ascii="Times New Roman" w:eastAsiaTheme="minorEastAsia" w:hAnsi="Times New Roman" w:cs="Times New Roman"/>
              <w:noProof/>
              <w:color w:val="auto"/>
              <w:sz w:val="24"/>
              <w:szCs w:val="24"/>
              <w:lang w:eastAsia="pt-BR"/>
            </w:rPr>
          </w:pPr>
          <w:hyperlink w:anchor="_Toc503820016" w:history="1">
            <w:r w:rsidR="00AD6115" w:rsidRPr="00E165B0">
              <w:rPr>
                <w:rStyle w:val="Hyperlink"/>
                <w:rFonts w:ascii="Times New Roman" w:hAnsi="Times New Roman" w:cs="Times New Roman"/>
                <w:noProof/>
                <w:sz w:val="24"/>
                <w:szCs w:val="24"/>
              </w:rPr>
              <w:t>5.</w:t>
            </w:r>
            <w:r w:rsidR="00AD6115" w:rsidRPr="00E165B0">
              <w:rPr>
                <w:rFonts w:ascii="Times New Roman" w:eastAsiaTheme="minorEastAsia" w:hAnsi="Times New Roman" w:cs="Times New Roman"/>
                <w:noProof/>
                <w:color w:val="auto"/>
                <w:sz w:val="24"/>
                <w:szCs w:val="24"/>
                <w:lang w:eastAsia="pt-BR"/>
              </w:rPr>
              <w:tab/>
            </w:r>
            <w:r w:rsidR="00AD6115" w:rsidRPr="00E165B0">
              <w:rPr>
                <w:rStyle w:val="Hyperlink"/>
                <w:rFonts w:ascii="Times New Roman" w:hAnsi="Times New Roman" w:cs="Times New Roman"/>
                <w:noProof/>
                <w:sz w:val="24"/>
                <w:szCs w:val="24"/>
              </w:rPr>
              <w:t>TRABALHOS FUTUROS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_Toc503820016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39</w:t>
            </w:r>
            <w:r w:rsidR="00AD6115" w:rsidRPr="00E165B0">
              <w:rPr>
                <w:rFonts w:ascii="Times New Roman" w:hAnsi="Times New Roman" w:cs="Times New Roman"/>
                <w:noProof/>
                <w:webHidden/>
                <w:sz w:val="24"/>
                <w:szCs w:val="24"/>
              </w:rPr>
              <w:fldChar w:fldCharType="end"/>
            </w:r>
          </w:hyperlink>
        </w:p>
        <w:p w14:paraId="6319D1FF" w14:textId="3542489B" w:rsidR="00AD6115" w:rsidRPr="00E165B0" w:rsidRDefault="004E3007" w:rsidP="00AD6115">
          <w:pPr>
            <w:pStyle w:val="Sumrio1"/>
            <w:rPr>
              <w:rFonts w:ascii="Times New Roman" w:eastAsiaTheme="minorEastAsia" w:hAnsi="Times New Roman" w:cs="Times New Roman"/>
              <w:noProof/>
              <w:color w:val="auto"/>
              <w:sz w:val="24"/>
              <w:szCs w:val="24"/>
              <w:lang w:eastAsia="pt-BR"/>
            </w:rPr>
          </w:pPr>
          <w:hyperlink w:anchor="_Toc503820017" w:history="1">
            <w:r w:rsidR="00AD6115" w:rsidRPr="00E165B0">
              <w:rPr>
                <w:rStyle w:val="Hyperlink"/>
                <w:rFonts w:ascii="Times New Roman" w:hAnsi="Times New Roman" w:cs="Times New Roman"/>
                <w:noProof/>
                <w:sz w:val="24"/>
                <w:szCs w:val="24"/>
                <w:lang w:val="en-US"/>
              </w:rPr>
              <w:t>REFERÊNCIAS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_Toc503820017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40</w:t>
            </w:r>
            <w:r w:rsidR="00AD6115" w:rsidRPr="00E165B0">
              <w:rPr>
                <w:rFonts w:ascii="Times New Roman" w:hAnsi="Times New Roman" w:cs="Times New Roman"/>
                <w:noProof/>
                <w:webHidden/>
                <w:sz w:val="24"/>
                <w:szCs w:val="24"/>
              </w:rPr>
              <w:fldChar w:fldCharType="end"/>
            </w:r>
          </w:hyperlink>
        </w:p>
        <w:p w14:paraId="7099FE13" w14:textId="49BFF655" w:rsidR="00AD6115" w:rsidRPr="00E165B0" w:rsidRDefault="004E3007" w:rsidP="00AD6115">
          <w:pPr>
            <w:pStyle w:val="Sumrio1"/>
            <w:rPr>
              <w:rFonts w:ascii="Times New Roman" w:eastAsiaTheme="minorEastAsia" w:hAnsi="Times New Roman" w:cs="Times New Roman"/>
              <w:noProof/>
              <w:color w:val="auto"/>
              <w:lang w:eastAsia="pt-BR"/>
            </w:rPr>
          </w:pPr>
          <w:hyperlink w:anchor="_Toc503820018" w:history="1">
            <w:r w:rsidR="00AD6115" w:rsidRPr="00E165B0">
              <w:rPr>
                <w:rStyle w:val="Hyperlink"/>
                <w:rFonts w:ascii="Times New Roman" w:hAnsi="Times New Roman" w:cs="Times New Roman"/>
                <w:noProof/>
                <w:sz w:val="24"/>
                <w:szCs w:val="24"/>
              </w:rPr>
              <w:t>ANEXOS</w:t>
            </w:r>
            <w:r w:rsidR="00AD6115" w:rsidRPr="00E165B0">
              <w:rPr>
                <w:rFonts w:ascii="Times New Roman" w:hAnsi="Times New Roman" w:cs="Times New Roman"/>
                <w:noProof/>
                <w:sz w:val="24"/>
                <w:szCs w:val="24"/>
              </w:rPr>
              <w:t>...................................................................................................................................</w:t>
            </w:r>
            <w:r w:rsidR="00AD6115" w:rsidRPr="00E165B0">
              <w:rPr>
                <w:rFonts w:ascii="Times New Roman" w:hAnsi="Times New Roman" w:cs="Times New Roman"/>
                <w:noProof/>
                <w:webHidden/>
                <w:sz w:val="24"/>
                <w:szCs w:val="24"/>
              </w:rPr>
              <w:fldChar w:fldCharType="begin"/>
            </w:r>
            <w:r w:rsidR="00AD6115" w:rsidRPr="00E165B0">
              <w:rPr>
                <w:rFonts w:ascii="Times New Roman" w:hAnsi="Times New Roman" w:cs="Times New Roman"/>
                <w:noProof/>
                <w:webHidden/>
                <w:sz w:val="24"/>
                <w:szCs w:val="24"/>
              </w:rPr>
              <w:instrText xml:space="preserve"> PAGEREF _Toc503820018 \h </w:instrText>
            </w:r>
            <w:r w:rsidR="00AD6115" w:rsidRPr="00E165B0">
              <w:rPr>
                <w:rFonts w:ascii="Times New Roman" w:hAnsi="Times New Roman" w:cs="Times New Roman"/>
                <w:noProof/>
                <w:webHidden/>
                <w:sz w:val="24"/>
                <w:szCs w:val="24"/>
              </w:rPr>
            </w:r>
            <w:r w:rsidR="00AD6115" w:rsidRPr="00E165B0">
              <w:rPr>
                <w:rFonts w:ascii="Times New Roman" w:hAnsi="Times New Roman" w:cs="Times New Roman"/>
                <w:noProof/>
                <w:webHidden/>
                <w:sz w:val="24"/>
                <w:szCs w:val="24"/>
              </w:rPr>
              <w:fldChar w:fldCharType="separate"/>
            </w:r>
            <w:r w:rsidR="004613F4">
              <w:rPr>
                <w:rFonts w:ascii="Times New Roman" w:hAnsi="Times New Roman" w:cs="Times New Roman"/>
                <w:noProof/>
                <w:webHidden/>
                <w:sz w:val="24"/>
                <w:szCs w:val="24"/>
              </w:rPr>
              <w:t>41</w:t>
            </w:r>
            <w:r w:rsidR="00AD6115" w:rsidRPr="00E165B0">
              <w:rPr>
                <w:rFonts w:ascii="Times New Roman" w:hAnsi="Times New Roman" w:cs="Times New Roman"/>
                <w:noProof/>
                <w:webHidden/>
                <w:sz w:val="24"/>
                <w:szCs w:val="24"/>
              </w:rPr>
              <w:fldChar w:fldCharType="end"/>
            </w:r>
          </w:hyperlink>
        </w:p>
        <w:p w14:paraId="28713A66" w14:textId="00F3BD71" w:rsidR="00AB7A16" w:rsidRDefault="008B6D5F" w:rsidP="00AD6115">
          <w:pPr>
            <w:pStyle w:val="Sumrio1"/>
            <w:sectPr w:rsidR="00AB7A16" w:rsidSect="00AD6115">
              <w:pgSz w:w="11906" w:h="16838"/>
              <w:pgMar w:top="1701" w:right="991" w:bottom="851" w:left="1701" w:header="1134" w:footer="1134" w:gutter="0"/>
              <w:pgNumType w:fmt="lowerRoman"/>
              <w:cols w:space="720"/>
              <w:formProt w:val="0"/>
              <w:docGrid w:linePitch="360" w:charSpace="-2049"/>
            </w:sectPr>
          </w:pPr>
          <w:r>
            <w:fldChar w:fldCharType="end"/>
          </w:r>
        </w:p>
        <w:p w14:paraId="35E89038" w14:textId="46E709D6" w:rsidR="00B32E64" w:rsidRPr="00AB7A16" w:rsidRDefault="004E3007" w:rsidP="00AA321D">
          <w:pPr>
            <w:pStyle w:val="Sumrio1"/>
            <w:rPr>
              <w:rFonts w:asciiTheme="minorHAnsi" w:eastAsiaTheme="minorEastAsia" w:hAnsiTheme="minorHAnsi" w:cstheme="minorBidi"/>
              <w:noProof/>
              <w:color w:val="auto"/>
              <w:lang w:eastAsia="pt-BR"/>
            </w:rPr>
          </w:pPr>
        </w:p>
      </w:sdtContent>
    </w:sdt>
    <w:p w14:paraId="74F40528" w14:textId="0A69EAE1" w:rsidR="00F6771E" w:rsidRPr="00A114F2" w:rsidRDefault="0066512C" w:rsidP="00A114F2">
      <w:pPr>
        <w:pStyle w:val="Ttulo1"/>
        <w:numPr>
          <w:ilvl w:val="0"/>
          <w:numId w:val="6"/>
        </w:numPr>
        <w:rPr>
          <w:rFonts w:ascii="Times New Roman" w:hAnsi="Times New Roman"/>
          <w:b/>
          <w:color w:val="000000" w:themeColor="text1"/>
          <w:sz w:val="24"/>
        </w:rPr>
      </w:pPr>
      <w:bookmarkStart w:id="20" w:name="_Toc503819976"/>
      <w:r w:rsidRPr="00A114F2">
        <w:rPr>
          <w:rFonts w:ascii="Times New Roman" w:hAnsi="Times New Roman"/>
          <w:b/>
          <w:color w:val="000000" w:themeColor="text1"/>
          <w:sz w:val="24"/>
        </w:rPr>
        <w:t>INTRODUÇÃO</w:t>
      </w:r>
      <w:bookmarkEnd w:id="20"/>
    </w:p>
    <w:p w14:paraId="106A84FF" w14:textId="77777777" w:rsidR="0066512C" w:rsidRPr="0066512C" w:rsidRDefault="0066512C" w:rsidP="0066512C">
      <w:pPr>
        <w:pStyle w:val="Ttulo10"/>
        <w:ind w:left="720"/>
        <w:rPr>
          <w:b/>
        </w:rPr>
      </w:pPr>
    </w:p>
    <w:p w14:paraId="5076CBFD" w14:textId="2F53F9BF" w:rsidR="00F6771E" w:rsidRPr="0066512C" w:rsidRDefault="00F81FF4" w:rsidP="0066512C">
      <w:pPr>
        <w:spacing w:after="0" w:line="360" w:lineRule="auto"/>
        <w:jc w:val="both"/>
        <w:rPr>
          <w:rFonts w:ascii="Times New Roman" w:hAnsi="Times New Roman"/>
          <w:sz w:val="24"/>
        </w:rPr>
      </w:pPr>
      <w:r w:rsidRPr="0066512C">
        <w:rPr>
          <w:rFonts w:ascii="Times New Roman" w:hAnsi="Times New Roman"/>
          <w:b/>
          <w:sz w:val="24"/>
          <w:lang w:eastAsia="pt-BR"/>
        </w:rPr>
        <w:tab/>
      </w:r>
      <w:r w:rsidRPr="0066512C">
        <w:rPr>
          <w:rFonts w:ascii="Times New Roman" w:hAnsi="Times New Roman"/>
          <w:sz w:val="24"/>
          <w:lang w:eastAsia="pt-BR"/>
        </w:rPr>
        <w:t xml:space="preserve">Com o </w:t>
      </w:r>
      <w:r w:rsidR="00E30548" w:rsidRPr="0066512C">
        <w:rPr>
          <w:rFonts w:ascii="Times New Roman" w:hAnsi="Times New Roman"/>
          <w:sz w:val="24"/>
          <w:lang w:eastAsia="pt-BR"/>
        </w:rPr>
        <w:t>intuito</w:t>
      </w:r>
      <w:r w:rsidRPr="0066512C">
        <w:rPr>
          <w:rFonts w:ascii="Times New Roman" w:hAnsi="Times New Roman"/>
          <w:sz w:val="24"/>
          <w:lang w:eastAsia="pt-BR"/>
        </w:rPr>
        <w:t xml:space="preserve"> aumentar a permanência dos alunos nas instituições de ensino para mitigar a evasão dos estudantes, de forma a </w:t>
      </w:r>
      <w:r w:rsidR="00E30548" w:rsidRPr="0066512C">
        <w:rPr>
          <w:rFonts w:ascii="Times New Roman" w:hAnsi="Times New Roman"/>
          <w:sz w:val="24"/>
          <w:lang w:eastAsia="pt-BR"/>
        </w:rPr>
        <w:t>garantir a</w:t>
      </w:r>
      <w:r w:rsidRPr="0066512C">
        <w:rPr>
          <w:rFonts w:ascii="Times New Roman" w:hAnsi="Times New Roman"/>
          <w:sz w:val="24"/>
          <w:lang w:eastAsia="pt-BR"/>
        </w:rPr>
        <w:t xml:space="preserve"> conclusão no prazo previsto, o Projeto Permanência e Desenvolvimento de Talentos Profissionais do Centro Paula Souza deseja reduzir em 50% o índice de evasão nos cursos das </w:t>
      </w:r>
      <w:proofErr w:type="spellStart"/>
      <w:r w:rsidR="00E30548" w:rsidRPr="0066512C">
        <w:rPr>
          <w:rFonts w:ascii="Times New Roman" w:hAnsi="Times New Roman"/>
          <w:sz w:val="24"/>
          <w:lang w:eastAsia="pt-BR"/>
        </w:rPr>
        <w:t>FATECs</w:t>
      </w:r>
      <w:proofErr w:type="spellEnd"/>
      <w:r w:rsidRPr="0066512C">
        <w:rPr>
          <w:rFonts w:ascii="Times New Roman" w:hAnsi="Times New Roman"/>
          <w:sz w:val="24"/>
          <w:lang w:eastAsia="pt-BR"/>
        </w:rPr>
        <w:t xml:space="preserve"> e </w:t>
      </w:r>
      <w:proofErr w:type="spellStart"/>
      <w:r w:rsidRPr="0066512C">
        <w:rPr>
          <w:rFonts w:ascii="Times New Roman" w:hAnsi="Times New Roman"/>
          <w:sz w:val="24"/>
          <w:lang w:eastAsia="pt-BR"/>
        </w:rPr>
        <w:t>E</w:t>
      </w:r>
      <w:r w:rsidR="00E30548" w:rsidRPr="0066512C">
        <w:rPr>
          <w:rFonts w:ascii="Times New Roman" w:hAnsi="Times New Roman"/>
          <w:sz w:val="24"/>
          <w:lang w:eastAsia="pt-BR"/>
        </w:rPr>
        <w:t>TECs</w:t>
      </w:r>
      <w:proofErr w:type="spellEnd"/>
      <w:r w:rsidRPr="0066512C">
        <w:rPr>
          <w:rFonts w:ascii="Times New Roman" w:hAnsi="Times New Roman"/>
          <w:sz w:val="24"/>
          <w:lang w:eastAsia="pt-BR"/>
        </w:rPr>
        <w:t xml:space="preserve"> selecionadas, visando desenvolver metodologia, ferramentas, processos, parâmetros, indicadores e recursos (PROJETO PERMANÊNCIA, 2017).</w:t>
      </w:r>
    </w:p>
    <w:p w14:paraId="787C7782" w14:textId="77777777" w:rsidR="00F6771E" w:rsidRPr="0066512C" w:rsidRDefault="00F81FF4" w:rsidP="0066512C">
      <w:pPr>
        <w:spacing w:after="0" w:line="360" w:lineRule="auto"/>
        <w:ind w:firstLine="708"/>
        <w:jc w:val="both"/>
        <w:rPr>
          <w:rFonts w:ascii="Times New Roman" w:hAnsi="Times New Roman"/>
          <w:sz w:val="24"/>
        </w:rPr>
      </w:pPr>
      <w:r w:rsidRPr="0066512C">
        <w:rPr>
          <w:rFonts w:ascii="Times New Roman" w:hAnsi="Times New Roman"/>
          <w:sz w:val="24"/>
          <w:lang w:eastAsia="pt-BR"/>
        </w:rPr>
        <w:t xml:space="preserve">Como parte do Projeto de Desenvolvimento o Escritório de Carreiras da Fatec de São José dos Campos foi moldado para ser um mecanismo direcionado a ajudar na preparação dos alunos para o mercado de trabalho. </w:t>
      </w:r>
    </w:p>
    <w:p w14:paraId="5A01A4D2" w14:textId="2EB62588" w:rsidR="00F6771E" w:rsidRPr="0066512C" w:rsidRDefault="00F81FF4" w:rsidP="0066512C">
      <w:pPr>
        <w:spacing w:after="0" w:line="360" w:lineRule="auto"/>
        <w:ind w:firstLine="708"/>
        <w:jc w:val="both"/>
        <w:rPr>
          <w:rFonts w:ascii="Times New Roman" w:hAnsi="Times New Roman"/>
          <w:sz w:val="24"/>
          <w:lang w:eastAsia="pt-BR"/>
        </w:rPr>
      </w:pPr>
      <w:r w:rsidRPr="0066512C">
        <w:rPr>
          <w:rFonts w:ascii="Times New Roman" w:hAnsi="Times New Roman"/>
          <w:sz w:val="24"/>
          <w:lang w:eastAsia="pt-BR"/>
        </w:rPr>
        <w:t xml:space="preserve">Uma das etapas do projeto Escritório de </w:t>
      </w:r>
      <w:r w:rsidR="00E30548" w:rsidRPr="0066512C">
        <w:rPr>
          <w:rFonts w:ascii="Times New Roman" w:hAnsi="Times New Roman"/>
          <w:sz w:val="24"/>
          <w:lang w:eastAsia="pt-BR"/>
        </w:rPr>
        <w:t>Carreiras</w:t>
      </w:r>
      <w:r w:rsidRPr="0066512C">
        <w:rPr>
          <w:rFonts w:ascii="Times New Roman" w:hAnsi="Times New Roman"/>
          <w:sz w:val="24"/>
          <w:lang w:eastAsia="pt-BR"/>
        </w:rPr>
        <w:t xml:space="preserve"> é o mapeamento de competências</w:t>
      </w:r>
      <w:r w:rsidR="002413BA">
        <w:rPr>
          <w:rFonts w:ascii="Times New Roman" w:hAnsi="Times New Roman"/>
          <w:sz w:val="24"/>
          <w:lang w:eastAsia="pt-BR"/>
        </w:rPr>
        <w:t>.</w:t>
      </w:r>
      <w:r w:rsidRPr="0066512C">
        <w:rPr>
          <w:rFonts w:ascii="Times New Roman" w:hAnsi="Times New Roman"/>
          <w:sz w:val="24"/>
          <w:lang w:eastAsia="pt-BR"/>
        </w:rPr>
        <w:t xml:space="preserve"> </w:t>
      </w:r>
      <w:r w:rsidR="002413BA">
        <w:rPr>
          <w:rFonts w:ascii="Times New Roman" w:hAnsi="Times New Roman"/>
          <w:sz w:val="24"/>
          <w:lang w:eastAsia="pt-BR"/>
        </w:rPr>
        <w:t>N</w:t>
      </w:r>
      <w:r w:rsidRPr="0066512C">
        <w:rPr>
          <w:rFonts w:ascii="Times New Roman" w:hAnsi="Times New Roman"/>
          <w:sz w:val="24"/>
          <w:lang w:eastAsia="pt-BR"/>
        </w:rPr>
        <w:t xml:space="preserve">esta etapa foi desenvolvida uma plataforma que tem o objetivo de hospedar jogos do tipo perguntas e respostas, que possibilite gerar relatórios dos alunos que finalizaram o jogo </w:t>
      </w:r>
      <w:r w:rsidR="00E30548" w:rsidRPr="0066512C">
        <w:rPr>
          <w:rFonts w:ascii="Times New Roman" w:hAnsi="Times New Roman"/>
          <w:sz w:val="24"/>
          <w:lang w:eastAsia="pt-BR"/>
        </w:rPr>
        <w:t>a partir</w:t>
      </w:r>
      <w:r w:rsidRPr="0066512C">
        <w:rPr>
          <w:rFonts w:ascii="Times New Roman" w:hAnsi="Times New Roman"/>
          <w:sz w:val="24"/>
          <w:lang w:eastAsia="pt-BR"/>
        </w:rPr>
        <w:t xml:space="preserve"> das respostas fornecidas (</w:t>
      </w:r>
      <w:r w:rsidR="00DB755F">
        <w:rPr>
          <w:rFonts w:ascii="Times New Roman" w:hAnsi="Times New Roman"/>
          <w:sz w:val="24"/>
          <w:lang w:eastAsia="pt-BR"/>
        </w:rPr>
        <w:t>Silva</w:t>
      </w:r>
      <w:r w:rsidRPr="0066512C">
        <w:rPr>
          <w:rFonts w:ascii="Times New Roman" w:hAnsi="Times New Roman"/>
          <w:sz w:val="24"/>
          <w:lang w:eastAsia="pt-BR"/>
        </w:rPr>
        <w:t xml:space="preserve">, 2017). </w:t>
      </w:r>
    </w:p>
    <w:p w14:paraId="0C1CEA07" w14:textId="5A6EFFF8" w:rsidR="00F6771E" w:rsidRDefault="00F81FF4" w:rsidP="0066512C">
      <w:pPr>
        <w:spacing w:line="360" w:lineRule="auto"/>
        <w:jc w:val="both"/>
        <w:rPr>
          <w:rFonts w:ascii="Times New Roman" w:hAnsi="Times New Roman"/>
          <w:sz w:val="24"/>
          <w:lang w:eastAsia="pt-BR"/>
        </w:rPr>
      </w:pPr>
      <w:r w:rsidRPr="0066512C">
        <w:rPr>
          <w:rFonts w:ascii="Times New Roman" w:hAnsi="Times New Roman"/>
          <w:sz w:val="24"/>
          <w:lang w:eastAsia="pt-BR"/>
        </w:rPr>
        <w:tab/>
        <w:t>Para suportar esta plataforma é necessário prover toda uma infraestrutura adequada ao formato que a plataforma foi desenvolvida.</w:t>
      </w:r>
      <w:r w:rsidR="003C2284">
        <w:rPr>
          <w:rFonts w:ascii="Times New Roman" w:hAnsi="Times New Roman"/>
          <w:sz w:val="24"/>
          <w:lang w:eastAsia="pt-BR"/>
        </w:rPr>
        <w:t xml:space="preserve"> </w:t>
      </w:r>
      <w:r w:rsidR="00E8589A">
        <w:rPr>
          <w:rFonts w:ascii="Times New Roman" w:hAnsi="Times New Roman"/>
          <w:sz w:val="24"/>
          <w:lang w:eastAsia="pt-BR"/>
        </w:rPr>
        <w:t xml:space="preserve">O Centro Paula Souza </w:t>
      </w:r>
      <w:r w:rsidR="00BC6962">
        <w:rPr>
          <w:rFonts w:ascii="Times New Roman" w:hAnsi="Times New Roman"/>
          <w:sz w:val="24"/>
          <w:lang w:eastAsia="pt-BR"/>
        </w:rPr>
        <w:t xml:space="preserve">detém </w:t>
      </w:r>
      <w:r w:rsidR="00E8589A">
        <w:rPr>
          <w:rFonts w:ascii="Times New Roman" w:hAnsi="Times New Roman"/>
          <w:sz w:val="24"/>
          <w:lang w:eastAsia="pt-BR"/>
        </w:rPr>
        <w:t xml:space="preserve">uma conta na Plataforma </w:t>
      </w:r>
      <w:proofErr w:type="spellStart"/>
      <w:r w:rsidR="00E8589A" w:rsidRPr="00E71305">
        <w:rPr>
          <w:rFonts w:ascii="Times New Roman" w:hAnsi="Times New Roman"/>
          <w:i/>
          <w:sz w:val="24"/>
          <w:lang w:eastAsia="pt-BR"/>
        </w:rPr>
        <w:t>Cloud</w:t>
      </w:r>
      <w:proofErr w:type="spellEnd"/>
      <w:r w:rsidR="00E8589A">
        <w:rPr>
          <w:rFonts w:ascii="Times New Roman" w:hAnsi="Times New Roman"/>
          <w:sz w:val="24"/>
          <w:lang w:eastAsia="pt-BR"/>
        </w:rPr>
        <w:t xml:space="preserve"> </w:t>
      </w:r>
      <w:proofErr w:type="spellStart"/>
      <w:r w:rsidR="00E8589A">
        <w:rPr>
          <w:rFonts w:ascii="Times New Roman" w:hAnsi="Times New Roman"/>
          <w:sz w:val="24"/>
          <w:lang w:eastAsia="pt-BR"/>
        </w:rPr>
        <w:t>Azure</w:t>
      </w:r>
      <w:proofErr w:type="spellEnd"/>
      <w:r w:rsidR="00E8589A">
        <w:rPr>
          <w:rFonts w:ascii="Times New Roman" w:hAnsi="Times New Roman"/>
          <w:sz w:val="24"/>
          <w:lang w:eastAsia="pt-BR"/>
        </w:rPr>
        <w:t xml:space="preserve"> da Microsoft, que tem a finalidade de centralizar o gerenciamento e controle de todos serviços necessários para que a </w:t>
      </w:r>
      <w:r w:rsidR="00AD50B1">
        <w:rPr>
          <w:rFonts w:ascii="Times New Roman" w:hAnsi="Times New Roman"/>
          <w:sz w:val="24"/>
          <w:lang w:eastAsia="pt-BR"/>
        </w:rPr>
        <w:t>plataforma esteja disponível, ma</w:t>
      </w:r>
      <w:r w:rsidR="00E8589A">
        <w:rPr>
          <w:rFonts w:ascii="Times New Roman" w:hAnsi="Times New Roman"/>
          <w:sz w:val="24"/>
          <w:lang w:eastAsia="pt-BR"/>
        </w:rPr>
        <w:t xml:space="preserve">s </w:t>
      </w:r>
      <w:r w:rsidR="006322EA">
        <w:rPr>
          <w:rFonts w:ascii="Times New Roman" w:hAnsi="Times New Roman"/>
          <w:sz w:val="24"/>
          <w:lang w:eastAsia="pt-BR"/>
        </w:rPr>
        <w:t xml:space="preserve">não existe </w:t>
      </w:r>
      <w:r w:rsidR="00E8589A">
        <w:rPr>
          <w:rFonts w:ascii="Times New Roman" w:hAnsi="Times New Roman"/>
          <w:sz w:val="24"/>
          <w:lang w:eastAsia="pt-BR"/>
        </w:rPr>
        <w:t xml:space="preserve">uma quantidade de pessoas disponíveis para dar suporte à todas aplicações já implantadas no </w:t>
      </w:r>
      <w:proofErr w:type="spellStart"/>
      <w:r w:rsidR="00E8589A">
        <w:rPr>
          <w:rFonts w:ascii="Times New Roman" w:hAnsi="Times New Roman"/>
          <w:sz w:val="24"/>
          <w:lang w:eastAsia="pt-BR"/>
        </w:rPr>
        <w:t>Azure</w:t>
      </w:r>
      <w:proofErr w:type="spellEnd"/>
      <w:r w:rsidR="00E8589A">
        <w:rPr>
          <w:rFonts w:ascii="Times New Roman" w:hAnsi="Times New Roman"/>
          <w:sz w:val="24"/>
          <w:lang w:eastAsia="pt-BR"/>
        </w:rPr>
        <w:t xml:space="preserve">. Neste contexto, é necessário prover uma arquitetura em que todos serviços sejam gerenciados de forma contínua, prática, de fácil manutenção e centralizada. </w:t>
      </w:r>
    </w:p>
    <w:p w14:paraId="3ECDE1B9" w14:textId="77777777" w:rsidR="00131CF3" w:rsidRDefault="00131CF3" w:rsidP="0066512C">
      <w:pPr>
        <w:spacing w:line="360" w:lineRule="auto"/>
        <w:jc w:val="both"/>
        <w:rPr>
          <w:rFonts w:ascii="Times New Roman" w:hAnsi="Times New Roman"/>
          <w:sz w:val="24"/>
        </w:rPr>
        <w:sectPr w:rsidR="00131CF3" w:rsidSect="0017434F">
          <w:pgSz w:w="11906" w:h="16838"/>
          <w:pgMar w:top="1701" w:right="1134" w:bottom="0" w:left="1701" w:header="1134" w:footer="1134" w:gutter="0"/>
          <w:cols w:space="720"/>
          <w:formProt w:val="0"/>
          <w:docGrid w:linePitch="360" w:charSpace="-2049"/>
        </w:sectPr>
      </w:pPr>
    </w:p>
    <w:p w14:paraId="0B3ACCCB" w14:textId="4C4373A1" w:rsidR="00F6771E" w:rsidRPr="0066512C" w:rsidRDefault="0066512C" w:rsidP="00131CF3">
      <w:pPr>
        <w:pStyle w:val="Ttulo2"/>
        <w:numPr>
          <w:ilvl w:val="1"/>
          <w:numId w:val="2"/>
        </w:numPr>
        <w:rPr>
          <w:sz w:val="24"/>
        </w:rPr>
      </w:pPr>
      <w:bookmarkStart w:id="21" w:name="_Toc503819977"/>
      <w:r w:rsidRPr="0066512C">
        <w:rPr>
          <w:sz w:val="24"/>
        </w:rPr>
        <w:lastRenderedPageBreak/>
        <w:t>Objetivo</w:t>
      </w:r>
      <w:bookmarkEnd w:id="21"/>
    </w:p>
    <w:p w14:paraId="69CF35D3" w14:textId="14D7B3A6" w:rsidR="00F6771E" w:rsidRPr="000F579C" w:rsidRDefault="000D4C99" w:rsidP="000D4C99">
      <w:pPr>
        <w:spacing w:line="360" w:lineRule="auto"/>
        <w:ind w:firstLine="360"/>
        <w:jc w:val="both"/>
        <w:rPr>
          <w:rFonts w:ascii="Times New Roman" w:hAnsi="Times New Roman"/>
          <w:sz w:val="24"/>
          <w:lang w:eastAsia="pt-BR"/>
        </w:rPr>
      </w:pPr>
      <w:r>
        <w:rPr>
          <w:rFonts w:ascii="Times New Roman" w:hAnsi="Times New Roman"/>
          <w:sz w:val="24"/>
          <w:lang w:eastAsia="pt-BR"/>
        </w:rPr>
        <w:t>Prover</w:t>
      </w:r>
      <w:r w:rsidR="00F81FF4" w:rsidRPr="000F579C">
        <w:rPr>
          <w:rFonts w:ascii="Times New Roman" w:hAnsi="Times New Roman"/>
          <w:sz w:val="24"/>
          <w:lang w:eastAsia="pt-BR"/>
        </w:rPr>
        <w:t xml:space="preserve"> uma arquitetura para dar suporte a plataforma, </w:t>
      </w:r>
      <w:r>
        <w:rPr>
          <w:rFonts w:ascii="Times New Roman" w:hAnsi="Times New Roman"/>
          <w:sz w:val="24"/>
          <w:lang w:eastAsia="pt-BR"/>
        </w:rPr>
        <w:t xml:space="preserve">fornecendo </w:t>
      </w:r>
      <w:r w:rsidR="00F81FF4" w:rsidRPr="000F579C">
        <w:rPr>
          <w:rFonts w:ascii="Times New Roman" w:hAnsi="Times New Roman"/>
          <w:sz w:val="24"/>
          <w:lang w:eastAsia="pt-BR"/>
        </w:rPr>
        <w:t>os recursos necessários ao acesso em larga escala da aplicação, garantindo a agilidade, qualidade e estabilidade com escalabilidade, além de integrar de forma contínua.</w:t>
      </w:r>
    </w:p>
    <w:p w14:paraId="4D50D4B1" w14:textId="121FDC42" w:rsidR="00F6771E" w:rsidRPr="000F579C" w:rsidRDefault="000D4C99" w:rsidP="000F579C">
      <w:pPr>
        <w:spacing w:line="360" w:lineRule="auto"/>
        <w:ind w:firstLine="360"/>
        <w:jc w:val="both"/>
        <w:rPr>
          <w:rFonts w:ascii="Times New Roman" w:hAnsi="Times New Roman"/>
          <w:sz w:val="24"/>
          <w:lang w:eastAsia="pt-BR"/>
        </w:rPr>
      </w:pPr>
      <w:r>
        <w:rPr>
          <w:rFonts w:ascii="Times New Roman" w:hAnsi="Times New Roman"/>
          <w:sz w:val="24"/>
          <w:lang w:eastAsia="pt-BR"/>
        </w:rPr>
        <w:t>Disponibilizar uma</w:t>
      </w:r>
      <w:r w:rsidR="00F81FF4" w:rsidRPr="000F579C">
        <w:rPr>
          <w:rFonts w:ascii="Times New Roman" w:hAnsi="Times New Roman"/>
          <w:sz w:val="24"/>
          <w:lang w:eastAsia="pt-BR"/>
        </w:rPr>
        <w:t xml:space="preserve"> arquitetura para alta demanda de requisições em ambiente com pouco recurso computacional e pessoal.</w:t>
      </w:r>
    </w:p>
    <w:p w14:paraId="3559C3F3" w14:textId="013A4E0B" w:rsidR="0066512C" w:rsidRPr="0066512C" w:rsidRDefault="0066512C" w:rsidP="0066512C">
      <w:pPr>
        <w:pStyle w:val="Ttulo2"/>
        <w:keepNext/>
        <w:numPr>
          <w:ilvl w:val="1"/>
          <w:numId w:val="2"/>
        </w:numPr>
        <w:spacing w:before="240" w:beforeAutospacing="0" w:after="60" w:afterAutospacing="0" w:line="480" w:lineRule="auto"/>
        <w:rPr>
          <w:sz w:val="24"/>
        </w:rPr>
      </w:pPr>
      <w:bookmarkStart w:id="22" w:name="_Toc483138241"/>
      <w:bookmarkStart w:id="23" w:name="_Toc490094963"/>
      <w:bookmarkStart w:id="24" w:name="_Toc503819978"/>
      <w:r w:rsidRPr="0066512C">
        <w:rPr>
          <w:sz w:val="24"/>
        </w:rPr>
        <w:t>Cronograma</w:t>
      </w:r>
      <w:bookmarkEnd w:id="22"/>
      <w:bookmarkEnd w:id="23"/>
      <w:bookmarkEnd w:id="24"/>
    </w:p>
    <w:p w14:paraId="4FBF090F" w14:textId="77777777" w:rsidR="0066512C" w:rsidRPr="0066512C" w:rsidRDefault="0066512C" w:rsidP="0066512C">
      <w:pPr>
        <w:spacing w:line="360" w:lineRule="auto"/>
        <w:ind w:firstLine="709"/>
        <w:jc w:val="both"/>
        <w:rPr>
          <w:rFonts w:ascii="Times New Roman" w:hAnsi="Times New Roman"/>
          <w:sz w:val="24"/>
        </w:rPr>
      </w:pPr>
      <w:r w:rsidRPr="0066512C">
        <w:rPr>
          <w:rFonts w:ascii="Times New Roman" w:hAnsi="Times New Roman"/>
          <w:sz w:val="24"/>
        </w:rPr>
        <w:t>Para este projeto foi definido um planejamento dividido em duas fases. A primeira fase elaborada no período do segundo semestre de 2016. Foi buscado ter todo conhecimento dos requisitos a serem atendidos e iniciado desenvolvimento.</w:t>
      </w:r>
    </w:p>
    <w:p w14:paraId="0AFE4DC8" w14:textId="77777777" w:rsidR="0066512C" w:rsidRDefault="0066512C" w:rsidP="0066512C"/>
    <w:p w14:paraId="58FAB251" w14:textId="25692FFE" w:rsidR="0066512C" w:rsidRPr="0039783D" w:rsidRDefault="0066512C" w:rsidP="0066512C">
      <w:pPr>
        <w:pStyle w:val="Legenda"/>
        <w:keepNext/>
        <w:jc w:val="center"/>
        <w:rPr>
          <w:rFonts w:ascii="Times New Roman" w:hAnsi="Times New Roman"/>
        </w:rPr>
      </w:pPr>
      <w:bookmarkStart w:id="25" w:name="_Toc490092983"/>
      <w:bookmarkStart w:id="26" w:name="_Toc500357923"/>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noProof/>
        </w:rPr>
        <w:t>1</w:t>
      </w:r>
      <w:r w:rsidR="002413BA" w:rsidRPr="0039783D">
        <w:rPr>
          <w:rFonts w:ascii="Times New Roman" w:hAnsi="Times New Roman"/>
          <w:noProof/>
        </w:rPr>
        <w:fldChar w:fldCharType="end"/>
      </w:r>
      <w:r w:rsidRPr="0039783D">
        <w:rPr>
          <w:rFonts w:ascii="Times New Roman" w:hAnsi="Times New Roman"/>
        </w:rPr>
        <w:t xml:space="preserve"> - Cronograma Fase 1</w:t>
      </w:r>
      <w:bookmarkEnd w:id="25"/>
      <w:bookmarkEnd w:id="26"/>
    </w:p>
    <w:tbl>
      <w:tblPr>
        <w:tblW w:w="7633" w:type="dxa"/>
        <w:jc w:val="center"/>
        <w:tblCellMar>
          <w:left w:w="70" w:type="dxa"/>
          <w:right w:w="70" w:type="dxa"/>
        </w:tblCellMar>
        <w:tblLook w:val="04A0" w:firstRow="1" w:lastRow="0" w:firstColumn="1" w:lastColumn="0" w:noHBand="0" w:noVBand="1"/>
      </w:tblPr>
      <w:tblGrid>
        <w:gridCol w:w="3065"/>
        <w:gridCol w:w="1120"/>
        <w:gridCol w:w="1120"/>
        <w:gridCol w:w="1178"/>
        <w:gridCol w:w="1150"/>
      </w:tblGrid>
      <w:tr w:rsidR="0066512C" w:rsidRPr="00860132" w14:paraId="0366E3C1" w14:textId="77777777" w:rsidTr="00F27925">
        <w:trPr>
          <w:trHeight w:val="300"/>
          <w:jc w:val="center"/>
        </w:trPr>
        <w:tc>
          <w:tcPr>
            <w:tcW w:w="3065"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2497C444"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Etapa / 2016</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6D511B5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Setembro</w:t>
            </w:r>
          </w:p>
        </w:tc>
        <w:tc>
          <w:tcPr>
            <w:tcW w:w="112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5B9228F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Outubro</w:t>
            </w:r>
          </w:p>
        </w:tc>
        <w:tc>
          <w:tcPr>
            <w:tcW w:w="1178"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139DE67"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Novembro</w:t>
            </w:r>
          </w:p>
        </w:tc>
        <w:tc>
          <w:tcPr>
            <w:tcW w:w="1150"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415CD03" w14:textId="77777777" w:rsidR="0066512C" w:rsidRPr="002E35BC" w:rsidRDefault="0066512C" w:rsidP="00F27925">
            <w:pPr>
              <w:jc w:val="center"/>
              <w:rPr>
                <w:rFonts w:asciiTheme="minorHAnsi" w:hAnsiTheme="minorHAnsi" w:cstheme="minorHAnsi"/>
                <w:color w:val="000000"/>
              </w:rPr>
            </w:pPr>
            <w:r w:rsidRPr="002E35BC">
              <w:rPr>
                <w:rFonts w:asciiTheme="minorHAnsi" w:hAnsiTheme="minorHAnsi" w:cstheme="minorHAnsi"/>
                <w:color w:val="000000"/>
              </w:rPr>
              <w:t>Dezembro</w:t>
            </w:r>
          </w:p>
        </w:tc>
      </w:tr>
      <w:tr w:rsidR="0066512C" w:rsidRPr="00860132" w14:paraId="20FCBCDF"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D3C19BD"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Levantamento de requisitos</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5B42B19"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0BE623D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auto"/>
            <w:noWrap/>
            <w:vAlign w:val="bottom"/>
            <w:hideMark/>
          </w:tcPr>
          <w:p w14:paraId="16F9CD12"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auto"/>
            <w:noWrap/>
            <w:vAlign w:val="bottom"/>
            <w:hideMark/>
          </w:tcPr>
          <w:p w14:paraId="083CD67A"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r w:rsidR="0066512C" w:rsidRPr="00860132" w14:paraId="08C5B381" w14:textId="77777777" w:rsidTr="00F27925">
        <w:trPr>
          <w:trHeight w:val="300"/>
          <w:jc w:val="center"/>
        </w:trPr>
        <w:tc>
          <w:tcPr>
            <w:tcW w:w="3065" w:type="dxa"/>
            <w:tcBorders>
              <w:top w:val="nil"/>
              <w:left w:val="single" w:sz="4" w:space="0" w:color="auto"/>
              <w:bottom w:val="single" w:sz="4" w:space="0" w:color="auto"/>
              <w:right w:val="single" w:sz="4" w:space="0" w:color="auto"/>
            </w:tcBorders>
            <w:shd w:val="clear" w:color="auto" w:fill="auto"/>
            <w:noWrap/>
            <w:vAlign w:val="bottom"/>
            <w:hideMark/>
          </w:tcPr>
          <w:p w14:paraId="1AE6737B"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Desenvolvimento</w:t>
            </w:r>
          </w:p>
        </w:tc>
        <w:tc>
          <w:tcPr>
            <w:tcW w:w="1120" w:type="dxa"/>
            <w:tcBorders>
              <w:top w:val="nil"/>
              <w:left w:val="nil"/>
              <w:bottom w:val="single" w:sz="4" w:space="0" w:color="auto"/>
              <w:right w:val="single" w:sz="4" w:space="0" w:color="auto"/>
            </w:tcBorders>
            <w:shd w:val="clear" w:color="auto" w:fill="auto"/>
            <w:noWrap/>
            <w:vAlign w:val="bottom"/>
            <w:hideMark/>
          </w:tcPr>
          <w:p w14:paraId="15E8FF9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20" w:type="dxa"/>
            <w:tcBorders>
              <w:top w:val="nil"/>
              <w:left w:val="nil"/>
              <w:bottom w:val="single" w:sz="4" w:space="0" w:color="auto"/>
              <w:right w:val="single" w:sz="4" w:space="0" w:color="auto"/>
            </w:tcBorders>
            <w:shd w:val="clear" w:color="auto" w:fill="2F5496" w:themeFill="accent5" w:themeFillShade="BF"/>
            <w:noWrap/>
            <w:vAlign w:val="bottom"/>
            <w:hideMark/>
          </w:tcPr>
          <w:p w14:paraId="26A114E6"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78" w:type="dxa"/>
            <w:tcBorders>
              <w:top w:val="nil"/>
              <w:left w:val="nil"/>
              <w:bottom w:val="single" w:sz="4" w:space="0" w:color="auto"/>
              <w:right w:val="single" w:sz="4" w:space="0" w:color="auto"/>
            </w:tcBorders>
            <w:shd w:val="clear" w:color="auto" w:fill="2F5496" w:themeFill="accent5" w:themeFillShade="BF"/>
            <w:noWrap/>
            <w:vAlign w:val="bottom"/>
            <w:hideMark/>
          </w:tcPr>
          <w:p w14:paraId="0CAB9061"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c>
          <w:tcPr>
            <w:tcW w:w="1150" w:type="dxa"/>
            <w:tcBorders>
              <w:top w:val="nil"/>
              <w:left w:val="nil"/>
              <w:bottom w:val="single" w:sz="4" w:space="0" w:color="auto"/>
              <w:right w:val="single" w:sz="4" w:space="0" w:color="auto"/>
            </w:tcBorders>
            <w:shd w:val="clear" w:color="auto" w:fill="2F5496" w:themeFill="accent5" w:themeFillShade="BF"/>
            <w:noWrap/>
            <w:vAlign w:val="bottom"/>
            <w:hideMark/>
          </w:tcPr>
          <w:p w14:paraId="2CCE7E08" w14:textId="77777777" w:rsidR="0066512C" w:rsidRPr="002E35BC" w:rsidRDefault="0066512C" w:rsidP="00F27925">
            <w:pPr>
              <w:rPr>
                <w:rFonts w:asciiTheme="minorHAnsi" w:hAnsiTheme="minorHAnsi" w:cstheme="minorHAnsi"/>
                <w:color w:val="000000"/>
              </w:rPr>
            </w:pPr>
            <w:r w:rsidRPr="002E35BC">
              <w:rPr>
                <w:rFonts w:asciiTheme="minorHAnsi" w:hAnsiTheme="minorHAnsi" w:cstheme="minorHAnsi"/>
                <w:color w:val="000000"/>
              </w:rPr>
              <w:t> </w:t>
            </w:r>
          </w:p>
        </w:tc>
      </w:tr>
    </w:tbl>
    <w:p w14:paraId="238410FD" w14:textId="77777777" w:rsidR="0066512C" w:rsidRPr="00A23A54" w:rsidRDefault="0066512C" w:rsidP="0066512C"/>
    <w:p w14:paraId="56CDECC7" w14:textId="77777777" w:rsidR="0066512C" w:rsidRPr="0080675A" w:rsidRDefault="0066512C" w:rsidP="0066512C">
      <w:pPr>
        <w:rPr>
          <w:rFonts w:ascii="Times New Roman" w:hAnsi="Times New Roman"/>
        </w:rPr>
      </w:pPr>
    </w:p>
    <w:p w14:paraId="350164C3" w14:textId="409DE2A6" w:rsidR="0066512C" w:rsidRPr="000F579C" w:rsidRDefault="0066512C" w:rsidP="000F579C">
      <w:pPr>
        <w:spacing w:line="360" w:lineRule="auto"/>
        <w:ind w:firstLine="709"/>
        <w:jc w:val="both"/>
        <w:rPr>
          <w:rFonts w:ascii="Times New Roman" w:hAnsi="Times New Roman"/>
          <w:sz w:val="24"/>
        </w:rPr>
      </w:pPr>
      <w:r w:rsidRPr="000F579C">
        <w:rPr>
          <w:rFonts w:ascii="Times New Roman" w:hAnsi="Times New Roman"/>
          <w:sz w:val="24"/>
        </w:rPr>
        <w:t>A segunda fase contemplada no primeiro semestre de 2017. Foi continuado o desenvolvimento da aplicação com previsão de uma primeira versão</w:t>
      </w:r>
      <w:r w:rsidR="009244DD">
        <w:rPr>
          <w:rFonts w:ascii="Times New Roman" w:hAnsi="Times New Roman"/>
          <w:sz w:val="24"/>
        </w:rPr>
        <w:t xml:space="preserve"> para a </w:t>
      </w:r>
      <w:r w:rsidR="00D22026">
        <w:rPr>
          <w:rFonts w:ascii="Times New Roman" w:hAnsi="Times New Roman"/>
          <w:sz w:val="24"/>
        </w:rPr>
        <w:t>segunda</w:t>
      </w:r>
      <w:r w:rsidR="009244DD">
        <w:rPr>
          <w:rFonts w:ascii="Times New Roman" w:hAnsi="Times New Roman"/>
          <w:sz w:val="24"/>
        </w:rPr>
        <w:t xml:space="preserve"> semana de </w:t>
      </w:r>
      <w:r w:rsidR="00D22026">
        <w:rPr>
          <w:rFonts w:ascii="Times New Roman" w:hAnsi="Times New Roman"/>
          <w:sz w:val="24"/>
        </w:rPr>
        <w:t>junho</w:t>
      </w:r>
      <w:r w:rsidRPr="000F579C">
        <w:rPr>
          <w:rFonts w:ascii="Times New Roman" w:hAnsi="Times New Roman"/>
          <w:sz w:val="24"/>
        </w:rPr>
        <w:t xml:space="preserve">. Com o objetivo de testar a primeira versão da aplicação, entre os meses de </w:t>
      </w:r>
      <w:r w:rsidR="00D22026">
        <w:rPr>
          <w:rFonts w:ascii="Times New Roman" w:hAnsi="Times New Roman"/>
          <w:sz w:val="24"/>
        </w:rPr>
        <w:t>junho</w:t>
      </w:r>
      <w:r w:rsidRPr="000F579C">
        <w:rPr>
          <w:rFonts w:ascii="Times New Roman" w:hAnsi="Times New Roman"/>
          <w:sz w:val="24"/>
        </w:rPr>
        <w:t xml:space="preserve"> e </w:t>
      </w:r>
      <w:r w:rsidR="00D22026">
        <w:rPr>
          <w:rFonts w:ascii="Times New Roman" w:hAnsi="Times New Roman"/>
          <w:sz w:val="24"/>
        </w:rPr>
        <w:t xml:space="preserve">agosto </w:t>
      </w:r>
      <w:r w:rsidRPr="000F579C">
        <w:rPr>
          <w:rFonts w:ascii="Times New Roman" w:hAnsi="Times New Roman"/>
          <w:sz w:val="24"/>
        </w:rPr>
        <w:t xml:space="preserve">de 2017, teve o lançamento da publicação parcial e em simultâneo a realização de testes com alunos e realização de correções de problemas encontrados na utilização. Por fim previsão da publicação final no mês de </w:t>
      </w:r>
      <w:r w:rsidR="009244DD">
        <w:rPr>
          <w:rFonts w:ascii="Times New Roman" w:hAnsi="Times New Roman"/>
          <w:sz w:val="24"/>
        </w:rPr>
        <w:t>julho</w:t>
      </w:r>
      <w:r w:rsidRPr="000F579C">
        <w:rPr>
          <w:rFonts w:ascii="Times New Roman" w:hAnsi="Times New Roman"/>
          <w:sz w:val="24"/>
        </w:rPr>
        <w:t xml:space="preserve">, mas devido a problemas de hospedagem só pode ser possível a publicação no mês </w:t>
      </w:r>
      <w:r w:rsidR="009244DD">
        <w:rPr>
          <w:rFonts w:ascii="Times New Roman" w:hAnsi="Times New Roman"/>
          <w:sz w:val="24"/>
        </w:rPr>
        <w:t xml:space="preserve">seguinte </w:t>
      </w:r>
      <w:r w:rsidRPr="000F579C">
        <w:rPr>
          <w:rFonts w:ascii="Times New Roman" w:hAnsi="Times New Roman"/>
          <w:sz w:val="24"/>
        </w:rPr>
        <w:t xml:space="preserve">de </w:t>
      </w:r>
      <w:r w:rsidR="009244DD">
        <w:rPr>
          <w:rFonts w:ascii="Times New Roman" w:hAnsi="Times New Roman"/>
          <w:sz w:val="24"/>
        </w:rPr>
        <w:t>agosto</w:t>
      </w:r>
      <w:r w:rsidRPr="000F579C">
        <w:rPr>
          <w:rFonts w:ascii="Times New Roman" w:hAnsi="Times New Roman"/>
          <w:sz w:val="24"/>
        </w:rPr>
        <w:t xml:space="preserve"> de 2017.</w:t>
      </w:r>
    </w:p>
    <w:p w14:paraId="118357D9" w14:textId="73803F21" w:rsidR="0066512C" w:rsidRDefault="0066512C" w:rsidP="0066512C"/>
    <w:p w14:paraId="1A02C36F" w14:textId="6927B2C3" w:rsidR="00D80099" w:rsidRDefault="00D80099" w:rsidP="0066512C"/>
    <w:p w14:paraId="3301C945" w14:textId="77777777" w:rsidR="00D80099" w:rsidRDefault="00D80099" w:rsidP="0066512C"/>
    <w:p w14:paraId="76CDCC7C" w14:textId="411E4EA4" w:rsidR="0066512C" w:rsidRPr="0039783D" w:rsidRDefault="0066512C" w:rsidP="0066512C">
      <w:pPr>
        <w:pStyle w:val="Legenda"/>
        <w:keepNext/>
        <w:jc w:val="center"/>
        <w:rPr>
          <w:rFonts w:ascii="Times New Roman" w:hAnsi="Times New Roman"/>
        </w:rPr>
      </w:pPr>
      <w:bookmarkStart w:id="27" w:name="_Toc490092984"/>
      <w:bookmarkStart w:id="28" w:name="_Toc500357924"/>
      <w:r w:rsidRPr="0039783D">
        <w:rPr>
          <w:rFonts w:ascii="Times New Roman" w:hAnsi="Times New Roman"/>
        </w:rPr>
        <w:lastRenderedPageBreak/>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00037C99" w:rsidRPr="0039783D">
        <w:rPr>
          <w:rFonts w:ascii="Times New Roman" w:hAnsi="Times New Roman"/>
        </w:rPr>
        <w:t>2</w:t>
      </w:r>
      <w:r w:rsidR="002413BA" w:rsidRPr="0039783D">
        <w:rPr>
          <w:rFonts w:ascii="Times New Roman" w:hAnsi="Times New Roman"/>
        </w:rPr>
        <w:fldChar w:fldCharType="end"/>
      </w:r>
      <w:r w:rsidRPr="0039783D">
        <w:rPr>
          <w:rFonts w:ascii="Times New Roman" w:hAnsi="Times New Roman"/>
        </w:rPr>
        <w:t xml:space="preserve"> - Cronograma Fase 2</w:t>
      </w:r>
      <w:bookmarkEnd w:id="27"/>
      <w:bookmarkEnd w:id="28"/>
    </w:p>
    <w:tbl>
      <w:tblPr>
        <w:tblW w:w="9130" w:type="dxa"/>
        <w:jc w:val="center"/>
        <w:tblCellMar>
          <w:left w:w="70" w:type="dxa"/>
          <w:right w:w="70" w:type="dxa"/>
        </w:tblCellMar>
        <w:tblLook w:val="04A0" w:firstRow="1" w:lastRow="0" w:firstColumn="1" w:lastColumn="0" w:noHBand="0" w:noVBand="1"/>
      </w:tblPr>
      <w:tblGrid>
        <w:gridCol w:w="2561"/>
        <w:gridCol w:w="894"/>
        <w:gridCol w:w="1099"/>
        <w:gridCol w:w="821"/>
        <w:gridCol w:w="671"/>
        <w:gridCol w:w="710"/>
        <w:gridCol w:w="783"/>
        <w:gridCol w:w="718"/>
        <w:gridCol w:w="873"/>
      </w:tblGrid>
      <w:tr w:rsidR="009244DD" w:rsidRPr="00860132" w14:paraId="055BAEDF" w14:textId="3613AEFD" w:rsidTr="009244DD">
        <w:trPr>
          <w:trHeight w:val="300"/>
          <w:jc w:val="center"/>
        </w:trPr>
        <w:tc>
          <w:tcPr>
            <w:tcW w:w="2561" w:type="dxa"/>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02ABB24"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rPr>
              <w:br w:type="page"/>
            </w:r>
            <w:r w:rsidRPr="002E35BC">
              <w:rPr>
                <w:rFonts w:asciiTheme="minorHAnsi" w:hAnsiTheme="minorHAnsi" w:cstheme="minorHAnsi"/>
                <w:color w:val="000000"/>
              </w:rPr>
              <w:t>Etapa / 2017</w:t>
            </w:r>
          </w:p>
        </w:tc>
        <w:tc>
          <w:tcPr>
            <w:tcW w:w="894"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125A24EE"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Janeiro</w:t>
            </w:r>
          </w:p>
        </w:tc>
        <w:tc>
          <w:tcPr>
            <w:tcW w:w="1099"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7477190"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Fevereiro</w:t>
            </w:r>
          </w:p>
        </w:tc>
        <w:tc>
          <w:tcPr>
            <w:tcW w:w="82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ADC7681"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Março</w:t>
            </w:r>
          </w:p>
        </w:tc>
        <w:tc>
          <w:tcPr>
            <w:tcW w:w="671" w:type="dxa"/>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76BB20DB"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Abril</w:t>
            </w:r>
          </w:p>
        </w:tc>
        <w:tc>
          <w:tcPr>
            <w:tcW w:w="710" w:type="dxa"/>
            <w:tcBorders>
              <w:top w:val="single" w:sz="4" w:space="0" w:color="auto"/>
              <w:left w:val="nil"/>
              <w:bottom w:val="single" w:sz="4" w:space="0" w:color="auto"/>
              <w:right w:val="single" w:sz="4" w:space="0" w:color="auto"/>
            </w:tcBorders>
            <w:shd w:val="clear" w:color="auto" w:fill="B4C6E7" w:themeFill="accent5" w:themeFillTint="66"/>
            <w:vAlign w:val="center"/>
          </w:tcPr>
          <w:p w14:paraId="03E86447" w14:textId="77777777" w:rsidR="009244DD" w:rsidRPr="002E35BC" w:rsidRDefault="009244DD" w:rsidP="00F27925">
            <w:pPr>
              <w:jc w:val="center"/>
              <w:rPr>
                <w:rFonts w:asciiTheme="minorHAnsi" w:hAnsiTheme="minorHAnsi" w:cstheme="minorHAnsi"/>
                <w:color w:val="000000"/>
              </w:rPr>
            </w:pPr>
            <w:r w:rsidRPr="002E35BC">
              <w:rPr>
                <w:rFonts w:asciiTheme="minorHAnsi" w:hAnsiTheme="minorHAnsi" w:cstheme="minorHAnsi"/>
                <w:color w:val="000000"/>
              </w:rPr>
              <w:t>Maio</w:t>
            </w:r>
          </w:p>
        </w:tc>
        <w:tc>
          <w:tcPr>
            <w:tcW w:w="783" w:type="dxa"/>
            <w:tcBorders>
              <w:top w:val="single" w:sz="4" w:space="0" w:color="auto"/>
              <w:left w:val="nil"/>
              <w:bottom w:val="single" w:sz="4" w:space="0" w:color="auto"/>
              <w:right w:val="single" w:sz="4" w:space="0" w:color="auto"/>
            </w:tcBorders>
            <w:shd w:val="clear" w:color="auto" w:fill="B4C6E7" w:themeFill="accent5" w:themeFillTint="66"/>
          </w:tcPr>
          <w:p w14:paraId="34C7B313" w14:textId="5BDAF422" w:rsidR="009244DD" w:rsidRPr="002E35BC" w:rsidRDefault="009244DD" w:rsidP="00F27925">
            <w:pPr>
              <w:jc w:val="center"/>
              <w:rPr>
                <w:rFonts w:asciiTheme="minorHAnsi" w:hAnsiTheme="minorHAnsi" w:cstheme="minorHAnsi"/>
                <w:color w:val="000000"/>
              </w:rPr>
            </w:pPr>
            <w:r>
              <w:rPr>
                <w:rFonts w:asciiTheme="minorHAnsi" w:hAnsiTheme="minorHAnsi" w:cstheme="minorHAnsi"/>
                <w:color w:val="000000"/>
              </w:rPr>
              <w:t>Junho</w:t>
            </w:r>
          </w:p>
        </w:tc>
        <w:tc>
          <w:tcPr>
            <w:tcW w:w="718" w:type="dxa"/>
            <w:tcBorders>
              <w:top w:val="single" w:sz="4" w:space="0" w:color="auto"/>
              <w:left w:val="nil"/>
              <w:bottom w:val="single" w:sz="4" w:space="0" w:color="auto"/>
              <w:right w:val="single" w:sz="4" w:space="0" w:color="auto"/>
            </w:tcBorders>
            <w:shd w:val="clear" w:color="auto" w:fill="B4C6E7" w:themeFill="accent5" w:themeFillTint="66"/>
          </w:tcPr>
          <w:p w14:paraId="4ED2AC3A" w14:textId="26D12C1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Julho</w:t>
            </w:r>
          </w:p>
        </w:tc>
        <w:tc>
          <w:tcPr>
            <w:tcW w:w="873" w:type="dxa"/>
            <w:tcBorders>
              <w:top w:val="single" w:sz="4" w:space="0" w:color="auto"/>
              <w:left w:val="nil"/>
              <w:bottom w:val="single" w:sz="4" w:space="0" w:color="auto"/>
              <w:right w:val="single" w:sz="4" w:space="0" w:color="auto"/>
            </w:tcBorders>
            <w:shd w:val="clear" w:color="auto" w:fill="B4C6E7" w:themeFill="accent5" w:themeFillTint="66"/>
          </w:tcPr>
          <w:p w14:paraId="2C2CDD81" w14:textId="6F203E5A" w:rsidR="009244DD" w:rsidRDefault="009244DD" w:rsidP="00F27925">
            <w:pPr>
              <w:jc w:val="center"/>
              <w:rPr>
                <w:rFonts w:asciiTheme="minorHAnsi" w:hAnsiTheme="minorHAnsi" w:cstheme="minorHAnsi"/>
                <w:color w:val="000000"/>
              </w:rPr>
            </w:pPr>
            <w:r>
              <w:rPr>
                <w:rFonts w:asciiTheme="minorHAnsi" w:hAnsiTheme="minorHAnsi" w:cstheme="minorHAnsi"/>
                <w:color w:val="000000"/>
              </w:rPr>
              <w:t>Agosto</w:t>
            </w:r>
          </w:p>
        </w:tc>
      </w:tr>
      <w:tr w:rsidR="009244DD" w:rsidRPr="00860132" w14:paraId="56BFF160" w14:textId="503A5D2D" w:rsidTr="009244DD">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2950418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Desenvolvimento</w:t>
            </w:r>
          </w:p>
        </w:tc>
        <w:tc>
          <w:tcPr>
            <w:tcW w:w="894" w:type="dxa"/>
            <w:tcBorders>
              <w:top w:val="nil"/>
              <w:left w:val="nil"/>
              <w:bottom w:val="single" w:sz="4" w:space="0" w:color="auto"/>
              <w:right w:val="single" w:sz="4" w:space="0" w:color="auto"/>
            </w:tcBorders>
            <w:shd w:val="clear" w:color="auto" w:fill="2F5496" w:themeFill="accent5" w:themeFillShade="BF"/>
            <w:noWrap/>
            <w:vAlign w:val="bottom"/>
            <w:hideMark/>
          </w:tcPr>
          <w:p w14:paraId="06EED1C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2F5496" w:themeFill="accent5" w:themeFillShade="BF"/>
            <w:noWrap/>
            <w:vAlign w:val="bottom"/>
            <w:hideMark/>
          </w:tcPr>
          <w:p w14:paraId="12F385AF"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2F5496" w:themeFill="accent5" w:themeFillShade="BF"/>
            <w:noWrap/>
            <w:vAlign w:val="bottom"/>
            <w:hideMark/>
          </w:tcPr>
          <w:p w14:paraId="235C46B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2F5496" w:themeFill="accent5" w:themeFillShade="BF"/>
            <w:noWrap/>
            <w:vAlign w:val="bottom"/>
            <w:hideMark/>
          </w:tcPr>
          <w:p w14:paraId="2612BB65" w14:textId="5F7F3DA1"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2F5496" w:themeFill="accent5" w:themeFillShade="BF"/>
            <w:vAlign w:val="bottom"/>
          </w:tcPr>
          <w:p w14:paraId="37ABD966" w14:textId="4458EEF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FFFFFF" w:themeFill="background1"/>
          </w:tcPr>
          <w:p w14:paraId="2FDFAF58" w14:textId="6F137F1F"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67AFB593"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6A1573D7" w14:textId="77777777" w:rsidR="009244DD" w:rsidRPr="002E35BC" w:rsidRDefault="009244DD" w:rsidP="009244DD">
            <w:pPr>
              <w:rPr>
                <w:rFonts w:asciiTheme="minorHAnsi" w:hAnsiTheme="minorHAnsi" w:cstheme="minorHAnsi"/>
                <w:color w:val="000000"/>
              </w:rPr>
            </w:pPr>
          </w:p>
        </w:tc>
      </w:tr>
      <w:tr w:rsidR="009244DD" w:rsidRPr="00860132" w14:paraId="525B69E1" w14:textId="5409FFE8" w:rsidTr="00FA67C3">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C9BC91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Testes com alunos</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1F7F4430"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7067B96E"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641A2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2F05E326" w14:textId="6518023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vAlign w:val="bottom"/>
          </w:tcPr>
          <w:p w14:paraId="0FE8002D" w14:textId="22D45F2F"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1CB943A6" w14:textId="6814F1A2"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56ABC8EA"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1EAB4A57" w14:textId="77777777" w:rsidR="009244DD" w:rsidRPr="002E35BC" w:rsidRDefault="009244DD" w:rsidP="009244DD">
            <w:pPr>
              <w:rPr>
                <w:rFonts w:asciiTheme="minorHAnsi" w:hAnsiTheme="minorHAnsi" w:cstheme="minorHAnsi"/>
                <w:color w:val="000000"/>
              </w:rPr>
            </w:pPr>
          </w:p>
        </w:tc>
      </w:tr>
      <w:tr w:rsidR="009244DD" w:rsidRPr="00860132" w14:paraId="739306DD" w14:textId="2C4FA407"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7F9CB09"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parcial</w:t>
            </w:r>
          </w:p>
        </w:tc>
        <w:tc>
          <w:tcPr>
            <w:tcW w:w="894" w:type="dxa"/>
            <w:tcBorders>
              <w:top w:val="nil"/>
              <w:left w:val="nil"/>
              <w:bottom w:val="single" w:sz="4" w:space="0" w:color="auto"/>
              <w:right w:val="single" w:sz="4" w:space="0" w:color="auto"/>
            </w:tcBorders>
            <w:shd w:val="clear" w:color="auto" w:fill="FFFFFF" w:themeFill="background1"/>
            <w:noWrap/>
            <w:vAlign w:val="bottom"/>
            <w:hideMark/>
          </w:tcPr>
          <w:p w14:paraId="64EEDA21"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3A33173B"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550EF3D8"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39AD9543" w14:textId="2FE5B9A9"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2F2F2" w:themeFill="background1" w:themeFillShade="F2"/>
            <w:vAlign w:val="bottom"/>
          </w:tcPr>
          <w:p w14:paraId="5344057A" w14:textId="485465AA"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 </w:t>
            </w:r>
          </w:p>
        </w:tc>
        <w:tc>
          <w:tcPr>
            <w:tcW w:w="783" w:type="dxa"/>
            <w:tcBorders>
              <w:top w:val="nil"/>
              <w:left w:val="nil"/>
              <w:bottom w:val="single" w:sz="4" w:space="0" w:color="auto"/>
              <w:right w:val="single" w:sz="4" w:space="0" w:color="auto"/>
            </w:tcBorders>
            <w:shd w:val="clear" w:color="auto" w:fill="2F5496" w:themeFill="accent5" w:themeFillShade="BF"/>
          </w:tcPr>
          <w:p w14:paraId="6033226D" w14:textId="7D459178" w:rsidR="009244DD" w:rsidRPr="002E35BC" w:rsidRDefault="009244DD" w:rsidP="009244DD">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FFFFF" w:themeFill="background1"/>
          </w:tcPr>
          <w:p w14:paraId="300A3E4E" w14:textId="77777777" w:rsidR="009244DD" w:rsidRPr="002E35BC" w:rsidRDefault="009244DD" w:rsidP="009244DD">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065471C5" w14:textId="77777777" w:rsidR="009244DD" w:rsidRPr="002E35BC" w:rsidRDefault="009244DD" w:rsidP="009244DD">
            <w:pPr>
              <w:rPr>
                <w:rFonts w:asciiTheme="minorHAnsi" w:hAnsiTheme="minorHAnsi" w:cstheme="minorHAnsi"/>
                <w:color w:val="000000"/>
              </w:rPr>
            </w:pPr>
          </w:p>
        </w:tc>
      </w:tr>
      <w:tr w:rsidR="009244DD" w:rsidRPr="00860132" w14:paraId="3908B074" w14:textId="709D4225"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tcPr>
          <w:p w14:paraId="6A7B3B8D"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Correções</w:t>
            </w:r>
          </w:p>
        </w:tc>
        <w:tc>
          <w:tcPr>
            <w:tcW w:w="894" w:type="dxa"/>
            <w:tcBorders>
              <w:top w:val="nil"/>
              <w:left w:val="nil"/>
              <w:bottom w:val="single" w:sz="4" w:space="0" w:color="auto"/>
              <w:right w:val="single" w:sz="4" w:space="0" w:color="auto"/>
            </w:tcBorders>
            <w:shd w:val="clear" w:color="auto" w:fill="FFFFFF" w:themeFill="background1"/>
            <w:noWrap/>
            <w:vAlign w:val="bottom"/>
          </w:tcPr>
          <w:p w14:paraId="14A88663" w14:textId="77777777" w:rsidR="009244DD" w:rsidRPr="002E35BC" w:rsidRDefault="009244DD" w:rsidP="00F27925">
            <w:pPr>
              <w:rPr>
                <w:rFonts w:asciiTheme="minorHAnsi" w:hAnsiTheme="minorHAnsi" w:cstheme="minorHAnsi"/>
                <w:color w:val="000000"/>
              </w:rPr>
            </w:pPr>
          </w:p>
        </w:tc>
        <w:tc>
          <w:tcPr>
            <w:tcW w:w="1099" w:type="dxa"/>
            <w:tcBorders>
              <w:top w:val="nil"/>
              <w:left w:val="nil"/>
              <w:bottom w:val="single" w:sz="4" w:space="0" w:color="auto"/>
              <w:right w:val="single" w:sz="4" w:space="0" w:color="auto"/>
            </w:tcBorders>
            <w:shd w:val="clear" w:color="auto" w:fill="auto"/>
            <w:noWrap/>
            <w:vAlign w:val="bottom"/>
          </w:tcPr>
          <w:p w14:paraId="2038489A" w14:textId="77777777" w:rsidR="009244DD" w:rsidRPr="002E35BC" w:rsidRDefault="009244DD" w:rsidP="00F27925">
            <w:pPr>
              <w:rPr>
                <w:rFonts w:asciiTheme="minorHAnsi" w:hAnsiTheme="minorHAnsi" w:cstheme="minorHAnsi"/>
                <w:color w:val="000000"/>
              </w:rPr>
            </w:pPr>
          </w:p>
        </w:tc>
        <w:tc>
          <w:tcPr>
            <w:tcW w:w="821" w:type="dxa"/>
            <w:tcBorders>
              <w:top w:val="nil"/>
              <w:left w:val="nil"/>
              <w:bottom w:val="single" w:sz="4" w:space="0" w:color="auto"/>
              <w:right w:val="single" w:sz="4" w:space="0" w:color="auto"/>
            </w:tcBorders>
            <w:shd w:val="clear" w:color="auto" w:fill="FFFFFF" w:themeFill="background1"/>
            <w:noWrap/>
            <w:vAlign w:val="bottom"/>
          </w:tcPr>
          <w:p w14:paraId="2A45FE1C" w14:textId="77777777" w:rsidR="009244DD" w:rsidRPr="002E35BC" w:rsidRDefault="009244DD" w:rsidP="00F27925">
            <w:pPr>
              <w:rPr>
                <w:rFonts w:asciiTheme="minorHAnsi" w:hAnsiTheme="minorHAnsi" w:cstheme="minorHAnsi"/>
                <w:color w:val="000000"/>
              </w:rPr>
            </w:pPr>
          </w:p>
        </w:tc>
        <w:tc>
          <w:tcPr>
            <w:tcW w:w="671" w:type="dxa"/>
            <w:tcBorders>
              <w:top w:val="nil"/>
              <w:left w:val="nil"/>
              <w:bottom w:val="single" w:sz="4" w:space="0" w:color="auto"/>
              <w:right w:val="single" w:sz="4" w:space="0" w:color="auto"/>
            </w:tcBorders>
            <w:shd w:val="clear" w:color="auto" w:fill="FFFFFF" w:themeFill="background1"/>
            <w:noWrap/>
            <w:vAlign w:val="bottom"/>
          </w:tcPr>
          <w:p w14:paraId="5A323A8F" w14:textId="77777777" w:rsidR="009244DD" w:rsidRPr="002E35BC" w:rsidRDefault="009244DD" w:rsidP="00F27925">
            <w:pPr>
              <w:rPr>
                <w:rFonts w:asciiTheme="minorHAnsi" w:hAnsiTheme="minorHAnsi" w:cstheme="minorHAnsi"/>
                <w:color w:val="000000"/>
              </w:rPr>
            </w:pPr>
          </w:p>
        </w:tc>
        <w:tc>
          <w:tcPr>
            <w:tcW w:w="710" w:type="dxa"/>
            <w:tcBorders>
              <w:top w:val="nil"/>
              <w:left w:val="nil"/>
              <w:bottom w:val="single" w:sz="4" w:space="0" w:color="auto"/>
              <w:right w:val="single" w:sz="4" w:space="0" w:color="auto"/>
            </w:tcBorders>
            <w:shd w:val="clear" w:color="auto" w:fill="FFFFFF" w:themeFill="background1"/>
          </w:tcPr>
          <w:p w14:paraId="53FD573D"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2F2F2" w:themeFill="background1" w:themeFillShade="F2"/>
          </w:tcPr>
          <w:p w14:paraId="70FF9333" w14:textId="76C1BB9D"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2F5496" w:themeFill="accent5" w:themeFillShade="BF"/>
          </w:tcPr>
          <w:p w14:paraId="2238F54A"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FFFFFF" w:themeFill="background1"/>
          </w:tcPr>
          <w:p w14:paraId="5BFF6C64" w14:textId="77777777" w:rsidR="009244DD" w:rsidRPr="002E35BC" w:rsidRDefault="009244DD" w:rsidP="00F27925">
            <w:pPr>
              <w:rPr>
                <w:rFonts w:asciiTheme="minorHAnsi" w:hAnsiTheme="minorHAnsi" w:cstheme="minorHAnsi"/>
                <w:color w:val="000000"/>
              </w:rPr>
            </w:pPr>
          </w:p>
        </w:tc>
      </w:tr>
      <w:tr w:rsidR="009244DD" w:rsidRPr="00860132" w14:paraId="7852779D" w14:textId="70EE2858" w:rsidTr="00D22026">
        <w:trPr>
          <w:trHeight w:val="300"/>
          <w:jc w:val="center"/>
        </w:trPr>
        <w:tc>
          <w:tcPr>
            <w:tcW w:w="2561" w:type="dxa"/>
            <w:tcBorders>
              <w:top w:val="nil"/>
              <w:left w:val="single" w:sz="4" w:space="0" w:color="auto"/>
              <w:bottom w:val="single" w:sz="4" w:space="0" w:color="auto"/>
              <w:right w:val="single" w:sz="4" w:space="0" w:color="auto"/>
            </w:tcBorders>
            <w:shd w:val="clear" w:color="auto" w:fill="auto"/>
            <w:noWrap/>
            <w:vAlign w:val="center"/>
            <w:hideMark/>
          </w:tcPr>
          <w:p w14:paraId="1D661E32" w14:textId="77777777" w:rsidR="009244DD" w:rsidRPr="002E35BC" w:rsidRDefault="009244DD" w:rsidP="009244DD">
            <w:pPr>
              <w:rPr>
                <w:rFonts w:asciiTheme="minorHAnsi" w:hAnsiTheme="minorHAnsi" w:cstheme="minorHAnsi"/>
                <w:color w:val="000000"/>
              </w:rPr>
            </w:pPr>
            <w:r w:rsidRPr="002E35BC">
              <w:rPr>
                <w:rFonts w:asciiTheme="minorHAnsi" w:hAnsiTheme="minorHAnsi" w:cstheme="minorHAnsi"/>
                <w:color w:val="000000"/>
              </w:rPr>
              <w:t>Publicação da versão final</w:t>
            </w:r>
          </w:p>
        </w:tc>
        <w:tc>
          <w:tcPr>
            <w:tcW w:w="894" w:type="dxa"/>
            <w:tcBorders>
              <w:top w:val="nil"/>
              <w:left w:val="nil"/>
              <w:bottom w:val="single" w:sz="4" w:space="0" w:color="auto"/>
              <w:right w:val="single" w:sz="4" w:space="0" w:color="auto"/>
            </w:tcBorders>
            <w:shd w:val="clear" w:color="auto" w:fill="auto"/>
            <w:noWrap/>
            <w:vAlign w:val="bottom"/>
            <w:hideMark/>
          </w:tcPr>
          <w:p w14:paraId="71A125A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1099" w:type="dxa"/>
            <w:tcBorders>
              <w:top w:val="nil"/>
              <w:left w:val="nil"/>
              <w:bottom w:val="single" w:sz="4" w:space="0" w:color="auto"/>
              <w:right w:val="single" w:sz="4" w:space="0" w:color="auto"/>
            </w:tcBorders>
            <w:shd w:val="clear" w:color="auto" w:fill="auto"/>
            <w:noWrap/>
            <w:vAlign w:val="bottom"/>
            <w:hideMark/>
          </w:tcPr>
          <w:p w14:paraId="4E2E4811"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821" w:type="dxa"/>
            <w:tcBorders>
              <w:top w:val="nil"/>
              <w:left w:val="nil"/>
              <w:bottom w:val="single" w:sz="4" w:space="0" w:color="auto"/>
              <w:right w:val="single" w:sz="4" w:space="0" w:color="auto"/>
            </w:tcBorders>
            <w:shd w:val="clear" w:color="auto" w:fill="FFFFFF" w:themeFill="background1"/>
            <w:noWrap/>
            <w:vAlign w:val="bottom"/>
            <w:hideMark/>
          </w:tcPr>
          <w:p w14:paraId="608F8A44"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671" w:type="dxa"/>
            <w:tcBorders>
              <w:top w:val="nil"/>
              <w:left w:val="nil"/>
              <w:bottom w:val="single" w:sz="4" w:space="0" w:color="auto"/>
              <w:right w:val="single" w:sz="4" w:space="0" w:color="auto"/>
            </w:tcBorders>
            <w:shd w:val="clear" w:color="auto" w:fill="FFFFFF" w:themeFill="background1"/>
            <w:noWrap/>
            <w:vAlign w:val="bottom"/>
            <w:hideMark/>
          </w:tcPr>
          <w:p w14:paraId="7DB84796" w14:textId="77777777" w:rsidR="009244DD" w:rsidRPr="002E35BC" w:rsidRDefault="009244DD" w:rsidP="00F27925">
            <w:pPr>
              <w:rPr>
                <w:rFonts w:asciiTheme="minorHAnsi" w:hAnsiTheme="minorHAnsi" w:cstheme="minorHAnsi"/>
                <w:color w:val="000000"/>
              </w:rPr>
            </w:pPr>
            <w:r w:rsidRPr="002E35BC">
              <w:rPr>
                <w:rFonts w:asciiTheme="minorHAnsi" w:hAnsiTheme="minorHAnsi" w:cstheme="minorHAnsi"/>
                <w:color w:val="000000"/>
              </w:rPr>
              <w:t> </w:t>
            </w:r>
          </w:p>
        </w:tc>
        <w:tc>
          <w:tcPr>
            <w:tcW w:w="710" w:type="dxa"/>
            <w:tcBorders>
              <w:top w:val="nil"/>
              <w:left w:val="nil"/>
              <w:bottom w:val="single" w:sz="4" w:space="0" w:color="auto"/>
              <w:right w:val="single" w:sz="4" w:space="0" w:color="auto"/>
            </w:tcBorders>
            <w:shd w:val="clear" w:color="auto" w:fill="FFFFFF" w:themeFill="background1"/>
          </w:tcPr>
          <w:p w14:paraId="219F537C" w14:textId="77777777" w:rsidR="009244DD" w:rsidRPr="002E35BC" w:rsidRDefault="009244DD" w:rsidP="00F27925">
            <w:pPr>
              <w:rPr>
                <w:rFonts w:asciiTheme="minorHAnsi" w:hAnsiTheme="minorHAnsi" w:cstheme="minorHAnsi"/>
                <w:color w:val="000000"/>
              </w:rPr>
            </w:pPr>
          </w:p>
        </w:tc>
        <w:tc>
          <w:tcPr>
            <w:tcW w:w="783" w:type="dxa"/>
            <w:tcBorders>
              <w:top w:val="nil"/>
              <w:left w:val="nil"/>
              <w:bottom w:val="single" w:sz="4" w:space="0" w:color="auto"/>
              <w:right w:val="single" w:sz="4" w:space="0" w:color="auto"/>
            </w:tcBorders>
            <w:shd w:val="clear" w:color="auto" w:fill="FFFFFF" w:themeFill="background1"/>
          </w:tcPr>
          <w:p w14:paraId="1690DDED" w14:textId="2B0BF0E1" w:rsidR="009244DD" w:rsidRPr="002E35BC" w:rsidRDefault="009244DD" w:rsidP="00F27925">
            <w:pPr>
              <w:rPr>
                <w:rFonts w:asciiTheme="minorHAnsi" w:hAnsiTheme="minorHAnsi" w:cstheme="minorHAnsi"/>
                <w:color w:val="000000"/>
              </w:rPr>
            </w:pPr>
          </w:p>
        </w:tc>
        <w:tc>
          <w:tcPr>
            <w:tcW w:w="718" w:type="dxa"/>
            <w:tcBorders>
              <w:top w:val="nil"/>
              <w:left w:val="nil"/>
              <w:bottom w:val="single" w:sz="4" w:space="0" w:color="auto"/>
              <w:right w:val="single" w:sz="4" w:space="0" w:color="auto"/>
            </w:tcBorders>
            <w:shd w:val="clear" w:color="auto" w:fill="F2F2F2" w:themeFill="background1" w:themeFillShade="F2"/>
          </w:tcPr>
          <w:p w14:paraId="31BEB54F" w14:textId="77777777" w:rsidR="009244DD" w:rsidRPr="002E35BC" w:rsidRDefault="009244DD" w:rsidP="00F27925">
            <w:pPr>
              <w:rPr>
                <w:rFonts w:asciiTheme="minorHAnsi" w:hAnsiTheme="minorHAnsi" w:cstheme="minorHAnsi"/>
                <w:color w:val="000000"/>
              </w:rPr>
            </w:pPr>
          </w:p>
        </w:tc>
        <w:tc>
          <w:tcPr>
            <w:tcW w:w="873" w:type="dxa"/>
            <w:tcBorders>
              <w:top w:val="nil"/>
              <w:left w:val="nil"/>
              <w:bottom w:val="single" w:sz="4" w:space="0" w:color="auto"/>
              <w:right w:val="single" w:sz="4" w:space="0" w:color="auto"/>
            </w:tcBorders>
            <w:shd w:val="clear" w:color="auto" w:fill="2F5496" w:themeFill="accent5" w:themeFillShade="BF"/>
          </w:tcPr>
          <w:p w14:paraId="7B8EA702" w14:textId="77777777" w:rsidR="009244DD" w:rsidRPr="002E35BC" w:rsidRDefault="009244DD" w:rsidP="00F27925">
            <w:pPr>
              <w:rPr>
                <w:rFonts w:asciiTheme="minorHAnsi" w:hAnsiTheme="minorHAnsi" w:cstheme="minorHAnsi"/>
                <w:color w:val="000000"/>
              </w:rPr>
            </w:pPr>
          </w:p>
        </w:tc>
      </w:tr>
    </w:tbl>
    <w:p w14:paraId="7D0F1553" w14:textId="46B1FD93" w:rsidR="0066512C" w:rsidRDefault="0066512C">
      <w:pPr>
        <w:spacing w:after="0" w:line="360" w:lineRule="auto"/>
        <w:jc w:val="both"/>
        <w:rPr>
          <w:rFonts w:ascii="Times New Roman" w:eastAsia="Times New Roman" w:hAnsi="Times New Roman" w:cs="Times New Roman"/>
          <w:sz w:val="28"/>
          <w:szCs w:val="28"/>
          <w:lang w:eastAsia="pt-BR"/>
        </w:rPr>
      </w:pPr>
    </w:p>
    <w:p w14:paraId="33B6A2A2" w14:textId="6CA3ED95" w:rsidR="0080675A" w:rsidRDefault="0080675A">
      <w:pPr>
        <w:spacing w:after="0" w:line="360" w:lineRule="auto"/>
        <w:jc w:val="both"/>
        <w:rPr>
          <w:rFonts w:ascii="Times New Roman" w:eastAsia="Times New Roman" w:hAnsi="Times New Roman" w:cs="Times New Roman"/>
          <w:b/>
          <w:bCs/>
          <w:sz w:val="32"/>
          <w:szCs w:val="32"/>
          <w:highlight w:val="yellow"/>
        </w:rPr>
      </w:pPr>
    </w:p>
    <w:p w14:paraId="2E5D1123" w14:textId="2BE67C78" w:rsidR="0080675A" w:rsidRPr="000F579C" w:rsidRDefault="0080675A" w:rsidP="0080675A">
      <w:pPr>
        <w:pStyle w:val="Ttulo1"/>
        <w:numPr>
          <w:ilvl w:val="0"/>
          <w:numId w:val="2"/>
        </w:numPr>
        <w:rPr>
          <w:rFonts w:ascii="Times New Roman" w:hAnsi="Times New Roman"/>
          <w:b/>
          <w:color w:val="auto"/>
          <w:sz w:val="24"/>
        </w:rPr>
      </w:pPr>
      <w:bookmarkStart w:id="29" w:name="_Toc503819979"/>
      <w:r w:rsidRPr="000F579C">
        <w:rPr>
          <w:rFonts w:ascii="Times New Roman" w:hAnsi="Times New Roman"/>
          <w:b/>
          <w:color w:val="auto"/>
          <w:sz w:val="24"/>
        </w:rPr>
        <w:t>LEVANTAMENTO DE REQUISITOS</w:t>
      </w:r>
      <w:bookmarkEnd w:id="29"/>
    </w:p>
    <w:p w14:paraId="7E29C56A" w14:textId="77777777" w:rsidR="00A26B4C" w:rsidRDefault="00A26B4C" w:rsidP="00A26B4C">
      <w:pPr>
        <w:pStyle w:val="PargrafodaLista"/>
        <w:spacing w:line="360" w:lineRule="auto"/>
        <w:jc w:val="both"/>
      </w:pPr>
    </w:p>
    <w:p w14:paraId="3DBBC879" w14:textId="3708DDE1" w:rsidR="00A26B4C" w:rsidRDefault="00A26B4C" w:rsidP="00412655">
      <w:pPr>
        <w:pStyle w:val="PargrafodaLista"/>
        <w:spacing w:line="360" w:lineRule="auto"/>
        <w:ind w:left="0" w:firstLine="708"/>
        <w:jc w:val="both"/>
        <w:rPr>
          <w:rFonts w:ascii="Times New Roman" w:hAnsi="Times New Roman"/>
          <w:sz w:val="24"/>
        </w:rPr>
      </w:pPr>
      <w:r w:rsidRPr="00A26B4C">
        <w:rPr>
          <w:rFonts w:ascii="Times New Roman" w:hAnsi="Times New Roman"/>
          <w:sz w:val="24"/>
        </w:rPr>
        <w:t>Neste Capítulo serão apresentadas as metodologias de levantamento de requisitos</w:t>
      </w:r>
      <w:r w:rsidR="00995F53">
        <w:rPr>
          <w:rFonts w:ascii="Times New Roman" w:hAnsi="Times New Roman"/>
          <w:sz w:val="24"/>
        </w:rPr>
        <w:t xml:space="preserve"> não f</w:t>
      </w:r>
      <w:r w:rsidR="00451DE6">
        <w:rPr>
          <w:rFonts w:ascii="Times New Roman" w:hAnsi="Times New Roman"/>
          <w:sz w:val="24"/>
        </w:rPr>
        <w:t xml:space="preserve">uncionais e casos </w:t>
      </w:r>
      <w:r w:rsidRPr="00A26B4C">
        <w:rPr>
          <w:rFonts w:ascii="Times New Roman" w:hAnsi="Times New Roman"/>
          <w:sz w:val="24"/>
        </w:rPr>
        <w:t>de uso.</w:t>
      </w:r>
    </w:p>
    <w:p w14:paraId="6A34D448" w14:textId="77777777" w:rsidR="001977A3" w:rsidRDefault="001977A3" w:rsidP="00412655">
      <w:pPr>
        <w:pStyle w:val="PargrafodaLista"/>
        <w:spacing w:line="360" w:lineRule="auto"/>
        <w:ind w:left="0" w:firstLine="708"/>
        <w:jc w:val="both"/>
        <w:rPr>
          <w:rFonts w:ascii="Times New Roman" w:hAnsi="Times New Roman"/>
          <w:sz w:val="24"/>
        </w:rPr>
      </w:pPr>
    </w:p>
    <w:p w14:paraId="79719604" w14:textId="2806A861" w:rsidR="001977A3" w:rsidRDefault="001977A3" w:rsidP="001977A3">
      <w:pPr>
        <w:pStyle w:val="Ttulo2"/>
        <w:numPr>
          <w:ilvl w:val="1"/>
          <w:numId w:val="2"/>
        </w:numPr>
        <w:rPr>
          <w:sz w:val="24"/>
        </w:rPr>
      </w:pPr>
      <w:bookmarkStart w:id="30" w:name="_Toc503819980"/>
      <w:commentRangeStart w:id="31"/>
      <w:commentRangeStart w:id="32"/>
      <w:proofErr w:type="spellStart"/>
      <w:r w:rsidRPr="001977A3">
        <w:rPr>
          <w:sz w:val="24"/>
        </w:rPr>
        <w:t>DevOps</w:t>
      </w:r>
      <w:commentRangeEnd w:id="31"/>
      <w:proofErr w:type="spellEnd"/>
      <w:r w:rsidRPr="001977A3">
        <w:rPr>
          <w:sz w:val="24"/>
        </w:rPr>
        <w:commentReference w:id="31"/>
      </w:r>
      <w:commentRangeEnd w:id="32"/>
      <w:r w:rsidRPr="001977A3">
        <w:rPr>
          <w:sz w:val="24"/>
        </w:rPr>
        <w:commentReference w:id="32"/>
      </w:r>
      <w:bookmarkEnd w:id="30"/>
    </w:p>
    <w:p w14:paraId="15951BDB" w14:textId="77777777" w:rsidR="001977A3" w:rsidRPr="007900AC" w:rsidRDefault="001977A3" w:rsidP="001977A3">
      <w:pPr>
        <w:spacing w:after="0" w:line="360" w:lineRule="auto"/>
        <w:rPr>
          <w:rFonts w:ascii="Times New Roman" w:hAnsi="Times New Roman"/>
          <w:sz w:val="24"/>
        </w:rPr>
      </w:pPr>
      <w:r w:rsidRPr="007900AC">
        <w:rPr>
          <w:rFonts w:ascii="Times New Roman" w:hAnsi="Times New Roman" w:cs="Times New Roman"/>
          <w:b/>
          <w:sz w:val="24"/>
        </w:rPr>
        <w:tab/>
      </w:r>
      <w:r w:rsidRPr="007900AC">
        <w:rPr>
          <w:rFonts w:ascii="Times New Roman" w:eastAsia="Times New Roman" w:hAnsi="Times New Roman" w:cs="Times New Roman"/>
          <w:sz w:val="24"/>
          <w:szCs w:val="28"/>
        </w:rPr>
        <w:t xml:space="preserve">O termo </w:t>
      </w:r>
      <w:proofErr w:type="spellStart"/>
      <w:r w:rsidRPr="007900AC">
        <w:rPr>
          <w:rFonts w:ascii="Times New Roman" w:eastAsia="Times New Roman" w:hAnsi="Times New Roman" w:cs="Times New Roman"/>
          <w:sz w:val="24"/>
          <w:szCs w:val="28"/>
        </w:rPr>
        <w:t>DevOps</w:t>
      </w:r>
      <w:proofErr w:type="spellEnd"/>
      <w:r w:rsidRPr="007900AC">
        <w:rPr>
          <w:rFonts w:ascii="Times New Roman" w:eastAsia="Times New Roman" w:hAnsi="Times New Roman" w:cs="Times New Roman"/>
          <w:sz w:val="24"/>
          <w:szCs w:val="28"/>
        </w:rPr>
        <w:t xml:space="preserve"> surgiu num evento organizado por Andrew </w:t>
      </w:r>
      <w:r>
        <w:rPr>
          <w:rStyle w:val="Refdenotaderodap"/>
          <w:rFonts w:ascii="Times New Roman" w:eastAsia="Times New Roman" w:hAnsi="Times New Roman" w:cs="Times New Roman"/>
          <w:sz w:val="24"/>
          <w:szCs w:val="28"/>
        </w:rPr>
        <w:footnoteReference w:id="1"/>
      </w:r>
      <w:proofErr w:type="spellStart"/>
      <w:r w:rsidRPr="007900AC">
        <w:rPr>
          <w:rFonts w:ascii="Times New Roman" w:eastAsia="Times New Roman" w:hAnsi="Times New Roman" w:cs="Times New Roman"/>
          <w:sz w:val="24"/>
          <w:szCs w:val="28"/>
        </w:rPr>
        <w:t>Shaffer</w:t>
      </w:r>
      <w:proofErr w:type="spellEnd"/>
      <w:r w:rsidRPr="007900AC">
        <w:rPr>
          <w:rFonts w:ascii="Times New Roman" w:eastAsia="Times New Roman" w:hAnsi="Times New Roman" w:cs="Times New Roman"/>
          <w:sz w:val="24"/>
          <w:szCs w:val="28"/>
        </w:rPr>
        <w:t xml:space="preserve"> e o engenheiro de sistemas John </w:t>
      </w:r>
      <w:proofErr w:type="spellStart"/>
      <w:r w:rsidRPr="007900AC">
        <w:rPr>
          <w:rFonts w:ascii="Times New Roman" w:eastAsia="Times New Roman" w:hAnsi="Times New Roman" w:cs="Times New Roman"/>
          <w:sz w:val="24"/>
          <w:szCs w:val="28"/>
        </w:rPr>
        <w:t>Allspaw</w:t>
      </w:r>
      <w:proofErr w:type="spellEnd"/>
      <w:r w:rsidRPr="007900AC">
        <w:rPr>
          <w:rFonts w:ascii="Times New Roman" w:eastAsia="Times New Roman" w:hAnsi="Times New Roman" w:cs="Times New Roman"/>
          <w:sz w:val="24"/>
          <w:szCs w:val="28"/>
        </w:rPr>
        <w:t>, para discutir especificamente os desafios da integração das áreas de desenvolvimento e operações existentes nas empresas.</w:t>
      </w:r>
    </w:p>
    <w:p w14:paraId="145A528A" w14:textId="4A978CE0" w:rsidR="001977A3" w:rsidRDefault="001977A3" w:rsidP="001977A3">
      <w:pPr>
        <w:spacing w:after="0" w:line="360" w:lineRule="auto"/>
        <w:jc w:val="both"/>
        <w:rPr>
          <w:rFonts w:ascii="Times New Roman" w:eastAsia="Times New Roman" w:hAnsi="Times New Roman" w:cs="Times New Roman"/>
          <w:sz w:val="24"/>
          <w:szCs w:val="28"/>
        </w:rPr>
      </w:pPr>
      <w:r w:rsidRPr="007900AC">
        <w:rPr>
          <w:rFonts w:ascii="Times New Roman" w:hAnsi="Times New Roman" w:cs="Times New Roman"/>
          <w:sz w:val="24"/>
        </w:rPr>
        <w:tab/>
      </w:r>
      <w:r w:rsidRPr="007900AC">
        <w:rPr>
          <w:rFonts w:ascii="Times New Roman" w:eastAsia="Times New Roman" w:hAnsi="Times New Roman" w:cs="Times New Roman"/>
          <w:sz w:val="24"/>
          <w:szCs w:val="28"/>
        </w:rPr>
        <w:t>Modelo utilizado quando se trata de metodologia ágeis, afim de realizar entregas rápidas com qualidade. Tem finalidade de integrar os setores de desenvolvimento e operações, diminuindo a dificuldade que encontravam quando se lançava uma nova funcionalidade do software, pois os setores operacionais criam um ambiente propício para execução de determinadas ferramentas pré-definidas no escopo do projeto e caso algo seja alterado, pode-se perder pontos no quesito qualidade e disponibilidade da aplicação.</w:t>
      </w:r>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DevOps</w:t>
      </w:r>
      <w:proofErr w:type="spellEnd"/>
      <w:r>
        <w:rPr>
          <w:rFonts w:ascii="Times New Roman" w:eastAsia="Times New Roman" w:hAnsi="Times New Roman" w:cs="Times New Roman"/>
          <w:sz w:val="24"/>
          <w:szCs w:val="28"/>
        </w:rPr>
        <w:t>, 2017).</w:t>
      </w:r>
    </w:p>
    <w:p w14:paraId="33043C6D" w14:textId="77777777" w:rsidR="001977A3" w:rsidRPr="007900AC" w:rsidRDefault="001977A3" w:rsidP="001977A3">
      <w:pPr>
        <w:spacing w:after="0" w:line="360" w:lineRule="auto"/>
        <w:jc w:val="both"/>
        <w:rPr>
          <w:rFonts w:ascii="Times New Roman" w:hAnsi="Times New Roman"/>
          <w:sz w:val="24"/>
        </w:rPr>
      </w:pPr>
    </w:p>
    <w:p w14:paraId="6AC916A7" w14:textId="410F9C62" w:rsidR="0080675A" w:rsidRPr="000F579C" w:rsidRDefault="0080675A" w:rsidP="00F904C6">
      <w:pPr>
        <w:pStyle w:val="Ttulo2"/>
        <w:numPr>
          <w:ilvl w:val="1"/>
          <w:numId w:val="2"/>
        </w:numPr>
        <w:rPr>
          <w:sz w:val="24"/>
        </w:rPr>
      </w:pPr>
      <w:bookmarkStart w:id="33" w:name="_Toc503819981"/>
      <w:r w:rsidRPr="000F579C">
        <w:rPr>
          <w:sz w:val="24"/>
        </w:rPr>
        <w:t>Metodologia</w:t>
      </w:r>
      <w:r w:rsidR="000D4C99">
        <w:rPr>
          <w:sz w:val="24"/>
        </w:rPr>
        <w:t xml:space="preserve"> de levantamento de requisitos</w:t>
      </w:r>
      <w:bookmarkEnd w:id="33"/>
    </w:p>
    <w:p w14:paraId="7D76EE8F" w14:textId="486BCDF5" w:rsidR="00F6771E"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lastRenderedPageBreak/>
        <w:t>Para este projeto foi adotado a clássica metodologia de entrevista, pois se trata de uma metodologia simples e que produz bons resultados na fase inicial do projeto (PRESSMAN, 2016).</w:t>
      </w:r>
    </w:p>
    <w:p w14:paraId="341E1D44" w14:textId="625F0B43" w:rsidR="0080675A" w:rsidRDefault="0080675A" w:rsidP="004C6CE7">
      <w:pPr>
        <w:spacing w:after="0" w:line="360" w:lineRule="auto"/>
        <w:ind w:firstLine="709"/>
        <w:jc w:val="both"/>
        <w:rPr>
          <w:rFonts w:ascii="Times New Roman" w:hAnsi="Times New Roman"/>
          <w:sz w:val="24"/>
        </w:rPr>
      </w:pPr>
      <w:r w:rsidRPr="0080675A">
        <w:rPr>
          <w:rFonts w:ascii="Times New Roman" w:hAnsi="Times New Roman"/>
          <w:sz w:val="24"/>
        </w:rPr>
        <w:t>A partir desta técnica foi possível refinar os requisitos e reduzir o tempo de desenvolvimento da aplicação, trabalhando em cima das necessidades que à aplicação deve atender.</w:t>
      </w:r>
    </w:p>
    <w:p w14:paraId="427690F6" w14:textId="3B1AA488" w:rsidR="00412655" w:rsidDel="00FD1BFB" w:rsidRDefault="00451DE6" w:rsidP="004C6CE7">
      <w:pPr>
        <w:spacing w:after="0" w:line="360" w:lineRule="auto"/>
        <w:ind w:firstLine="709"/>
        <w:jc w:val="both"/>
        <w:rPr>
          <w:del w:id="34" w:author="THIAGO LUIS SILVA FORTUNATO" w:date="2018-01-22T23:31:00Z"/>
          <w:rFonts w:ascii="Times New Roman" w:hAnsi="Times New Roman"/>
          <w:sz w:val="24"/>
        </w:rPr>
      </w:pPr>
      <w:r>
        <w:rPr>
          <w:rFonts w:ascii="Times New Roman" w:hAnsi="Times New Roman"/>
          <w:sz w:val="24"/>
        </w:rPr>
        <w:t xml:space="preserve">A organização da aplicação é distribuída conforma a Figura </w:t>
      </w:r>
      <w:r w:rsidR="00E8589A">
        <w:rPr>
          <w:rFonts w:ascii="Times New Roman" w:hAnsi="Times New Roman"/>
          <w:sz w:val="24"/>
        </w:rPr>
        <w:t>1</w:t>
      </w:r>
      <w:r>
        <w:rPr>
          <w:rFonts w:ascii="Times New Roman" w:hAnsi="Times New Roman"/>
          <w:sz w:val="24"/>
        </w:rPr>
        <w:t xml:space="preserve">. Com base na </w:t>
      </w:r>
      <w:r w:rsidR="00787381">
        <w:rPr>
          <w:rFonts w:ascii="Times New Roman" w:hAnsi="Times New Roman"/>
          <w:sz w:val="24"/>
        </w:rPr>
        <w:t xml:space="preserve">nesta </w:t>
      </w:r>
      <w:r>
        <w:rPr>
          <w:rFonts w:ascii="Times New Roman" w:hAnsi="Times New Roman"/>
          <w:sz w:val="24"/>
        </w:rPr>
        <w:t xml:space="preserve">Figura, pode-se obter </w:t>
      </w:r>
      <w:r w:rsidR="00787381">
        <w:rPr>
          <w:rFonts w:ascii="Times New Roman" w:hAnsi="Times New Roman"/>
          <w:sz w:val="24"/>
        </w:rPr>
        <w:t>uma visão geral de como e com quem os serviços se relacionam e além de exibir demonstrar suas dependências</w:t>
      </w:r>
      <w:r w:rsidR="003D6DCD">
        <w:rPr>
          <w:rFonts w:ascii="Times New Roman" w:hAnsi="Times New Roman"/>
          <w:sz w:val="24"/>
        </w:rPr>
        <w:t xml:space="preserve"> (Silva, 2017</w:t>
      </w:r>
      <w:r w:rsidR="00AF5B8A">
        <w:rPr>
          <w:rFonts w:ascii="Times New Roman" w:hAnsi="Times New Roman"/>
          <w:sz w:val="24"/>
        </w:rPr>
        <w:t>)</w:t>
      </w:r>
      <w:r w:rsidR="00787381">
        <w:rPr>
          <w:rFonts w:ascii="Times New Roman" w:hAnsi="Times New Roman"/>
          <w:sz w:val="24"/>
        </w:rPr>
        <w:t>.</w:t>
      </w:r>
      <w:r w:rsidR="00AF5B8A">
        <w:rPr>
          <w:rFonts w:ascii="Times New Roman" w:hAnsi="Times New Roman"/>
          <w:sz w:val="24"/>
        </w:rPr>
        <w:t xml:space="preserve"> </w:t>
      </w:r>
    </w:p>
    <w:p w14:paraId="35EBF012" w14:textId="490E7B54" w:rsidR="001977A3" w:rsidDel="00FD1BFB" w:rsidRDefault="00FD1BFB">
      <w:pPr>
        <w:spacing w:after="0" w:line="360" w:lineRule="auto"/>
        <w:ind w:firstLine="709"/>
        <w:jc w:val="both"/>
        <w:rPr>
          <w:del w:id="35" w:author="THIAGO LUIS SILVA FORTUNATO" w:date="2018-01-22T23:31:00Z"/>
          <w:rFonts w:ascii="Times New Roman" w:hAnsi="Times New Roman"/>
          <w:sz w:val="24"/>
        </w:rPr>
        <w:pPrChange w:id="36" w:author="THIAGO LUIS SILVA FORTUNATO" w:date="2018-01-22T23:31:00Z">
          <w:pPr>
            <w:spacing w:after="0" w:line="360" w:lineRule="auto"/>
            <w:ind w:firstLine="709"/>
          </w:pPr>
        </w:pPrChange>
      </w:pPr>
      <w:r>
        <w:rPr>
          <w:bCs/>
          <w:noProof/>
          <w:lang w:eastAsia="pt-BR"/>
        </w:rPr>
        <w:drawing>
          <wp:anchor distT="0" distB="0" distL="114300" distR="114300" simplePos="0" relativeHeight="251660800" behindDoc="1" locked="0" layoutInCell="1" allowOverlap="1" wp14:anchorId="12878DD8" wp14:editId="4C14A62A">
            <wp:simplePos x="0" y="0"/>
            <wp:positionH relativeFrom="column">
              <wp:posOffset>186690</wp:posOffset>
            </wp:positionH>
            <wp:positionV relativeFrom="paragraph">
              <wp:posOffset>750570</wp:posOffset>
            </wp:positionV>
            <wp:extent cx="5393690" cy="3643630"/>
            <wp:effectExtent l="0" t="0" r="0" b="0"/>
            <wp:wrapTopAndBottom/>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Diagram0.png"/>
                    <pic:cNvPicPr/>
                  </pic:nvPicPr>
                  <pic:blipFill>
                    <a:blip r:embed="rId23">
                      <a:extLst>
                        <a:ext uri="{28A0092B-C50C-407E-A947-70E740481C1C}">
                          <a14:useLocalDpi xmlns:a14="http://schemas.microsoft.com/office/drawing/2010/main" val="0"/>
                        </a:ext>
                      </a:extLst>
                    </a:blip>
                    <a:stretch>
                      <a:fillRect/>
                    </a:stretch>
                  </pic:blipFill>
                  <pic:spPr>
                    <a:xfrm>
                      <a:off x="0" y="0"/>
                      <a:ext cx="5393690" cy="3643630"/>
                    </a:xfrm>
                    <a:prstGeom prst="rect">
                      <a:avLst/>
                    </a:prstGeom>
                  </pic:spPr>
                </pic:pic>
              </a:graphicData>
            </a:graphic>
            <wp14:sizeRelH relativeFrom="margin">
              <wp14:pctWidth>0</wp14:pctWidth>
            </wp14:sizeRelH>
            <wp14:sizeRelV relativeFrom="margin">
              <wp14:pctHeight>0</wp14:pctHeight>
            </wp14:sizeRelV>
          </wp:anchor>
        </w:drawing>
      </w:r>
    </w:p>
    <w:p w14:paraId="63319944" w14:textId="5D46955A" w:rsidR="001977A3" w:rsidDel="00FD1BFB" w:rsidRDefault="004E3007">
      <w:pPr>
        <w:spacing w:after="0" w:line="360" w:lineRule="auto"/>
        <w:rPr>
          <w:del w:id="37" w:author="THIAGO LUIS SILVA FORTUNATO" w:date="2018-01-22T23:31:00Z"/>
          <w:rFonts w:ascii="Times New Roman" w:hAnsi="Times New Roman"/>
          <w:sz w:val="24"/>
        </w:rPr>
        <w:pPrChange w:id="38" w:author="THIAGO LUIS SILVA FORTUNATO" w:date="2018-01-22T23:31:00Z">
          <w:pPr>
            <w:spacing w:after="0" w:line="360" w:lineRule="auto"/>
            <w:ind w:firstLine="709"/>
          </w:pPr>
        </w:pPrChange>
      </w:pPr>
      <w:r>
        <w:rPr>
          <w:noProof/>
        </w:rPr>
        <w:pict w14:anchorId="6DA900CE">
          <v:shape id="_x0000_s1038" type="#_x0000_t202" style="position:absolute;margin-left:10.7pt;margin-top:4.8pt;width:432.25pt;height:30.6pt;z-index:251659264;mso-position-horizontal-relative:text;mso-position-vertical-relative:text" stroked="f">
            <v:textbox style="mso-next-textbox:#_x0000_s1038" inset="0,0,0,0">
              <w:txbxContent>
                <w:p w14:paraId="0790C818" w14:textId="5FB828BC" w:rsidR="004E3007" w:rsidRPr="0039783D" w:rsidRDefault="004E3007" w:rsidP="0039783D">
                  <w:pPr>
                    <w:pStyle w:val="Legenda"/>
                    <w:keepNext/>
                    <w:jc w:val="center"/>
                    <w:rPr>
                      <w:rFonts w:ascii="Times New Roman" w:hAnsi="Times New Roman"/>
                    </w:rPr>
                  </w:pPr>
                  <w:bookmarkStart w:id="39" w:name="_Toc503819910"/>
                  <w:r w:rsidRPr="0039783D">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1</w:t>
                  </w:r>
                  <w:r>
                    <w:rPr>
                      <w:rFonts w:ascii="Times New Roman" w:hAnsi="Times New Roman"/>
                    </w:rPr>
                    <w:fldChar w:fldCharType="end"/>
                  </w:r>
                  <w:r w:rsidRPr="0039783D">
                    <w:rPr>
                      <w:rFonts w:ascii="Times New Roman" w:hAnsi="Times New Roman"/>
                    </w:rPr>
                    <w:t xml:space="preserve">- Arquitetura da Aplicação </w:t>
                  </w:r>
                  <w:proofErr w:type="spellStart"/>
                  <w:r w:rsidRPr="0039783D">
                    <w:rPr>
                      <w:rFonts w:ascii="Times New Roman" w:hAnsi="Times New Roman"/>
                    </w:rPr>
                    <w:t>Mapskills</w:t>
                  </w:r>
                  <w:proofErr w:type="spellEnd"/>
                  <w:r w:rsidRPr="0039783D">
                    <w:rPr>
                      <w:rFonts w:ascii="Times New Roman" w:hAnsi="Times New Roman"/>
                    </w:rPr>
                    <w:t>.</w:t>
                  </w:r>
                  <w:bookmarkEnd w:id="39"/>
                </w:p>
              </w:txbxContent>
            </v:textbox>
            <w10:wrap type="topAndBottom"/>
          </v:shape>
        </w:pict>
      </w:r>
    </w:p>
    <w:p w14:paraId="275C5C1E" w14:textId="700E78A8" w:rsidR="001977A3" w:rsidRDefault="001977A3">
      <w:pPr>
        <w:spacing w:after="0" w:line="360" w:lineRule="auto"/>
        <w:rPr>
          <w:rFonts w:ascii="Times New Roman" w:hAnsi="Times New Roman"/>
          <w:sz w:val="24"/>
        </w:rPr>
        <w:pPrChange w:id="40" w:author="THIAGO LUIS SILVA FORTUNATO" w:date="2018-01-22T23:31:00Z">
          <w:pPr>
            <w:spacing w:after="0" w:line="360" w:lineRule="auto"/>
            <w:ind w:firstLine="709"/>
          </w:pPr>
        </w:pPrChange>
      </w:pPr>
    </w:p>
    <w:p w14:paraId="4DB282F0" w14:textId="79443768" w:rsidR="00252DFD" w:rsidRDefault="005D49BD" w:rsidP="001977A3">
      <w:pPr>
        <w:spacing w:after="0" w:line="360" w:lineRule="auto"/>
        <w:ind w:firstLine="709"/>
        <w:rPr>
          <w:rFonts w:ascii="Times New Roman" w:hAnsi="Times New Roman"/>
          <w:sz w:val="24"/>
        </w:rPr>
      </w:pPr>
      <w:r>
        <w:rPr>
          <w:rFonts w:ascii="Times New Roman" w:hAnsi="Times New Roman"/>
          <w:sz w:val="24"/>
        </w:rPr>
        <w:t>Fonte: Silva, 2017.</w:t>
      </w:r>
    </w:p>
    <w:p w14:paraId="21A3DE8E" w14:textId="0CBDBA86" w:rsidR="001977A3" w:rsidRDefault="001977A3" w:rsidP="00252DFD">
      <w:pPr>
        <w:spacing w:after="0" w:line="360" w:lineRule="auto"/>
        <w:rPr>
          <w:rFonts w:ascii="Times New Roman" w:hAnsi="Times New Roman"/>
          <w:sz w:val="24"/>
        </w:rPr>
      </w:pPr>
    </w:p>
    <w:p w14:paraId="65A96B2A" w14:textId="4353F4BB" w:rsidR="001977A3" w:rsidRDefault="001977A3" w:rsidP="00252DFD">
      <w:pPr>
        <w:spacing w:after="0" w:line="360" w:lineRule="auto"/>
        <w:rPr>
          <w:ins w:id="41" w:author="THIAGO LUIS SILVA FORTUNATO" w:date="2018-01-22T23:32:00Z"/>
          <w:rFonts w:ascii="Times New Roman" w:hAnsi="Times New Roman"/>
          <w:sz w:val="24"/>
        </w:rPr>
      </w:pPr>
    </w:p>
    <w:p w14:paraId="5CE24190" w14:textId="77777777" w:rsidR="00FD1BFB" w:rsidRPr="005D49BD" w:rsidRDefault="00FD1BFB" w:rsidP="00252DFD">
      <w:pPr>
        <w:spacing w:after="0" w:line="360" w:lineRule="auto"/>
        <w:rPr>
          <w:rFonts w:ascii="Times New Roman" w:hAnsi="Times New Roman"/>
          <w:sz w:val="24"/>
        </w:rPr>
      </w:pPr>
    </w:p>
    <w:p w14:paraId="26BB92D3" w14:textId="63D41BF5" w:rsidR="005B1240" w:rsidRPr="005B1240" w:rsidRDefault="005B1240" w:rsidP="005B1240">
      <w:pPr>
        <w:pStyle w:val="Ttulo2"/>
        <w:numPr>
          <w:ilvl w:val="1"/>
          <w:numId w:val="2"/>
        </w:numPr>
        <w:spacing w:before="0" w:beforeAutospacing="0" w:after="0" w:afterAutospacing="0"/>
        <w:rPr>
          <w:sz w:val="24"/>
        </w:rPr>
      </w:pPr>
      <w:bookmarkStart w:id="42" w:name="_Toc503819982"/>
      <w:r w:rsidRPr="005B1240">
        <w:rPr>
          <w:sz w:val="24"/>
        </w:rPr>
        <w:lastRenderedPageBreak/>
        <w:t>Requisitos do Projeto</w:t>
      </w:r>
      <w:bookmarkEnd w:id="42"/>
    </w:p>
    <w:p w14:paraId="6AFA9634" w14:textId="77777777" w:rsidR="005B1240" w:rsidRDefault="005B1240" w:rsidP="005B1240">
      <w:pPr>
        <w:spacing w:after="0" w:line="360" w:lineRule="auto"/>
        <w:ind w:firstLine="708"/>
        <w:jc w:val="both"/>
        <w:rPr>
          <w:rFonts w:ascii="Times New Roman" w:hAnsi="Times New Roman" w:cs="Times New Roman"/>
          <w:sz w:val="24"/>
        </w:rPr>
      </w:pPr>
    </w:p>
    <w:p w14:paraId="14A7C1A2" w14:textId="61D95E11" w:rsidR="000F579C" w:rsidRDefault="00F81FF4" w:rsidP="005B1240">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Para garantir a disponibilidade e qualidade da plataforma é necessário que contenha serviços específicos para que a plataforma consiga </w:t>
      </w:r>
      <w:r w:rsidR="000F579C">
        <w:rPr>
          <w:rFonts w:ascii="Times New Roman" w:hAnsi="Times New Roman" w:cs="Times New Roman"/>
          <w:sz w:val="24"/>
        </w:rPr>
        <w:t>realizar seu objetivo proposto.</w:t>
      </w:r>
    </w:p>
    <w:p w14:paraId="35AC33D6" w14:textId="135C703C" w:rsidR="00F6771E" w:rsidRDefault="00414514" w:rsidP="005B1240">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Com base na estruturação da aplicação </w:t>
      </w:r>
      <w:proofErr w:type="spellStart"/>
      <w:r>
        <w:rPr>
          <w:rFonts w:ascii="Times New Roman" w:hAnsi="Times New Roman" w:cs="Times New Roman"/>
          <w:sz w:val="24"/>
        </w:rPr>
        <w:t>Mapskills</w:t>
      </w:r>
      <w:proofErr w:type="spellEnd"/>
      <w:r>
        <w:rPr>
          <w:rFonts w:ascii="Times New Roman" w:hAnsi="Times New Roman" w:cs="Times New Roman"/>
          <w:sz w:val="24"/>
        </w:rPr>
        <w:t xml:space="preserve"> </w:t>
      </w:r>
      <w:del w:id="43" w:author="THIAGO LUIS SILVA FORTUNATO" w:date="2018-01-29T21:44:00Z">
        <w:r w:rsidDel="00E9354E">
          <w:rPr>
            <w:rFonts w:ascii="Times New Roman" w:hAnsi="Times New Roman" w:cs="Times New Roman"/>
            <w:sz w:val="24"/>
          </w:rPr>
          <w:delText xml:space="preserve">demonstrada </w:delText>
        </w:r>
      </w:del>
      <w:ins w:id="44" w:author="THIAGO LUIS SILVA FORTUNATO" w:date="2018-01-29T21:45:00Z">
        <w:r w:rsidR="00E9354E">
          <w:rPr>
            <w:rFonts w:ascii="Times New Roman" w:hAnsi="Times New Roman" w:cs="Times New Roman"/>
            <w:sz w:val="24"/>
          </w:rPr>
          <w:t xml:space="preserve">conforme </w:t>
        </w:r>
      </w:ins>
      <w:del w:id="45" w:author="THIAGO LUIS SILVA FORTUNATO" w:date="2018-01-29T21:45:00Z">
        <w:r w:rsidDel="00E9354E">
          <w:rPr>
            <w:rFonts w:ascii="Times New Roman" w:hAnsi="Times New Roman" w:cs="Times New Roman"/>
            <w:sz w:val="24"/>
          </w:rPr>
          <w:delText xml:space="preserve">na </w:delText>
        </w:r>
      </w:del>
      <w:r>
        <w:rPr>
          <w:rFonts w:ascii="Times New Roman" w:hAnsi="Times New Roman" w:cs="Times New Roman"/>
          <w:sz w:val="24"/>
        </w:rPr>
        <w:t>Figura 1</w:t>
      </w:r>
      <w:ins w:id="46" w:author="THIAGO LUIS SILVA FORTUNATO" w:date="2018-01-22T23:33:00Z">
        <w:r w:rsidR="00FD1BFB">
          <w:rPr>
            <w:rFonts w:ascii="Times New Roman" w:hAnsi="Times New Roman" w:cs="Times New Roman"/>
            <w:sz w:val="24"/>
          </w:rPr>
          <w:t xml:space="preserve"> (Silva, 2017)</w:t>
        </w:r>
      </w:ins>
      <w:r>
        <w:rPr>
          <w:rFonts w:ascii="Times New Roman" w:hAnsi="Times New Roman" w:cs="Times New Roman"/>
          <w:sz w:val="24"/>
        </w:rPr>
        <w:t xml:space="preserve">, a </w:t>
      </w:r>
      <w:r w:rsidR="00F81FF4" w:rsidRPr="000F579C">
        <w:rPr>
          <w:rFonts w:ascii="Times New Roman" w:hAnsi="Times New Roman" w:cs="Times New Roman"/>
          <w:sz w:val="24"/>
        </w:rPr>
        <w:t xml:space="preserve">arquitetura </w:t>
      </w:r>
      <w:r>
        <w:rPr>
          <w:rFonts w:ascii="Times New Roman" w:hAnsi="Times New Roman" w:cs="Times New Roman"/>
          <w:sz w:val="24"/>
        </w:rPr>
        <w:t>definida como</w:t>
      </w:r>
      <w:r w:rsidR="00F81FF4" w:rsidRPr="000F579C">
        <w:rPr>
          <w:rFonts w:ascii="Times New Roman" w:hAnsi="Times New Roman" w:cs="Times New Roman"/>
          <w:sz w:val="24"/>
        </w:rPr>
        <w:t xml:space="preserve"> requisito </w:t>
      </w:r>
      <w:r w:rsidR="00CF5F79">
        <w:rPr>
          <w:rFonts w:ascii="Times New Roman" w:hAnsi="Times New Roman" w:cs="Times New Roman"/>
          <w:sz w:val="24"/>
        </w:rPr>
        <w:t>é</w:t>
      </w:r>
      <w:r>
        <w:rPr>
          <w:rFonts w:ascii="Times New Roman" w:hAnsi="Times New Roman" w:cs="Times New Roman"/>
          <w:sz w:val="24"/>
        </w:rPr>
        <w:t xml:space="preserve"> evidenciada </w:t>
      </w:r>
      <w:r w:rsidR="00F81FF4" w:rsidRPr="000F579C">
        <w:rPr>
          <w:rFonts w:ascii="Times New Roman" w:hAnsi="Times New Roman" w:cs="Times New Roman"/>
          <w:sz w:val="24"/>
        </w:rPr>
        <w:t xml:space="preserve">na Figura </w:t>
      </w:r>
      <w:commentRangeStart w:id="47"/>
      <w:commentRangeStart w:id="48"/>
      <w:r w:rsidR="00854DA6">
        <w:rPr>
          <w:rFonts w:ascii="Times New Roman" w:hAnsi="Times New Roman" w:cs="Times New Roman"/>
          <w:sz w:val="24"/>
        </w:rPr>
        <w:t>2</w:t>
      </w:r>
      <w:commentRangeEnd w:id="47"/>
      <w:r w:rsidR="00E20857">
        <w:rPr>
          <w:rStyle w:val="Refdecomentrio"/>
        </w:rPr>
        <w:commentReference w:id="47"/>
      </w:r>
      <w:commentRangeEnd w:id="48"/>
      <w:r>
        <w:rPr>
          <w:rStyle w:val="Refdecomentrio"/>
        </w:rPr>
        <w:commentReference w:id="48"/>
      </w:r>
      <w:r>
        <w:rPr>
          <w:rFonts w:ascii="Times New Roman" w:hAnsi="Times New Roman" w:cs="Times New Roman"/>
          <w:sz w:val="24"/>
        </w:rPr>
        <w:t>. A arquitetura proposta demonstra todos serviços que são necessários para atender as necessidades da aplicação.</w:t>
      </w:r>
    </w:p>
    <w:p w14:paraId="31D5BDB1" w14:textId="6C6A5B1D" w:rsidR="00EF1D39" w:rsidRDefault="00EF1D39" w:rsidP="000F579C">
      <w:pPr>
        <w:spacing w:after="0" w:line="360" w:lineRule="auto"/>
        <w:ind w:firstLine="360"/>
        <w:jc w:val="both"/>
        <w:rPr>
          <w:sz w:val="24"/>
        </w:rPr>
      </w:pPr>
    </w:p>
    <w:p w14:paraId="270B2A19" w14:textId="6107C2C8" w:rsidR="00EF1D39" w:rsidRPr="00CD4A76" w:rsidRDefault="00EF1D39" w:rsidP="00EF1D39">
      <w:pPr>
        <w:pStyle w:val="Legenda"/>
        <w:keepNext/>
        <w:jc w:val="center"/>
        <w:rPr>
          <w:rFonts w:ascii="Times New Roman" w:hAnsi="Times New Roman"/>
        </w:rPr>
      </w:pPr>
      <w:bookmarkStart w:id="49" w:name="_Toc503819911"/>
      <w:r w:rsidRPr="00CD4A76">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2</w:t>
      </w:r>
      <w:r w:rsidR="00AA27B3">
        <w:rPr>
          <w:rFonts w:ascii="Times New Roman" w:hAnsi="Times New Roman"/>
        </w:rPr>
        <w:fldChar w:fldCharType="end"/>
      </w:r>
      <w:r w:rsidRPr="00CD4A76">
        <w:rPr>
          <w:rFonts w:ascii="Times New Roman" w:hAnsi="Times New Roman"/>
        </w:rPr>
        <w:t xml:space="preserve"> - Arquitetura </w:t>
      </w:r>
      <w:proofErr w:type="spellStart"/>
      <w:r w:rsidRPr="00CD4A76">
        <w:rPr>
          <w:rFonts w:ascii="Times New Roman" w:hAnsi="Times New Roman"/>
        </w:rPr>
        <w:t>Mapskills</w:t>
      </w:r>
      <w:proofErr w:type="spellEnd"/>
      <w:r w:rsidRPr="00CD4A76">
        <w:rPr>
          <w:rFonts w:ascii="Times New Roman" w:hAnsi="Times New Roman"/>
        </w:rPr>
        <w:t xml:space="preserve"> com base nos Requisitos</w:t>
      </w:r>
      <w:bookmarkEnd w:id="49"/>
    </w:p>
    <w:p w14:paraId="5DFBBB19" w14:textId="27F1CCB0" w:rsidR="00DC4AA3" w:rsidRDefault="00DC4AA3" w:rsidP="00EF1D39">
      <w:pPr>
        <w:pStyle w:val="Legenda"/>
        <w:keepNext/>
        <w:jc w:val="center"/>
      </w:pPr>
    </w:p>
    <w:p w14:paraId="7206FF4B" w14:textId="372AA1AC" w:rsidR="00F6771E" w:rsidRPr="000F579C" w:rsidRDefault="00F81FF4" w:rsidP="000F579C">
      <w:pPr>
        <w:keepNext/>
        <w:spacing w:after="0" w:line="360" w:lineRule="auto"/>
        <w:jc w:val="both"/>
      </w:pPr>
      <w:r>
        <w:rPr>
          <w:noProof/>
          <w:lang w:eastAsia="pt-BR"/>
        </w:rPr>
        <w:drawing>
          <wp:inline distT="0" distB="0" distL="0" distR="0" wp14:anchorId="5E25B6DD" wp14:editId="4F3781B5">
            <wp:extent cx="5761355" cy="2705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4"/>
                    <a:stretch>
                      <a:fillRect/>
                    </a:stretch>
                  </pic:blipFill>
                  <pic:spPr bwMode="auto">
                    <a:xfrm>
                      <a:off x="0" y="0"/>
                      <a:ext cx="5761355" cy="2705100"/>
                    </a:xfrm>
                    <a:prstGeom prst="rect">
                      <a:avLst/>
                    </a:prstGeom>
                  </pic:spPr>
                </pic:pic>
              </a:graphicData>
            </a:graphic>
          </wp:inline>
        </w:drawing>
      </w:r>
    </w:p>
    <w:p w14:paraId="5B2188E6" w14:textId="1AACB94A" w:rsidR="00F904C6" w:rsidRDefault="00F904C6">
      <w:pPr>
        <w:spacing w:after="0" w:line="360" w:lineRule="auto"/>
        <w:jc w:val="both"/>
        <w:rPr>
          <w:rFonts w:ascii="Times New Roman" w:hAnsi="Times New Roman" w:cs="Times New Roman"/>
          <w:sz w:val="28"/>
        </w:rPr>
      </w:pPr>
    </w:p>
    <w:p w14:paraId="6F4D05CD" w14:textId="77777777" w:rsidR="007F4A0A" w:rsidRDefault="007F4A0A">
      <w:pPr>
        <w:spacing w:after="0" w:line="360" w:lineRule="auto"/>
        <w:jc w:val="both"/>
        <w:rPr>
          <w:rFonts w:ascii="Times New Roman" w:hAnsi="Times New Roman" w:cs="Times New Roman"/>
          <w:sz w:val="28"/>
        </w:rPr>
      </w:pPr>
    </w:p>
    <w:p w14:paraId="67503CB5" w14:textId="0C482B78" w:rsidR="00F6771E" w:rsidRDefault="00620BEC" w:rsidP="00733211">
      <w:pPr>
        <w:pStyle w:val="Ttulo3"/>
        <w:numPr>
          <w:ilvl w:val="2"/>
          <w:numId w:val="2"/>
        </w:numPr>
        <w:rPr>
          <w:rFonts w:ascii="Times New Roman" w:hAnsi="Times New Roman"/>
          <w:b/>
          <w:color w:val="auto"/>
        </w:rPr>
      </w:pPr>
      <w:bookmarkStart w:id="50" w:name="_Toc503819983"/>
      <w:proofErr w:type="spellStart"/>
      <w:r>
        <w:rPr>
          <w:rFonts w:ascii="Times New Roman" w:hAnsi="Times New Roman"/>
          <w:b/>
          <w:color w:val="auto"/>
        </w:rPr>
        <w:t>P</w:t>
      </w:r>
      <w:r w:rsidR="00CF5F79">
        <w:rPr>
          <w:rFonts w:ascii="Times New Roman" w:hAnsi="Times New Roman"/>
          <w:b/>
          <w:color w:val="auto"/>
        </w:rPr>
        <w:t>aaS</w:t>
      </w:r>
      <w:proofErr w:type="spellEnd"/>
      <w:r w:rsidR="00CF5F79">
        <w:rPr>
          <w:rFonts w:ascii="Times New Roman" w:hAnsi="Times New Roman"/>
          <w:b/>
          <w:color w:val="auto"/>
        </w:rPr>
        <w:t xml:space="preserve"> – Plataforma como Serviço</w:t>
      </w:r>
      <w:bookmarkEnd w:id="50"/>
    </w:p>
    <w:p w14:paraId="140720C2" w14:textId="08ADB3E1" w:rsidR="00733211" w:rsidRDefault="00733211" w:rsidP="00733211"/>
    <w:p w14:paraId="077A6444" w14:textId="21BEF81E" w:rsidR="00620BEC" w:rsidRDefault="00CF5F79" w:rsidP="00620BEC">
      <w:pPr>
        <w:spacing w:line="360" w:lineRule="auto"/>
        <w:ind w:firstLine="708"/>
        <w:jc w:val="both"/>
        <w:rPr>
          <w:rFonts w:ascii="Times New Roman" w:hAnsi="Times New Roman" w:cs="Times New Roman"/>
          <w:sz w:val="24"/>
        </w:rPr>
      </w:pPr>
      <w:r w:rsidRPr="00CF5F79">
        <w:rPr>
          <w:rFonts w:ascii="Times New Roman" w:hAnsi="Times New Roman" w:cs="Times New Roman"/>
          <w:sz w:val="24"/>
        </w:rPr>
        <w:t xml:space="preserve">Microsoft </w:t>
      </w:r>
      <w:proofErr w:type="spellStart"/>
      <w:r w:rsidRPr="00CF5F79">
        <w:rPr>
          <w:rFonts w:ascii="Times New Roman" w:hAnsi="Times New Roman" w:cs="Times New Roman"/>
          <w:sz w:val="24"/>
        </w:rPr>
        <w:t>Azure</w:t>
      </w:r>
      <w:proofErr w:type="spellEnd"/>
      <w:r w:rsidRPr="00CF5F79">
        <w:rPr>
          <w:rFonts w:ascii="Times New Roman" w:hAnsi="Times New Roman" w:cs="Times New Roman"/>
          <w:sz w:val="24"/>
        </w:rPr>
        <w:t xml:space="preserve"> é uma plataforma de execução de serviços e aplicaç</w:t>
      </w:r>
      <w:r w:rsidR="00620BEC">
        <w:rPr>
          <w:rFonts w:ascii="Times New Roman" w:hAnsi="Times New Roman" w:cs="Times New Roman"/>
          <w:sz w:val="24"/>
        </w:rPr>
        <w:t>ões baseada</w:t>
      </w:r>
      <w:r w:rsidRPr="00CF5F79">
        <w:rPr>
          <w:rFonts w:ascii="Times New Roman" w:hAnsi="Times New Roman" w:cs="Times New Roman"/>
          <w:sz w:val="24"/>
        </w:rPr>
        <w:t xml:space="preserve"> em um conceito de</w:t>
      </w:r>
      <w:r w:rsidR="00620BEC">
        <w:rPr>
          <w:rFonts w:ascii="Times New Roman" w:hAnsi="Times New Roman" w:cs="Times New Roman"/>
          <w:sz w:val="24"/>
        </w:rPr>
        <w:t xml:space="preserve"> </w:t>
      </w:r>
      <w:proofErr w:type="spellStart"/>
      <w:r w:rsidR="00620BEC" w:rsidRPr="00620BEC">
        <w:rPr>
          <w:rFonts w:ascii="Times New Roman" w:hAnsi="Times New Roman" w:cs="Times New Roman"/>
          <w:i/>
          <w:sz w:val="24"/>
        </w:rPr>
        <w:t>Clouding</w:t>
      </w:r>
      <w:proofErr w:type="spellEnd"/>
      <w:r w:rsidR="00620BEC" w:rsidRPr="00620BEC">
        <w:rPr>
          <w:rFonts w:ascii="Times New Roman" w:hAnsi="Times New Roman" w:cs="Times New Roman"/>
          <w:i/>
          <w:sz w:val="24"/>
        </w:rPr>
        <w:t xml:space="preserve"> </w:t>
      </w:r>
      <w:proofErr w:type="spellStart"/>
      <w:r w:rsidR="00620BEC" w:rsidRPr="00620BEC">
        <w:rPr>
          <w:rFonts w:ascii="Times New Roman" w:hAnsi="Times New Roman" w:cs="Times New Roman"/>
          <w:i/>
          <w:sz w:val="24"/>
        </w:rPr>
        <w:t>Computing</w:t>
      </w:r>
      <w:proofErr w:type="spellEnd"/>
      <w:r w:rsidRPr="00CF5F79">
        <w:rPr>
          <w:rFonts w:ascii="Times New Roman" w:hAnsi="Times New Roman" w:cs="Times New Roman"/>
          <w:sz w:val="24"/>
        </w:rPr>
        <w:t>.</w:t>
      </w:r>
      <w:r w:rsidR="00620BEC">
        <w:rPr>
          <w:rFonts w:ascii="Times New Roman" w:hAnsi="Times New Roman" w:cs="Times New Roman"/>
          <w:sz w:val="24"/>
        </w:rPr>
        <w:t xml:space="preserve"> Este termo está associado a utilização da rede mundial de computadores, a internet, para alocação de um ambiente computacional.</w:t>
      </w:r>
    </w:p>
    <w:p w14:paraId="2FD7D8A8" w14:textId="7602D911" w:rsidR="00717671" w:rsidRPr="00CF5F79" w:rsidRDefault="00717671" w:rsidP="00717671">
      <w:pPr>
        <w:spacing w:line="360" w:lineRule="auto"/>
        <w:ind w:firstLine="708"/>
        <w:jc w:val="both"/>
        <w:rPr>
          <w:rFonts w:ascii="Times New Roman" w:hAnsi="Times New Roman" w:cs="Times New Roman"/>
          <w:sz w:val="24"/>
        </w:rPr>
      </w:pPr>
      <w:r>
        <w:rPr>
          <w:rFonts w:ascii="Times New Roman" w:hAnsi="Times New Roman" w:cs="Times New Roman"/>
          <w:sz w:val="24"/>
        </w:rPr>
        <w:t>Um dos conceitos</w:t>
      </w:r>
      <w:r w:rsidR="00620BEC">
        <w:rPr>
          <w:rFonts w:ascii="Times New Roman" w:hAnsi="Times New Roman" w:cs="Times New Roman"/>
          <w:sz w:val="24"/>
        </w:rPr>
        <w:t xml:space="preserve"> </w:t>
      </w:r>
      <w:r>
        <w:rPr>
          <w:rFonts w:ascii="Times New Roman" w:hAnsi="Times New Roman" w:cs="Times New Roman"/>
          <w:sz w:val="24"/>
        </w:rPr>
        <w:t xml:space="preserve">vinculados à </w:t>
      </w:r>
      <w:proofErr w:type="spellStart"/>
      <w:r w:rsidR="00620BEC" w:rsidRPr="00620BEC">
        <w:rPr>
          <w:rFonts w:ascii="Times New Roman" w:hAnsi="Times New Roman" w:cs="Times New Roman"/>
          <w:i/>
          <w:sz w:val="24"/>
        </w:rPr>
        <w:t>Cloud</w:t>
      </w:r>
      <w:proofErr w:type="spellEnd"/>
      <w:r w:rsidR="00620BEC">
        <w:rPr>
          <w:rFonts w:ascii="Times New Roman" w:hAnsi="Times New Roman" w:cs="Times New Roman"/>
          <w:i/>
          <w:sz w:val="24"/>
        </w:rPr>
        <w:t xml:space="preserve"> </w:t>
      </w:r>
      <w:r w:rsidR="00BA772D">
        <w:rPr>
          <w:rFonts w:ascii="Times New Roman" w:hAnsi="Times New Roman" w:cs="Times New Roman"/>
          <w:sz w:val="24"/>
        </w:rPr>
        <w:t>é a</w:t>
      </w:r>
      <w:r w:rsidR="00620BEC">
        <w:rPr>
          <w:rFonts w:ascii="Times New Roman" w:hAnsi="Times New Roman" w:cs="Times New Roman"/>
          <w:sz w:val="24"/>
        </w:rPr>
        <w:t xml:space="preserve"> </w:t>
      </w:r>
      <w:r w:rsidRPr="00717671">
        <w:rPr>
          <w:rFonts w:ascii="Times New Roman" w:hAnsi="Times New Roman" w:cs="Times New Roman"/>
          <w:sz w:val="24"/>
        </w:rPr>
        <w:t>Plata</w:t>
      </w:r>
      <w:r w:rsidR="00620BEC" w:rsidRPr="00717671">
        <w:rPr>
          <w:rFonts w:ascii="Times New Roman" w:hAnsi="Times New Roman" w:cs="Times New Roman"/>
          <w:sz w:val="24"/>
        </w:rPr>
        <w:t>form</w:t>
      </w:r>
      <w:r w:rsidRPr="00717671">
        <w:rPr>
          <w:rFonts w:ascii="Times New Roman" w:hAnsi="Times New Roman" w:cs="Times New Roman"/>
          <w:sz w:val="24"/>
        </w:rPr>
        <w:t>a</w:t>
      </w:r>
      <w:r w:rsidR="00620BEC" w:rsidRPr="00717671">
        <w:rPr>
          <w:rFonts w:ascii="Times New Roman" w:hAnsi="Times New Roman" w:cs="Times New Roman"/>
          <w:sz w:val="24"/>
        </w:rPr>
        <w:t xml:space="preserve"> </w:t>
      </w:r>
      <w:r w:rsidRPr="00717671">
        <w:rPr>
          <w:rFonts w:ascii="Times New Roman" w:hAnsi="Times New Roman" w:cs="Times New Roman"/>
          <w:sz w:val="24"/>
        </w:rPr>
        <w:t>como um Serviç</w:t>
      </w:r>
      <w:r>
        <w:rPr>
          <w:rFonts w:ascii="Times New Roman" w:hAnsi="Times New Roman" w:cs="Times New Roman"/>
          <w:i/>
          <w:sz w:val="24"/>
        </w:rPr>
        <w:t>o</w:t>
      </w:r>
      <w:r w:rsidR="00C80077">
        <w:rPr>
          <w:rFonts w:ascii="Times New Roman" w:hAnsi="Times New Roman" w:cs="Times New Roman"/>
          <w:sz w:val="24"/>
        </w:rPr>
        <w:t xml:space="preserve"> (</w:t>
      </w:r>
      <w:proofErr w:type="spellStart"/>
      <w:r w:rsidR="00C80077">
        <w:rPr>
          <w:rFonts w:ascii="Times New Roman" w:hAnsi="Times New Roman" w:cs="Times New Roman"/>
          <w:sz w:val="24"/>
        </w:rPr>
        <w:t>P</w:t>
      </w:r>
      <w:r w:rsidR="00620BEC">
        <w:rPr>
          <w:rFonts w:ascii="Times New Roman" w:hAnsi="Times New Roman" w:cs="Times New Roman"/>
          <w:sz w:val="24"/>
        </w:rPr>
        <w:t>aaS</w:t>
      </w:r>
      <w:proofErr w:type="spellEnd"/>
      <w:r w:rsidR="00620BEC">
        <w:rPr>
          <w:rFonts w:ascii="Times New Roman" w:hAnsi="Times New Roman" w:cs="Times New Roman"/>
          <w:sz w:val="24"/>
        </w:rPr>
        <w:t xml:space="preserve">), </w:t>
      </w:r>
      <w:r w:rsidR="00BA772D">
        <w:rPr>
          <w:rFonts w:ascii="Times New Roman" w:hAnsi="Times New Roman" w:cs="Times New Roman"/>
          <w:sz w:val="24"/>
        </w:rPr>
        <w:t xml:space="preserve">que é definida como </w:t>
      </w:r>
      <w:r w:rsidRPr="00CF5F79">
        <w:rPr>
          <w:rFonts w:ascii="Times New Roman" w:hAnsi="Times New Roman" w:cs="Times New Roman"/>
          <w:sz w:val="24"/>
        </w:rPr>
        <w:t xml:space="preserve">disponibilização de plataformas de desenvolvimento que facilitam a implantação de aplicações assim como o gerenciamento do hardware e das camadas de </w:t>
      </w:r>
      <w:r w:rsidRPr="00CF5F79">
        <w:rPr>
          <w:rFonts w:ascii="Times New Roman" w:hAnsi="Times New Roman" w:cs="Times New Roman"/>
          <w:sz w:val="24"/>
        </w:rPr>
        <w:lastRenderedPageBreak/>
        <w:t xml:space="preserve">software. </w:t>
      </w:r>
      <w:r>
        <w:rPr>
          <w:rFonts w:ascii="Times New Roman" w:hAnsi="Times New Roman" w:cs="Times New Roman"/>
          <w:sz w:val="24"/>
        </w:rPr>
        <w:t xml:space="preserve">Fornece todas facilidades necessárias para suportar todo o ciclo de vida das aplicações Web, sem a necessidade de download ou instalação de aplicativos para </w:t>
      </w:r>
      <w:r w:rsidR="00BA772D">
        <w:rPr>
          <w:rFonts w:ascii="Times New Roman" w:hAnsi="Times New Roman" w:cs="Times New Roman"/>
          <w:sz w:val="24"/>
        </w:rPr>
        <w:t xml:space="preserve">os </w:t>
      </w:r>
      <w:r>
        <w:rPr>
          <w:rFonts w:ascii="Times New Roman" w:hAnsi="Times New Roman" w:cs="Times New Roman"/>
          <w:sz w:val="24"/>
        </w:rPr>
        <w:t>desenvolvedores ou usuários finais. (Nogueira, 2010).</w:t>
      </w:r>
    </w:p>
    <w:p w14:paraId="0C35D52E" w14:textId="10B40BE2" w:rsidR="00F6771E" w:rsidRPr="000F579C" w:rsidRDefault="00BA772D" w:rsidP="00BA772D">
      <w:pPr>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Baseado no conceito do que é </w:t>
      </w:r>
      <w:proofErr w:type="spellStart"/>
      <w:r>
        <w:rPr>
          <w:rFonts w:ascii="Times New Roman" w:hAnsi="Times New Roman" w:cs="Times New Roman"/>
          <w:sz w:val="24"/>
        </w:rPr>
        <w:t>PaaS</w:t>
      </w:r>
      <w:proofErr w:type="spellEnd"/>
      <w:r>
        <w:rPr>
          <w:rFonts w:ascii="Times New Roman" w:hAnsi="Times New Roman" w:cs="Times New Roman"/>
          <w:sz w:val="24"/>
        </w:rPr>
        <w:t>, é necessário t</w:t>
      </w:r>
      <w:r w:rsidR="00F904C6">
        <w:rPr>
          <w:rFonts w:ascii="Times New Roman" w:hAnsi="Times New Roman" w:cs="Times New Roman"/>
          <w:sz w:val="24"/>
        </w:rPr>
        <w:t xml:space="preserve">er um </w:t>
      </w:r>
      <w:r w:rsidR="00F020D6">
        <w:rPr>
          <w:rFonts w:ascii="Times New Roman" w:hAnsi="Times New Roman" w:cs="Times New Roman"/>
          <w:sz w:val="24"/>
        </w:rPr>
        <w:t>computador disponível</w:t>
      </w:r>
      <w:r w:rsidR="00524F90">
        <w:rPr>
          <w:rFonts w:ascii="Times New Roman" w:hAnsi="Times New Roman" w:cs="Times New Roman"/>
          <w:sz w:val="24"/>
        </w:rPr>
        <w:t xml:space="preserve"> na Plataforma</w:t>
      </w:r>
      <w:r w:rsidR="00717671">
        <w:rPr>
          <w:rFonts w:ascii="Times New Roman" w:hAnsi="Times New Roman" w:cs="Times New Roman"/>
          <w:sz w:val="24"/>
        </w:rPr>
        <w:t xml:space="preserve"> </w:t>
      </w:r>
      <w:proofErr w:type="spellStart"/>
      <w:r w:rsidR="00524F90">
        <w:rPr>
          <w:rFonts w:ascii="Times New Roman" w:hAnsi="Times New Roman" w:cs="Times New Roman"/>
          <w:sz w:val="24"/>
        </w:rPr>
        <w:t>Cloud</w:t>
      </w:r>
      <w:proofErr w:type="spellEnd"/>
      <w:r w:rsidR="00524F90">
        <w:rPr>
          <w:rFonts w:ascii="Times New Roman" w:hAnsi="Times New Roman" w:cs="Times New Roman"/>
          <w:sz w:val="24"/>
        </w:rPr>
        <w:t xml:space="preserve"> </w:t>
      </w:r>
      <w:proofErr w:type="spellStart"/>
      <w:r w:rsidR="00524F90">
        <w:rPr>
          <w:rFonts w:ascii="Times New Roman" w:hAnsi="Times New Roman" w:cs="Times New Roman"/>
          <w:sz w:val="24"/>
        </w:rPr>
        <w:t>Azure</w:t>
      </w:r>
      <w:proofErr w:type="spellEnd"/>
      <w:r w:rsidR="00524F90">
        <w:rPr>
          <w:rFonts w:ascii="Times New Roman" w:hAnsi="Times New Roman" w:cs="Times New Roman"/>
          <w:sz w:val="24"/>
        </w:rPr>
        <w:t xml:space="preserve"> </w:t>
      </w:r>
      <w:r w:rsidR="00F020D6">
        <w:rPr>
          <w:rFonts w:ascii="Times New Roman" w:hAnsi="Times New Roman" w:cs="Times New Roman"/>
          <w:sz w:val="24"/>
        </w:rPr>
        <w:t xml:space="preserve">com </w:t>
      </w:r>
      <w:r w:rsidR="00F81FF4" w:rsidRPr="00F904C6">
        <w:rPr>
          <w:rFonts w:ascii="Times New Roman" w:hAnsi="Times New Roman" w:cs="Times New Roman"/>
          <w:sz w:val="24"/>
        </w:rPr>
        <w:t>S</w:t>
      </w:r>
      <w:r w:rsidR="00F904C6">
        <w:rPr>
          <w:rFonts w:ascii="Times New Roman" w:hAnsi="Times New Roman" w:cs="Times New Roman"/>
          <w:sz w:val="24"/>
        </w:rPr>
        <w:t xml:space="preserve">istema Operacional </w:t>
      </w:r>
      <w:proofErr w:type="spellStart"/>
      <w:r w:rsidR="00717671">
        <w:rPr>
          <w:rFonts w:ascii="Times New Roman" w:hAnsi="Times New Roman" w:cs="Times New Roman"/>
          <w:sz w:val="24"/>
        </w:rPr>
        <w:t>Ubuntu</w:t>
      </w:r>
      <w:proofErr w:type="spellEnd"/>
      <w:r w:rsidR="00717671">
        <w:rPr>
          <w:rFonts w:ascii="Times New Roman" w:hAnsi="Times New Roman" w:cs="Times New Roman"/>
          <w:sz w:val="24"/>
        </w:rPr>
        <w:t xml:space="preserve"> 14.10 </w:t>
      </w:r>
      <w:r w:rsidR="00F904C6">
        <w:rPr>
          <w:rFonts w:ascii="Times New Roman" w:hAnsi="Times New Roman" w:cs="Times New Roman"/>
          <w:sz w:val="24"/>
        </w:rPr>
        <w:t xml:space="preserve">instalado, fornecendo todos recursos necessários para que a plataforma </w:t>
      </w:r>
      <w:proofErr w:type="spellStart"/>
      <w:r w:rsidR="00717671" w:rsidRPr="00717671">
        <w:rPr>
          <w:rFonts w:ascii="Times New Roman" w:hAnsi="Times New Roman" w:cs="Times New Roman"/>
          <w:i/>
          <w:sz w:val="24"/>
        </w:rPr>
        <w:t>Mapskills</w:t>
      </w:r>
      <w:proofErr w:type="spellEnd"/>
      <w:r w:rsidR="00717671">
        <w:rPr>
          <w:rFonts w:ascii="Times New Roman" w:hAnsi="Times New Roman" w:cs="Times New Roman"/>
          <w:sz w:val="24"/>
        </w:rPr>
        <w:t xml:space="preserve"> </w:t>
      </w:r>
      <w:r w:rsidR="00F904C6">
        <w:rPr>
          <w:rFonts w:ascii="Times New Roman" w:hAnsi="Times New Roman" w:cs="Times New Roman"/>
          <w:sz w:val="24"/>
        </w:rPr>
        <w:t>esteja em produção</w:t>
      </w:r>
      <w:r w:rsidR="00F020D6">
        <w:rPr>
          <w:rFonts w:ascii="Times New Roman" w:hAnsi="Times New Roman" w:cs="Times New Roman"/>
          <w:sz w:val="24"/>
        </w:rPr>
        <w:t xml:space="preserve">, </w:t>
      </w:r>
      <w:r w:rsidR="00717671">
        <w:rPr>
          <w:rFonts w:ascii="Times New Roman" w:hAnsi="Times New Roman" w:cs="Times New Roman"/>
          <w:sz w:val="24"/>
        </w:rPr>
        <w:t xml:space="preserve">sendo </w:t>
      </w:r>
      <w:r w:rsidR="00F904C6">
        <w:rPr>
          <w:rFonts w:ascii="Times New Roman" w:hAnsi="Times New Roman" w:cs="Times New Roman"/>
          <w:sz w:val="24"/>
        </w:rPr>
        <w:t>escalável, com acesso remoto</w:t>
      </w:r>
      <w:r w:rsidR="00717671">
        <w:rPr>
          <w:rFonts w:ascii="Times New Roman" w:hAnsi="Times New Roman" w:cs="Times New Roman"/>
          <w:sz w:val="24"/>
        </w:rPr>
        <w:t>.</w:t>
      </w:r>
    </w:p>
    <w:p w14:paraId="2D9C2E79" w14:textId="77777777" w:rsidR="00412655" w:rsidRPr="000F579C" w:rsidRDefault="00412655" w:rsidP="000F579C">
      <w:pPr>
        <w:spacing w:after="0" w:line="360" w:lineRule="auto"/>
        <w:jc w:val="both"/>
        <w:rPr>
          <w:rFonts w:ascii="Times New Roman" w:hAnsi="Times New Roman" w:cs="Times New Roman"/>
          <w:sz w:val="24"/>
        </w:rPr>
      </w:pPr>
    </w:p>
    <w:p w14:paraId="1C8BF27A" w14:textId="007A6591" w:rsidR="00F6771E" w:rsidRDefault="00F81FF4" w:rsidP="00733211">
      <w:pPr>
        <w:pStyle w:val="Ttulo3"/>
        <w:numPr>
          <w:ilvl w:val="2"/>
          <w:numId w:val="2"/>
        </w:numPr>
        <w:rPr>
          <w:rFonts w:ascii="Times New Roman" w:hAnsi="Times New Roman"/>
          <w:b/>
          <w:color w:val="auto"/>
        </w:rPr>
      </w:pPr>
      <w:bookmarkStart w:id="51" w:name="_Toc503819984"/>
      <w:r w:rsidRPr="00733211">
        <w:rPr>
          <w:rFonts w:ascii="Times New Roman" w:hAnsi="Times New Roman"/>
          <w:b/>
          <w:color w:val="auto"/>
        </w:rPr>
        <w:t xml:space="preserve">Servidor Web </w:t>
      </w:r>
      <w:r w:rsidR="000F579C" w:rsidRPr="00733211">
        <w:rPr>
          <w:rFonts w:ascii="Times New Roman" w:hAnsi="Times New Roman"/>
          <w:b/>
          <w:color w:val="auto"/>
        </w:rPr>
        <w:t>F</w:t>
      </w:r>
      <w:r w:rsidRPr="00733211">
        <w:rPr>
          <w:rFonts w:ascii="Times New Roman" w:hAnsi="Times New Roman"/>
          <w:b/>
          <w:color w:val="auto"/>
        </w:rPr>
        <w:t>ront-</w:t>
      </w:r>
      <w:proofErr w:type="spellStart"/>
      <w:r w:rsidRPr="00733211">
        <w:rPr>
          <w:rFonts w:ascii="Times New Roman" w:hAnsi="Times New Roman"/>
          <w:b/>
          <w:color w:val="auto"/>
        </w:rPr>
        <w:t>End</w:t>
      </w:r>
      <w:bookmarkEnd w:id="51"/>
      <w:proofErr w:type="spellEnd"/>
    </w:p>
    <w:p w14:paraId="5CDB3F2A" w14:textId="78BBFC3D" w:rsidR="00733211" w:rsidRPr="00733211" w:rsidRDefault="00733211" w:rsidP="00733211">
      <w:commentRangeStart w:id="52"/>
      <w:commentRangeStart w:id="53"/>
    </w:p>
    <w:p w14:paraId="7C01395C" w14:textId="0324A374" w:rsidR="00AF5B8A" w:rsidRDefault="00F81FF4" w:rsidP="002F234C">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Servidor Web com a finalidade de disponibilizar a aplicação que realizará será a interface de </w:t>
      </w:r>
      <w:r w:rsidR="00E30548" w:rsidRPr="000F579C">
        <w:rPr>
          <w:rFonts w:ascii="Times New Roman" w:hAnsi="Times New Roman" w:cs="Times New Roman"/>
          <w:sz w:val="24"/>
        </w:rPr>
        <w:t>comunicação</w:t>
      </w:r>
      <w:r w:rsidRPr="000F579C">
        <w:rPr>
          <w:rFonts w:ascii="Times New Roman" w:hAnsi="Times New Roman" w:cs="Times New Roman"/>
          <w:sz w:val="24"/>
        </w:rPr>
        <w:t xml:space="preserve"> com o usuário</w:t>
      </w:r>
      <w:r w:rsidR="002F234C">
        <w:rPr>
          <w:rFonts w:ascii="Times New Roman" w:hAnsi="Times New Roman" w:cs="Times New Roman"/>
          <w:sz w:val="24"/>
        </w:rPr>
        <w:t>.</w:t>
      </w:r>
      <w:r w:rsidR="00414514">
        <w:rPr>
          <w:rFonts w:ascii="Times New Roman" w:hAnsi="Times New Roman" w:cs="Times New Roman"/>
          <w:sz w:val="24"/>
        </w:rPr>
        <w:t xml:space="preserve"> </w:t>
      </w:r>
      <w:r w:rsidR="002F234C">
        <w:rPr>
          <w:rFonts w:ascii="Times New Roman" w:hAnsi="Times New Roman" w:cs="Times New Roman"/>
          <w:sz w:val="24"/>
        </w:rPr>
        <w:t>C</w:t>
      </w:r>
      <w:r w:rsidR="00AF5B8A">
        <w:rPr>
          <w:rFonts w:ascii="Times New Roman" w:hAnsi="Times New Roman" w:cs="Times New Roman"/>
          <w:sz w:val="24"/>
        </w:rPr>
        <w:t xml:space="preserve">onforme </w:t>
      </w:r>
      <w:r w:rsidR="00414514">
        <w:rPr>
          <w:rFonts w:ascii="Times New Roman" w:hAnsi="Times New Roman" w:cs="Times New Roman"/>
          <w:sz w:val="24"/>
        </w:rPr>
        <w:t xml:space="preserve">demonstrado </w:t>
      </w:r>
      <w:r w:rsidR="00AF5B8A">
        <w:rPr>
          <w:rFonts w:ascii="Times New Roman" w:hAnsi="Times New Roman" w:cs="Times New Roman"/>
          <w:sz w:val="24"/>
        </w:rPr>
        <w:t>na a</w:t>
      </w:r>
      <w:r w:rsidR="00414514">
        <w:rPr>
          <w:rFonts w:ascii="Times New Roman" w:hAnsi="Times New Roman" w:cs="Times New Roman"/>
          <w:sz w:val="24"/>
        </w:rPr>
        <w:t>rquitetura da Aplicação, Figura 1</w:t>
      </w:r>
      <w:r w:rsidR="00AF5B8A">
        <w:rPr>
          <w:rFonts w:ascii="Times New Roman" w:hAnsi="Times New Roman" w:cs="Times New Roman"/>
          <w:sz w:val="24"/>
        </w:rPr>
        <w:t xml:space="preserve"> </w:t>
      </w:r>
      <w:r w:rsidR="002F234C">
        <w:rPr>
          <w:rFonts w:ascii="Times New Roman" w:hAnsi="Times New Roman" w:cs="Times New Roman"/>
          <w:sz w:val="24"/>
        </w:rPr>
        <w:t>a aplicação de apresentação consome os dados da aplicação Java e os apresenta visualmente (Silva, 2017)</w:t>
      </w:r>
      <w:r w:rsidRPr="000F579C">
        <w:rPr>
          <w:rFonts w:ascii="Times New Roman" w:hAnsi="Times New Roman" w:cs="Times New Roman"/>
          <w:sz w:val="24"/>
        </w:rPr>
        <w:t>. A aplicação contida neste servidor trabalha no modelo Cliente-Servidor, onde o HTTP é o protocolo de comunicaçã</w:t>
      </w:r>
      <w:r w:rsidR="000F579C">
        <w:rPr>
          <w:rFonts w:ascii="Times New Roman" w:hAnsi="Times New Roman" w:cs="Times New Roman"/>
          <w:sz w:val="24"/>
        </w:rPr>
        <w:t xml:space="preserve">o entre as aplicações de </w:t>
      </w:r>
      <w:r w:rsidR="000F579C" w:rsidRPr="002F234C">
        <w:rPr>
          <w:rFonts w:ascii="Times New Roman" w:hAnsi="Times New Roman" w:cs="Times New Roman"/>
          <w:sz w:val="24"/>
        </w:rPr>
        <w:t>front-</w:t>
      </w:r>
      <w:proofErr w:type="spellStart"/>
      <w:r w:rsidR="000F579C" w:rsidRPr="002F234C">
        <w:rPr>
          <w:rFonts w:ascii="Times New Roman" w:hAnsi="Times New Roman" w:cs="Times New Roman"/>
          <w:sz w:val="24"/>
        </w:rPr>
        <w:t>e</w:t>
      </w:r>
      <w:r w:rsidRPr="002F234C">
        <w:rPr>
          <w:rFonts w:ascii="Times New Roman" w:hAnsi="Times New Roman" w:cs="Times New Roman"/>
          <w:sz w:val="24"/>
        </w:rPr>
        <w:t>nd</w:t>
      </w:r>
      <w:proofErr w:type="spellEnd"/>
      <w:r w:rsidRPr="000F579C">
        <w:rPr>
          <w:rFonts w:ascii="Times New Roman" w:hAnsi="Times New Roman" w:cs="Times New Roman"/>
          <w:sz w:val="24"/>
        </w:rPr>
        <w:t xml:space="preserve"> (interface gr</w:t>
      </w:r>
      <w:r w:rsidR="000D4C99">
        <w:rPr>
          <w:rFonts w:ascii="Times New Roman" w:hAnsi="Times New Roman" w:cs="Times New Roman"/>
          <w:sz w:val="24"/>
        </w:rPr>
        <w:t>á</w:t>
      </w:r>
      <w:r w:rsidRPr="000F579C">
        <w:rPr>
          <w:rFonts w:ascii="Times New Roman" w:hAnsi="Times New Roman" w:cs="Times New Roman"/>
          <w:sz w:val="24"/>
        </w:rPr>
        <w:t xml:space="preserve">fica) e </w:t>
      </w:r>
      <w:proofErr w:type="spellStart"/>
      <w:r w:rsidR="000F579C" w:rsidRPr="002F234C">
        <w:rPr>
          <w:rFonts w:ascii="Times New Roman" w:hAnsi="Times New Roman" w:cs="Times New Roman"/>
          <w:sz w:val="24"/>
        </w:rPr>
        <w:t>back-e</w:t>
      </w:r>
      <w:r w:rsidRPr="002F234C">
        <w:rPr>
          <w:rFonts w:ascii="Times New Roman" w:hAnsi="Times New Roman" w:cs="Times New Roman"/>
          <w:sz w:val="24"/>
        </w:rPr>
        <w:t>nd</w:t>
      </w:r>
      <w:proofErr w:type="spellEnd"/>
      <w:r w:rsidRPr="000F579C">
        <w:rPr>
          <w:rFonts w:ascii="Times New Roman" w:hAnsi="Times New Roman" w:cs="Times New Roman"/>
          <w:sz w:val="24"/>
        </w:rPr>
        <w:t xml:space="preserve"> (regra de </w:t>
      </w:r>
      <w:r w:rsidR="00E30548" w:rsidRPr="000F579C">
        <w:rPr>
          <w:rFonts w:ascii="Times New Roman" w:hAnsi="Times New Roman" w:cs="Times New Roman"/>
          <w:sz w:val="24"/>
        </w:rPr>
        <w:t>negócio</w:t>
      </w:r>
      <w:r w:rsidRPr="000F579C">
        <w:rPr>
          <w:rFonts w:ascii="Times New Roman" w:hAnsi="Times New Roman" w:cs="Times New Roman"/>
          <w:sz w:val="24"/>
        </w:rPr>
        <w:t xml:space="preserve">) que seja responsável por disponibilizar a aplicação </w:t>
      </w:r>
      <w:r w:rsidRPr="002F234C">
        <w:rPr>
          <w:rFonts w:ascii="Times New Roman" w:hAnsi="Times New Roman" w:cs="Times New Roman"/>
          <w:sz w:val="24"/>
        </w:rPr>
        <w:t>front-</w:t>
      </w:r>
      <w:proofErr w:type="spellStart"/>
      <w:r w:rsidRPr="002F234C">
        <w:rPr>
          <w:rFonts w:ascii="Times New Roman" w:hAnsi="Times New Roman" w:cs="Times New Roman"/>
          <w:sz w:val="24"/>
        </w:rPr>
        <w:t>end</w:t>
      </w:r>
      <w:proofErr w:type="spellEnd"/>
      <w:r w:rsidRPr="000F579C">
        <w:rPr>
          <w:rFonts w:ascii="Times New Roman" w:hAnsi="Times New Roman" w:cs="Times New Roman"/>
          <w:sz w:val="24"/>
        </w:rPr>
        <w:t xml:space="preserve"> compilada no formato</w:t>
      </w:r>
      <w:r w:rsidR="00E30548" w:rsidRPr="000F579C">
        <w:rPr>
          <w:rFonts w:ascii="Times New Roman" w:hAnsi="Times New Roman" w:cs="Times New Roman"/>
          <w:sz w:val="24"/>
        </w:rPr>
        <w:t xml:space="preserve"> Recurso de Aplicação Web</w:t>
      </w:r>
      <w:r w:rsidRPr="000F579C">
        <w:rPr>
          <w:rFonts w:ascii="Times New Roman" w:hAnsi="Times New Roman" w:cs="Times New Roman"/>
          <w:sz w:val="24"/>
        </w:rPr>
        <w:t xml:space="preserve"> </w:t>
      </w:r>
      <w:r w:rsidR="00E30548" w:rsidRPr="000F579C">
        <w:rPr>
          <w:rFonts w:ascii="Times New Roman" w:hAnsi="Times New Roman" w:cs="Times New Roman"/>
          <w:sz w:val="24"/>
        </w:rPr>
        <w:t>(</w:t>
      </w:r>
      <w:proofErr w:type="spellStart"/>
      <w:r w:rsidRPr="000F579C">
        <w:rPr>
          <w:rFonts w:ascii="Times New Roman" w:hAnsi="Times New Roman" w:cs="Times New Roman"/>
          <w:sz w:val="24"/>
        </w:rPr>
        <w:t>war</w:t>
      </w:r>
      <w:proofErr w:type="spellEnd"/>
      <w:r w:rsidR="00E30548" w:rsidRPr="000F579C">
        <w:rPr>
          <w:rFonts w:ascii="Times New Roman" w:hAnsi="Times New Roman" w:cs="Times New Roman"/>
          <w:sz w:val="24"/>
        </w:rPr>
        <w:t>) com J</w:t>
      </w:r>
      <w:r w:rsidRPr="000F579C">
        <w:rPr>
          <w:rFonts w:ascii="Times New Roman" w:hAnsi="Times New Roman" w:cs="Times New Roman"/>
          <w:sz w:val="24"/>
        </w:rPr>
        <w:t>ava 8.</w:t>
      </w:r>
    </w:p>
    <w:p w14:paraId="5C69C48B" w14:textId="48B3AFDA" w:rsidR="00F6771E" w:rsidRPr="000F579C" w:rsidRDefault="00F6771E" w:rsidP="000F579C">
      <w:pPr>
        <w:spacing w:after="0" w:line="360" w:lineRule="auto"/>
        <w:jc w:val="both"/>
        <w:rPr>
          <w:rFonts w:ascii="Times New Roman" w:hAnsi="Times New Roman" w:cs="Times New Roman"/>
          <w:sz w:val="24"/>
        </w:rPr>
      </w:pPr>
    </w:p>
    <w:p w14:paraId="60A5DF43" w14:textId="0245573F" w:rsidR="00F6771E" w:rsidRDefault="00F81FF4" w:rsidP="00733211">
      <w:pPr>
        <w:pStyle w:val="Ttulo3"/>
        <w:numPr>
          <w:ilvl w:val="2"/>
          <w:numId w:val="2"/>
        </w:numPr>
        <w:rPr>
          <w:rFonts w:ascii="Times New Roman" w:hAnsi="Times New Roman"/>
          <w:b/>
          <w:color w:val="auto"/>
        </w:rPr>
      </w:pPr>
      <w:bookmarkStart w:id="54" w:name="_Toc503819985"/>
      <w:r w:rsidRPr="00733211">
        <w:rPr>
          <w:rFonts w:ascii="Times New Roman" w:hAnsi="Times New Roman"/>
          <w:b/>
          <w:color w:val="auto"/>
        </w:rPr>
        <w:t>Servidor Web Back-</w:t>
      </w:r>
      <w:proofErr w:type="spellStart"/>
      <w:r w:rsidRPr="00733211">
        <w:rPr>
          <w:rFonts w:ascii="Times New Roman" w:hAnsi="Times New Roman"/>
          <w:b/>
          <w:color w:val="auto"/>
        </w:rPr>
        <w:t>End</w:t>
      </w:r>
      <w:bookmarkEnd w:id="54"/>
      <w:proofErr w:type="spellEnd"/>
    </w:p>
    <w:p w14:paraId="71E4DA82" w14:textId="77777777" w:rsidR="00733211" w:rsidRPr="00733211" w:rsidRDefault="00733211" w:rsidP="00733211"/>
    <w:p w14:paraId="5672F437" w14:textId="269DE1BC" w:rsidR="00F6771E" w:rsidRDefault="00F81FF4" w:rsidP="006F4DA3">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Ser</w:t>
      </w:r>
      <w:r w:rsidR="006F4DA3">
        <w:rPr>
          <w:rFonts w:ascii="Times New Roman" w:hAnsi="Times New Roman" w:cs="Times New Roman"/>
          <w:sz w:val="24"/>
        </w:rPr>
        <w:t>v</w:t>
      </w:r>
      <w:r w:rsidRPr="000F579C">
        <w:rPr>
          <w:rFonts w:ascii="Times New Roman" w:hAnsi="Times New Roman" w:cs="Times New Roman"/>
          <w:sz w:val="24"/>
        </w:rPr>
        <w:t xml:space="preserve">idor responsável por disponibilizar a aplicação </w:t>
      </w:r>
      <w:proofErr w:type="spellStart"/>
      <w:r w:rsidR="00733211" w:rsidRPr="002A4698">
        <w:rPr>
          <w:rFonts w:ascii="Times New Roman" w:hAnsi="Times New Roman" w:cs="Times New Roman"/>
          <w:i/>
          <w:sz w:val="24"/>
        </w:rPr>
        <w:t>b</w:t>
      </w:r>
      <w:r w:rsidRPr="002A4698">
        <w:rPr>
          <w:rFonts w:ascii="Times New Roman" w:hAnsi="Times New Roman" w:cs="Times New Roman"/>
          <w:i/>
          <w:sz w:val="24"/>
        </w:rPr>
        <w:t>ack-</w:t>
      </w:r>
      <w:r w:rsidR="00733211" w:rsidRPr="002A4698">
        <w:rPr>
          <w:rFonts w:ascii="Times New Roman" w:hAnsi="Times New Roman" w:cs="Times New Roman"/>
          <w:i/>
          <w:sz w:val="24"/>
        </w:rPr>
        <w:t>e</w:t>
      </w:r>
      <w:r w:rsidRPr="002A4698">
        <w:rPr>
          <w:rFonts w:ascii="Times New Roman" w:hAnsi="Times New Roman" w:cs="Times New Roman"/>
          <w:i/>
          <w:sz w:val="24"/>
        </w:rPr>
        <w:t>nd</w:t>
      </w:r>
      <w:proofErr w:type="spellEnd"/>
      <w:r w:rsidRPr="000F579C">
        <w:rPr>
          <w:rFonts w:ascii="Times New Roman" w:hAnsi="Times New Roman" w:cs="Times New Roman"/>
          <w:sz w:val="24"/>
        </w:rPr>
        <w:t xml:space="preserve"> da plataforma</w:t>
      </w:r>
      <w:r w:rsidR="002F234C">
        <w:rPr>
          <w:rFonts w:ascii="Times New Roman" w:hAnsi="Times New Roman" w:cs="Times New Roman"/>
          <w:sz w:val="24"/>
        </w:rPr>
        <w:t xml:space="preserve"> evidenciado na Figura 1, fornecendo suporte aos serviços de autenticação/apresentação, administração e </w:t>
      </w:r>
      <w:proofErr w:type="spellStart"/>
      <w:r w:rsidR="002F234C">
        <w:rPr>
          <w:rFonts w:ascii="Times New Roman" w:hAnsi="Times New Roman" w:cs="Times New Roman"/>
          <w:sz w:val="24"/>
        </w:rPr>
        <w:t>etc</w:t>
      </w:r>
      <w:proofErr w:type="spellEnd"/>
      <w:r w:rsidR="002F234C">
        <w:rPr>
          <w:rFonts w:ascii="Times New Roman" w:hAnsi="Times New Roman" w:cs="Times New Roman"/>
          <w:sz w:val="24"/>
        </w:rPr>
        <w:t xml:space="preserve"> (Silva, 2017)</w:t>
      </w:r>
      <w:r w:rsidRPr="000F579C">
        <w:rPr>
          <w:rFonts w:ascii="Times New Roman" w:hAnsi="Times New Roman" w:cs="Times New Roman"/>
          <w:sz w:val="24"/>
        </w:rPr>
        <w:t xml:space="preserve">. A aplicação contida neste servidor trabalha no modelo Cliente-Servidor, realizando conexão com o </w:t>
      </w:r>
      <w:r w:rsidR="00733211" w:rsidRPr="004D2CC0">
        <w:rPr>
          <w:rFonts w:ascii="Times New Roman" w:hAnsi="Times New Roman" w:cs="Times New Roman"/>
          <w:i/>
          <w:sz w:val="24"/>
        </w:rPr>
        <w:t>f</w:t>
      </w:r>
      <w:r w:rsidRPr="004D2CC0">
        <w:rPr>
          <w:rFonts w:ascii="Times New Roman" w:hAnsi="Times New Roman" w:cs="Times New Roman"/>
          <w:i/>
          <w:sz w:val="24"/>
        </w:rPr>
        <w:t>ront-</w:t>
      </w:r>
      <w:proofErr w:type="spellStart"/>
      <w:r w:rsidR="00733211" w:rsidRPr="004D2CC0">
        <w:rPr>
          <w:rFonts w:ascii="Times New Roman" w:hAnsi="Times New Roman" w:cs="Times New Roman"/>
          <w:i/>
          <w:sz w:val="24"/>
        </w:rPr>
        <w:t>e</w:t>
      </w:r>
      <w:r w:rsidRPr="004D2CC0">
        <w:rPr>
          <w:rFonts w:ascii="Times New Roman" w:hAnsi="Times New Roman" w:cs="Times New Roman"/>
          <w:i/>
          <w:sz w:val="24"/>
        </w:rPr>
        <w:t>nd</w:t>
      </w:r>
      <w:proofErr w:type="spellEnd"/>
      <w:r w:rsidRPr="000F579C">
        <w:rPr>
          <w:rFonts w:ascii="Times New Roman" w:hAnsi="Times New Roman" w:cs="Times New Roman"/>
          <w:sz w:val="24"/>
        </w:rPr>
        <w:t xml:space="preserve"> por meio do protocolo HTTP, esta aplicaç</w:t>
      </w:r>
      <w:r w:rsidR="00E30548" w:rsidRPr="000F579C">
        <w:rPr>
          <w:rFonts w:ascii="Times New Roman" w:hAnsi="Times New Roman" w:cs="Times New Roman"/>
          <w:sz w:val="24"/>
        </w:rPr>
        <w:t>ão também foi desenvolvida com J</w:t>
      </w:r>
      <w:r w:rsidRPr="000F579C">
        <w:rPr>
          <w:rFonts w:ascii="Times New Roman" w:hAnsi="Times New Roman" w:cs="Times New Roman"/>
          <w:sz w:val="24"/>
        </w:rPr>
        <w:t>ava 8 e compilada no formato Recurso de Aplicação Web (</w:t>
      </w:r>
      <w:proofErr w:type="spellStart"/>
      <w:r w:rsidRPr="000F579C">
        <w:rPr>
          <w:rFonts w:ascii="Times New Roman" w:hAnsi="Times New Roman" w:cs="Times New Roman"/>
          <w:sz w:val="24"/>
        </w:rPr>
        <w:t>war</w:t>
      </w:r>
      <w:proofErr w:type="spellEnd"/>
      <w:r w:rsidRPr="000F579C">
        <w:rPr>
          <w:rFonts w:ascii="Times New Roman" w:hAnsi="Times New Roman" w:cs="Times New Roman"/>
          <w:sz w:val="24"/>
        </w:rPr>
        <w:t>).</w:t>
      </w:r>
    </w:p>
    <w:p w14:paraId="6351F2DD" w14:textId="77777777" w:rsidR="00D20775" w:rsidRPr="000F579C" w:rsidRDefault="00D20775" w:rsidP="006F4DA3">
      <w:pPr>
        <w:spacing w:after="0" w:line="360" w:lineRule="auto"/>
        <w:ind w:firstLine="708"/>
        <w:jc w:val="both"/>
        <w:rPr>
          <w:sz w:val="24"/>
        </w:rPr>
      </w:pPr>
    </w:p>
    <w:p w14:paraId="5FE6FEF7" w14:textId="5947BF4A" w:rsidR="00F6771E" w:rsidRDefault="000D4C99" w:rsidP="006F4DA3">
      <w:pPr>
        <w:pStyle w:val="Ttulo3"/>
        <w:numPr>
          <w:ilvl w:val="2"/>
          <w:numId w:val="2"/>
        </w:numPr>
        <w:rPr>
          <w:rFonts w:ascii="Times New Roman" w:hAnsi="Times New Roman"/>
          <w:b/>
          <w:color w:val="auto"/>
        </w:rPr>
      </w:pPr>
      <w:bookmarkStart w:id="55" w:name="_Toc503819986"/>
      <w:r w:rsidRPr="002A6973">
        <w:rPr>
          <w:rFonts w:ascii="Times New Roman" w:hAnsi="Times New Roman"/>
          <w:b/>
          <w:color w:val="auto"/>
        </w:rPr>
        <w:t>Servidor</w:t>
      </w:r>
      <w:r>
        <w:rPr>
          <w:rFonts w:ascii="Times New Roman" w:hAnsi="Times New Roman" w:cs="Times New Roman"/>
        </w:rPr>
        <w:t xml:space="preserve"> </w:t>
      </w:r>
      <w:r w:rsidR="00F81FF4" w:rsidRPr="006F4DA3">
        <w:rPr>
          <w:rFonts w:ascii="Times New Roman" w:hAnsi="Times New Roman"/>
          <w:b/>
          <w:color w:val="auto"/>
        </w:rPr>
        <w:t>Banco de Dados</w:t>
      </w:r>
      <w:bookmarkEnd w:id="55"/>
    </w:p>
    <w:p w14:paraId="0424B549" w14:textId="77777777" w:rsidR="006F4DA3" w:rsidRPr="006F4DA3" w:rsidRDefault="006F4DA3" w:rsidP="006F4DA3"/>
    <w:p w14:paraId="536B95D4" w14:textId="3CBB6797" w:rsidR="006F4DA3" w:rsidRDefault="00F81FF4" w:rsidP="00A575DF">
      <w:pPr>
        <w:spacing w:after="0" w:line="360" w:lineRule="auto"/>
        <w:jc w:val="both"/>
        <w:rPr>
          <w:rFonts w:ascii="Times New Roman" w:hAnsi="Times New Roman" w:cs="Times New Roman"/>
          <w:sz w:val="24"/>
        </w:rPr>
      </w:pPr>
      <w:r w:rsidRPr="000F579C">
        <w:rPr>
          <w:rFonts w:ascii="Times New Roman" w:hAnsi="Times New Roman" w:cs="Times New Roman"/>
          <w:sz w:val="24"/>
        </w:rPr>
        <w:tab/>
        <w:t>É necessário armazenar t</w:t>
      </w:r>
      <w:r w:rsidR="006F4DA3">
        <w:rPr>
          <w:rFonts w:ascii="Times New Roman" w:hAnsi="Times New Roman" w:cs="Times New Roman"/>
          <w:sz w:val="24"/>
        </w:rPr>
        <w:t>odas informações pertinentes ao jogo</w:t>
      </w:r>
      <w:r w:rsidRPr="000F579C">
        <w:rPr>
          <w:rFonts w:ascii="Times New Roman" w:hAnsi="Times New Roman" w:cs="Times New Roman"/>
          <w:sz w:val="24"/>
        </w:rPr>
        <w:t xml:space="preserve">, como características do jogo a ser aplicado, imagens, perguntas e </w:t>
      </w:r>
      <w:r w:rsidR="00E30548" w:rsidRPr="000F579C">
        <w:rPr>
          <w:rFonts w:ascii="Times New Roman" w:hAnsi="Times New Roman" w:cs="Times New Roman"/>
          <w:sz w:val="24"/>
        </w:rPr>
        <w:t>alternativas</w:t>
      </w:r>
      <w:r w:rsidRPr="000F579C">
        <w:rPr>
          <w:rFonts w:ascii="Times New Roman" w:hAnsi="Times New Roman" w:cs="Times New Roman"/>
          <w:sz w:val="24"/>
        </w:rPr>
        <w:t xml:space="preserve">, bem como informações das </w:t>
      </w:r>
      <w:r w:rsidRPr="000F579C">
        <w:rPr>
          <w:rFonts w:ascii="Times New Roman" w:hAnsi="Times New Roman" w:cs="Times New Roman"/>
          <w:sz w:val="24"/>
        </w:rPr>
        <w:lastRenderedPageBreak/>
        <w:t>instituições, usuários, afim de gerar relatórios para que os responsáveis possam visualizar os resultados do jogo</w:t>
      </w:r>
      <w:r w:rsidR="002F234C">
        <w:rPr>
          <w:rFonts w:ascii="Times New Roman" w:hAnsi="Times New Roman" w:cs="Times New Roman"/>
          <w:sz w:val="24"/>
        </w:rPr>
        <w:t>, conforme demonstrado na Figura 1</w:t>
      </w:r>
      <w:r w:rsidRPr="000F579C">
        <w:rPr>
          <w:rFonts w:ascii="Times New Roman" w:hAnsi="Times New Roman" w:cs="Times New Roman"/>
          <w:sz w:val="24"/>
        </w:rPr>
        <w:t>.</w:t>
      </w:r>
      <w:commentRangeEnd w:id="52"/>
      <w:r w:rsidR="00E20857">
        <w:rPr>
          <w:rStyle w:val="Refdecomentrio"/>
        </w:rPr>
        <w:commentReference w:id="52"/>
      </w:r>
      <w:commentRangeEnd w:id="53"/>
      <w:r w:rsidR="002F234C">
        <w:rPr>
          <w:rStyle w:val="Refdecomentrio"/>
        </w:rPr>
        <w:commentReference w:id="53"/>
      </w:r>
      <w:r w:rsidR="006F4DA3">
        <w:rPr>
          <w:rFonts w:ascii="Times New Roman" w:hAnsi="Times New Roman" w:cs="Times New Roman"/>
          <w:sz w:val="24"/>
        </w:rPr>
        <w:tab/>
      </w:r>
      <w:r w:rsidRPr="000F579C">
        <w:rPr>
          <w:rFonts w:ascii="Times New Roman" w:hAnsi="Times New Roman" w:cs="Times New Roman"/>
          <w:sz w:val="24"/>
        </w:rPr>
        <w:tab/>
      </w:r>
    </w:p>
    <w:p w14:paraId="605BDECC" w14:textId="23842C2D" w:rsidR="00F6771E" w:rsidRPr="006F4DA3" w:rsidRDefault="00F81FF4" w:rsidP="006F4DA3">
      <w:pPr>
        <w:pStyle w:val="Ttulo3"/>
        <w:numPr>
          <w:ilvl w:val="2"/>
          <w:numId w:val="2"/>
        </w:numPr>
        <w:rPr>
          <w:rFonts w:ascii="Times New Roman" w:hAnsi="Times New Roman" w:cs="Times New Roman"/>
          <w:b/>
          <w:color w:val="auto"/>
        </w:rPr>
      </w:pPr>
      <w:bookmarkStart w:id="56" w:name="_Toc503819987"/>
      <w:proofErr w:type="spellStart"/>
      <w:r w:rsidRPr="006F4DA3">
        <w:rPr>
          <w:rFonts w:ascii="Times New Roman" w:hAnsi="Times New Roman" w:cs="Times New Roman"/>
          <w:b/>
          <w:color w:val="auto"/>
        </w:rPr>
        <w:t>Balanceador</w:t>
      </w:r>
      <w:proofErr w:type="spellEnd"/>
      <w:r w:rsidRPr="006F4DA3">
        <w:rPr>
          <w:rFonts w:ascii="Times New Roman" w:hAnsi="Times New Roman" w:cs="Times New Roman"/>
          <w:b/>
          <w:color w:val="auto"/>
        </w:rPr>
        <w:t xml:space="preserve"> de Carga</w:t>
      </w:r>
      <w:bookmarkEnd w:id="56"/>
    </w:p>
    <w:p w14:paraId="3F7F292D" w14:textId="77777777" w:rsidR="00F6771E" w:rsidRPr="000F579C" w:rsidRDefault="00F6771E" w:rsidP="000F579C">
      <w:pPr>
        <w:spacing w:after="0" w:line="360" w:lineRule="auto"/>
        <w:jc w:val="both"/>
        <w:rPr>
          <w:rFonts w:ascii="Times New Roman" w:hAnsi="Times New Roman" w:cs="Times New Roman"/>
          <w:sz w:val="24"/>
        </w:rPr>
      </w:pPr>
      <w:commentRangeStart w:id="57"/>
    </w:p>
    <w:p w14:paraId="3276F0DF" w14:textId="50324DCD" w:rsidR="002F234C" w:rsidRPr="00F27925" w:rsidRDefault="006F4DA3" w:rsidP="002F234C">
      <w:pPr>
        <w:spacing w:after="0" w:line="360" w:lineRule="auto"/>
        <w:jc w:val="both"/>
        <w:rPr>
          <w:sz w:val="24"/>
        </w:rPr>
      </w:pPr>
      <w:r>
        <w:rPr>
          <w:rFonts w:ascii="Times New Roman" w:hAnsi="Times New Roman" w:cs="Times New Roman"/>
          <w:sz w:val="24"/>
        </w:rPr>
        <w:tab/>
      </w:r>
      <w:r w:rsidR="002F234C">
        <w:rPr>
          <w:rFonts w:ascii="Times New Roman" w:hAnsi="Times New Roman" w:cs="Times New Roman"/>
          <w:sz w:val="24"/>
        </w:rPr>
        <w:t>É</w:t>
      </w:r>
      <w:r w:rsidR="002F234C" w:rsidRPr="00F27925">
        <w:rPr>
          <w:rFonts w:ascii="Times New Roman" w:hAnsi="Times New Roman" w:cs="Times New Roman"/>
          <w:sz w:val="24"/>
        </w:rPr>
        <w:t xml:space="preserve"> primordial que a plataforma seja escalável, garantindo que o </w:t>
      </w:r>
      <w:r w:rsidR="002F234C" w:rsidRPr="00F27925">
        <w:rPr>
          <w:rFonts w:ascii="Times New Roman" w:eastAsia="Times New Roman" w:hAnsi="Times New Roman" w:cs="Times New Roman"/>
          <w:sz w:val="24"/>
          <w:szCs w:val="28"/>
        </w:rPr>
        <w:t>software estará sempre disponível sendo disponibilizado aos usuários com qualidade.</w:t>
      </w:r>
      <w:r w:rsidR="002F234C">
        <w:rPr>
          <w:rFonts w:ascii="Times New Roman" w:eastAsia="Times New Roman" w:hAnsi="Times New Roman" w:cs="Times New Roman"/>
          <w:sz w:val="24"/>
          <w:szCs w:val="28"/>
        </w:rPr>
        <w:t xml:space="preserve"> </w:t>
      </w:r>
      <w:r w:rsidR="002F234C" w:rsidRPr="000F579C">
        <w:rPr>
          <w:rFonts w:ascii="Times New Roman" w:hAnsi="Times New Roman" w:cs="Times New Roman"/>
          <w:sz w:val="24"/>
        </w:rPr>
        <w:t xml:space="preserve">Este serviço será responsável por direcionar as requisições para o Servido </w:t>
      </w:r>
      <w:proofErr w:type="spellStart"/>
      <w:r w:rsidR="002F234C" w:rsidRPr="002A4698">
        <w:rPr>
          <w:rFonts w:ascii="Times New Roman" w:hAnsi="Times New Roman" w:cs="Times New Roman"/>
          <w:i/>
          <w:sz w:val="24"/>
        </w:rPr>
        <w:t>back-end</w:t>
      </w:r>
      <w:proofErr w:type="spellEnd"/>
      <w:r w:rsidR="002F234C" w:rsidRPr="000F579C">
        <w:rPr>
          <w:rFonts w:ascii="Times New Roman" w:hAnsi="Times New Roman" w:cs="Times New Roman"/>
          <w:sz w:val="24"/>
        </w:rPr>
        <w:t xml:space="preserve"> com menos carga.</w:t>
      </w:r>
    </w:p>
    <w:p w14:paraId="1803742E" w14:textId="77777777" w:rsid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Este software será utilizado por 200 </w:t>
      </w:r>
      <w:proofErr w:type="spellStart"/>
      <w:r w:rsidRPr="00F27925">
        <w:rPr>
          <w:rFonts w:ascii="Times New Roman" w:eastAsia="Times New Roman" w:hAnsi="Times New Roman" w:cs="Times New Roman"/>
          <w:sz w:val="24"/>
          <w:szCs w:val="28"/>
        </w:rPr>
        <w:t>ETECs</w:t>
      </w:r>
      <w:proofErr w:type="spellEnd"/>
      <w:r w:rsidRPr="00F27925">
        <w:rPr>
          <w:rFonts w:ascii="Times New Roman" w:eastAsia="Times New Roman" w:hAnsi="Times New Roman" w:cs="Times New Roman"/>
          <w:sz w:val="24"/>
          <w:szCs w:val="28"/>
        </w:rPr>
        <w:t xml:space="preserve">, 70 </w:t>
      </w:r>
      <w:proofErr w:type="spellStart"/>
      <w:r w:rsidRPr="00F27925">
        <w:rPr>
          <w:rFonts w:ascii="Times New Roman" w:eastAsia="Times New Roman" w:hAnsi="Times New Roman" w:cs="Times New Roman"/>
          <w:sz w:val="24"/>
          <w:szCs w:val="28"/>
        </w:rPr>
        <w:t>FATECs</w:t>
      </w:r>
      <w:proofErr w:type="spellEnd"/>
      <w:r w:rsidRPr="00F27925">
        <w:rPr>
          <w:rFonts w:ascii="Times New Roman" w:eastAsia="Times New Roman" w:hAnsi="Times New Roman" w:cs="Times New Roman"/>
          <w:sz w:val="24"/>
          <w:szCs w:val="28"/>
        </w:rPr>
        <w:t xml:space="preserve">, cada uma oferecendo seus cursos, sendo estes, com em média 40 alunos matriculados. </w:t>
      </w:r>
    </w:p>
    <w:p w14:paraId="36DD1E33" w14:textId="367818CE" w:rsidR="002F234C" w:rsidRPr="002F234C" w:rsidRDefault="002F234C" w:rsidP="002F234C">
      <w:pPr>
        <w:spacing w:after="0" w:line="360" w:lineRule="auto"/>
        <w:ind w:firstLine="708"/>
        <w:jc w:val="both"/>
        <w:rPr>
          <w:rFonts w:ascii="Times New Roman" w:eastAsia="Times New Roman" w:hAnsi="Times New Roman" w:cs="Times New Roman"/>
          <w:sz w:val="24"/>
          <w:szCs w:val="28"/>
        </w:rPr>
      </w:pPr>
      <w:r w:rsidRPr="00F27925">
        <w:rPr>
          <w:rFonts w:ascii="Times New Roman" w:eastAsia="Times New Roman" w:hAnsi="Times New Roman" w:cs="Times New Roman"/>
          <w:sz w:val="24"/>
          <w:szCs w:val="28"/>
        </w:rPr>
        <w:t xml:space="preserve">Pode-se ter como exemplo a FATEC de São José dos Campos, que contém 7 cursos, cada um com 40 alunos ingressantes. Na primeira quinzena do semestre haverá um acesso de 360 alunos simultâneos, onde os mesmos devem acessar a qualquer momento e de qualquer </w:t>
      </w:r>
      <w:r>
        <w:rPr>
          <w:rStyle w:val="Refdecomentrio"/>
        </w:rPr>
        <w:commentReference w:id="58"/>
      </w:r>
      <w:r>
        <w:rPr>
          <w:rStyle w:val="Refdecomentrio"/>
        </w:rPr>
        <w:commentReference w:id="59"/>
      </w:r>
      <w:r w:rsidRPr="00F27925">
        <w:rPr>
          <w:rFonts w:ascii="Times New Roman" w:eastAsia="Times New Roman" w:hAnsi="Times New Roman" w:cs="Times New Roman"/>
          <w:sz w:val="24"/>
          <w:szCs w:val="28"/>
        </w:rPr>
        <w:t>lugar.</w:t>
      </w:r>
    </w:p>
    <w:commentRangeEnd w:id="57"/>
    <w:p w14:paraId="21F69B38" w14:textId="77777777" w:rsidR="0017434F" w:rsidRPr="002973C3" w:rsidRDefault="00E20857" w:rsidP="000F579C">
      <w:pPr>
        <w:spacing w:after="0" w:line="360" w:lineRule="auto"/>
        <w:jc w:val="both"/>
        <w:rPr>
          <w:sz w:val="24"/>
        </w:rPr>
      </w:pPr>
      <w:r>
        <w:rPr>
          <w:rStyle w:val="Refdecomentrio"/>
        </w:rPr>
        <w:commentReference w:id="57"/>
      </w:r>
    </w:p>
    <w:p w14:paraId="1DEF877A" w14:textId="2BC7D0BF" w:rsidR="00F6771E" w:rsidRDefault="00F81FF4" w:rsidP="00F27925">
      <w:pPr>
        <w:pStyle w:val="Ttulo3"/>
        <w:numPr>
          <w:ilvl w:val="2"/>
          <w:numId w:val="2"/>
        </w:numPr>
        <w:rPr>
          <w:rFonts w:ascii="Times New Roman" w:hAnsi="Times New Roman" w:cs="Times New Roman"/>
          <w:b/>
          <w:color w:val="auto"/>
        </w:rPr>
      </w:pPr>
      <w:bookmarkStart w:id="60" w:name="_Toc503819988"/>
      <w:r w:rsidRPr="00F27925">
        <w:rPr>
          <w:rFonts w:ascii="Times New Roman" w:hAnsi="Times New Roman" w:cs="Times New Roman"/>
          <w:b/>
          <w:color w:val="auto"/>
        </w:rPr>
        <w:t>Integração</w:t>
      </w:r>
      <w:r w:rsidRPr="00F27925">
        <w:rPr>
          <w:rFonts w:ascii="Times New Roman" w:hAnsi="Times New Roman" w:cs="Times New Roman"/>
          <w:b/>
        </w:rPr>
        <w:t xml:space="preserve"> </w:t>
      </w:r>
      <w:r w:rsidRPr="00F27925">
        <w:rPr>
          <w:rFonts w:ascii="Times New Roman" w:hAnsi="Times New Roman" w:cs="Times New Roman"/>
          <w:b/>
          <w:color w:val="auto"/>
        </w:rPr>
        <w:t>Contínua</w:t>
      </w:r>
      <w:bookmarkEnd w:id="60"/>
    </w:p>
    <w:p w14:paraId="070CF217" w14:textId="16B00FC3" w:rsidR="00F27925" w:rsidRDefault="00F27925" w:rsidP="00F27925">
      <w:commentRangeStart w:id="61"/>
      <w:commentRangeStart w:id="62"/>
    </w:p>
    <w:p w14:paraId="1AB689B7" w14:textId="48C6992F" w:rsidR="00F020D6" w:rsidRDefault="00F81FF4" w:rsidP="00480428">
      <w:pPr>
        <w:spacing w:after="0" w:line="360" w:lineRule="auto"/>
        <w:ind w:firstLine="708"/>
        <w:jc w:val="both"/>
        <w:rPr>
          <w:rFonts w:ascii="Times New Roman" w:hAnsi="Times New Roman" w:cs="Times New Roman"/>
          <w:sz w:val="24"/>
        </w:rPr>
      </w:pPr>
      <w:r w:rsidRPr="000F579C">
        <w:rPr>
          <w:rFonts w:ascii="Times New Roman" w:hAnsi="Times New Roman" w:cs="Times New Roman"/>
          <w:sz w:val="24"/>
        </w:rPr>
        <w:t xml:space="preserve">É necessário garantir </w:t>
      </w:r>
      <w:r w:rsidR="00F27925">
        <w:rPr>
          <w:rFonts w:ascii="Times New Roman" w:hAnsi="Times New Roman" w:cs="Times New Roman"/>
          <w:sz w:val="24"/>
        </w:rPr>
        <w:t>que um novo código esteja apto a</w:t>
      </w:r>
      <w:r w:rsidRPr="000F579C">
        <w:rPr>
          <w:rFonts w:ascii="Times New Roman" w:hAnsi="Times New Roman" w:cs="Times New Roman"/>
          <w:sz w:val="24"/>
        </w:rPr>
        <w:t xml:space="preserve"> ser disponibilizado frequentemente. Controlando as con</w:t>
      </w:r>
      <w:r w:rsidR="000D4C99">
        <w:rPr>
          <w:rFonts w:ascii="Times New Roman" w:hAnsi="Times New Roman" w:cs="Times New Roman"/>
          <w:sz w:val="24"/>
        </w:rPr>
        <w:t>s</w:t>
      </w:r>
      <w:r w:rsidRPr="000F579C">
        <w:rPr>
          <w:rFonts w:ascii="Times New Roman" w:hAnsi="Times New Roman" w:cs="Times New Roman"/>
          <w:sz w:val="24"/>
        </w:rPr>
        <w:t xml:space="preserve">truções, versionamento, validações e testes. Para que </w:t>
      </w:r>
      <w:r w:rsidR="00F27925" w:rsidRPr="000F579C">
        <w:rPr>
          <w:rFonts w:ascii="Times New Roman" w:hAnsi="Times New Roman" w:cs="Times New Roman"/>
          <w:sz w:val="24"/>
        </w:rPr>
        <w:t>o processo de frequentes alterações parciais enteja</w:t>
      </w:r>
      <w:r w:rsidR="00F27925">
        <w:rPr>
          <w:rFonts w:ascii="Times New Roman" w:hAnsi="Times New Roman" w:cs="Times New Roman"/>
          <w:sz w:val="24"/>
        </w:rPr>
        <w:t xml:space="preserve"> disponível</w:t>
      </w:r>
      <w:r w:rsidRPr="000F579C">
        <w:rPr>
          <w:rFonts w:ascii="Times New Roman" w:hAnsi="Times New Roman" w:cs="Times New Roman"/>
          <w:sz w:val="24"/>
        </w:rPr>
        <w:t xml:space="preserve"> de maneira automática e com garantia de que a plataforma funcione como esperado.</w:t>
      </w:r>
      <w:r w:rsidR="003962BD">
        <w:rPr>
          <w:rFonts w:ascii="Times New Roman" w:hAnsi="Times New Roman" w:cs="Times New Roman"/>
          <w:sz w:val="24"/>
        </w:rPr>
        <w:t xml:space="preserve"> </w:t>
      </w:r>
      <w:r w:rsidR="00EF5096">
        <w:rPr>
          <w:rFonts w:ascii="Times New Roman" w:hAnsi="Times New Roman" w:cs="Times New Roman"/>
          <w:sz w:val="24"/>
        </w:rPr>
        <w:t xml:space="preserve">A Figura 3 </w:t>
      </w:r>
      <w:del w:id="63" w:author="THIAGO LUIS SILVA FORTUNATO" w:date="2018-01-29T21:46:00Z">
        <w:r w:rsidR="00EF5096" w:rsidDel="00E9354E">
          <w:rPr>
            <w:rFonts w:ascii="Times New Roman" w:hAnsi="Times New Roman" w:cs="Times New Roman"/>
            <w:sz w:val="24"/>
          </w:rPr>
          <w:delText xml:space="preserve">demonstra </w:delText>
        </w:r>
      </w:del>
      <w:ins w:id="64" w:author="THIAGO LUIS SILVA FORTUNATO" w:date="2018-01-29T21:46:00Z">
        <w:r w:rsidR="00E9354E">
          <w:rPr>
            <w:rFonts w:ascii="Times New Roman" w:hAnsi="Times New Roman" w:cs="Times New Roman"/>
            <w:sz w:val="24"/>
          </w:rPr>
          <w:t xml:space="preserve">exibe </w:t>
        </w:r>
      </w:ins>
      <w:r w:rsidR="00EF5096">
        <w:rPr>
          <w:rFonts w:ascii="Times New Roman" w:hAnsi="Times New Roman" w:cs="Times New Roman"/>
          <w:sz w:val="24"/>
        </w:rPr>
        <w:t xml:space="preserve">os processos </w:t>
      </w:r>
      <w:commentRangeEnd w:id="61"/>
      <w:r w:rsidR="00E20857">
        <w:rPr>
          <w:rStyle w:val="Refdecomentrio"/>
        </w:rPr>
        <w:commentReference w:id="61"/>
      </w:r>
      <w:commentRangeEnd w:id="62"/>
      <w:r w:rsidR="001977A3">
        <w:rPr>
          <w:rStyle w:val="Refdecomentrio"/>
        </w:rPr>
        <w:commentReference w:id="62"/>
      </w:r>
      <w:r w:rsidR="00EF5096">
        <w:rPr>
          <w:rFonts w:ascii="Times New Roman" w:hAnsi="Times New Roman" w:cs="Times New Roman"/>
          <w:sz w:val="24"/>
        </w:rPr>
        <w:t>realizados na Integração Contínua.</w:t>
      </w:r>
    </w:p>
    <w:p w14:paraId="2030E8DC" w14:textId="79B0C0CA" w:rsidR="00F6771E" w:rsidRPr="00FD1BFB" w:rsidDel="00FD1BFB" w:rsidRDefault="00FD1BFB" w:rsidP="00FD1BFB">
      <w:pPr>
        <w:spacing w:after="0" w:line="360" w:lineRule="auto"/>
        <w:ind w:firstLine="708"/>
        <w:jc w:val="both"/>
        <w:rPr>
          <w:del w:id="65" w:author="THIAGO LUIS SILVA FORTUNATO" w:date="2018-01-22T23:30:00Z"/>
          <w:rFonts w:ascii="Times New Roman" w:hAnsi="Times New Roman" w:cs="Times New Roman"/>
          <w:sz w:val="24"/>
        </w:rPr>
      </w:pPr>
      <w:ins w:id="66" w:author="THIAGO LUIS SILVA FORTUNATO" w:date="2018-01-22T23:29:00Z">
        <w:r>
          <w:rPr>
            <w:rFonts w:ascii="Times New Roman" w:hAnsi="Times New Roman" w:cs="Times New Roman"/>
            <w:sz w:val="24"/>
          </w:rPr>
          <w:t>E</w:t>
        </w:r>
        <w:r w:rsidRPr="00FD1BFB">
          <w:rPr>
            <w:rFonts w:ascii="Times New Roman" w:hAnsi="Times New Roman" w:cs="Times New Roman"/>
            <w:sz w:val="24"/>
          </w:rPr>
          <w:t xml:space="preserve"> processo assiste o gerenciamento e disponibilização em relação à administração, pois os processos envolvidos ocorrem de maneira automática e não demanda a designação de recurso pessoal.</w:t>
        </w:r>
      </w:ins>
      <w:del w:id="67" w:author="THIAGO LUIS SILVA FORTUNATO" w:date="2018-01-22T23:29:00Z">
        <w:r w:rsidR="00A575DF" w:rsidRPr="00FD1BFB" w:rsidDel="00FD1BFB">
          <w:rPr>
            <w:rFonts w:ascii="Times New Roman" w:hAnsi="Times New Roman" w:cs="Times New Roman"/>
            <w:sz w:val="24"/>
          </w:rPr>
          <w:delText>Este</w:delText>
        </w:r>
      </w:del>
      <w:del w:id="68" w:author="THIAGO LUIS SILVA FORTUNATO" w:date="2018-01-22T23:30:00Z">
        <w:r w:rsidR="00A575DF" w:rsidRPr="00FD1BFB" w:rsidDel="00FD1BFB">
          <w:rPr>
            <w:rFonts w:ascii="Times New Roman" w:hAnsi="Times New Roman" w:cs="Times New Roman"/>
            <w:sz w:val="24"/>
          </w:rPr>
          <w:delText xml:space="preserve"> processo assiste o gerenciamento e disponibilização em relação à administração, pois os processos envolvidos ocorrem de maneira automática e não demanda a designação de recurso pessoal.</w:delText>
        </w:r>
      </w:del>
    </w:p>
    <w:p w14:paraId="64ACFBB4" w14:textId="5B1855D5" w:rsidR="00F6771E" w:rsidRDefault="004E3007">
      <w:pPr>
        <w:spacing w:after="0" w:line="360" w:lineRule="auto"/>
        <w:jc w:val="both"/>
        <w:rPr>
          <w:rFonts w:ascii="Times New Roman" w:hAnsi="Times New Roman" w:cs="Times New Roman"/>
          <w:b/>
          <w:sz w:val="28"/>
        </w:rPr>
      </w:pPr>
      <w:r>
        <w:rPr>
          <w:noProof/>
        </w:rPr>
        <w:pict w14:anchorId="3AFA4DC1">
          <v:shape id="_x0000_s1039" type="#_x0000_t202" style="position:absolute;left:0;text-align:left;margin-left:71.4pt;margin-top:9.6pt;width:282pt;height:36pt;z-index:251660288;mso-position-horizontal-relative:text;mso-position-vertical-relative:text" stroked="f">
            <v:textbox style="mso-next-textbox:#_x0000_s1039" inset="0,0,0,0">
              <w:txbxContent>
                <w:p w14:paraId="2F85B224" w14:textId="104C0C55" w:rsidR="004E3007" w:rsidRPr="0039783D" w:rsidRDefault="004E3007" w:rsidP="0039783D">
                  <w:pPr>
                    <w:pStyle w:val="Legenda"/>
                    <w:keepNext/>
                    <w:jc w:val="center"/>
                    <w:rPr>
                      <w:rFonts w:ascii="Times New Roman" w:hAnsi="Times New Roman"/>
                    </w:rPr>
                  </w:pPr>
                  <w:bookmarkStart w:id="69" w:name="_Toc503819912"/>
                  <w:r w:rsidRPr="0003506A">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3</w:t>
                  </w:r>
                  <w:r>
                    <w:rPr>
                      <w:rFonts w:ascii="Times New Roman" w:hAnsi="Times New Roman"/>
                    </w:rPr>
                    <w:fldChar w:fldCharType="end"/>
                  </w:r>
                  <w:r w:rsidRPr="0003506A">
                    <w:rPr>
                      <w:rFonts w:ascii="Times New Roman" w:hAnsi="Times New Roman"/>
                    </w:rPr>
                    <w:t xml:space="preserve"> - Processos realizados na Integração Contínua</w:t>
                  </w:r>
                  <w:bookmarkEnd w:id="69"/>
                </w:p>
              </w:txbxContent>
            </v:textbox>
            <w10:wrap type="square" side="largest"/>
          </v:shape>
        </w:pict>
      </w:r>
    </w:p>
    <w:p w14:paraId="2126D467" w14:textId="1AEAEF81" w:rsidR="00BF12EE" w:rsidRDefault="00BF12EE">
      <w:pPr>
        <w:spacing w:after="0" w:line="360" w:lineRule="auto"/>
        <w:jc w:val="both"/>
        <w:rPr>
          <w:rFonts w:ascii="Times New Roman" w:hAnsi="Times New Roman" w:cs="Times New Roman"/>
          <w:b/>
          <w:sz w:val="28"/>
        </w:rPr>
      </w:pPr>
      <w:r>
        <w:rPr>
          <w:noProof/>
          <w:lang w:eastAsia="pt-BR"/>
        </w:rPr>
        <w:drawing>
          <wp:anchor distT="0" distB="0" distL="0" distR="0" simplePos="0" relativeHeight="251655168" behindDoc="0" locked="0" layoutInCell="1" allowOverlap="1" wp14:anchorId="5D9C781E" wp14:editId="1F77DE8A">
            <wp:simplePos x="0" y="0"/>
            <wp:positionH relativeFrom="column">
              <wp:posOffset>-3695700</wp:posOffset>
            </wp:positionH>
            <wp:positionV relativeFrom="paragraph">
              <wp:posOffset>411480</wp:posOffset>
            </wp:positionV>
            <wp:extent cx="3581400" cy="200977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25"/>
                    <a:stretch>
                      <a:fillRect/>
                    </a:stretch>
                  </pic:blipFill>
                  <pic:spPr bwMode="auto">
                    <a:xfrm>
                      <a:off x="0" y="0"/>
                      <a:ext cx="3581400" cy="2009775"/>
                    </a:xfrm>
                    <a:prstGeom prst="rect">
                      <a:avLst/>
                    </a:prstGeom>
                  </pic:spPr>
                </pic:pic>
              </a:graphicData>
            </a:graphic>
          </wp:anchor>
        </w:drawing>
      </w:r>
    </w:p>
    <w:p w14:paraId="66EDADED" w14:textId="7F5671D9" w:rsidR="00F6771E" w:rsidRPr="00F27925" w:rsidRDefault="00F81FF4" w:rsidP="00F27925">
      <w:pPr>
        <w:pStyle w:val="Ttulo3"/>
        <w:numPr>
          <w:ilvl w:val="2"/>
          <w:numId w:val="2"/>
        </w:numPr>
        <w:rPr>
          <w:rFonts w:ascii="Times New Roman" w:hAnsi="Times New Roman" w:cs="Times New Roman"/>
          <w:b/>
          <w:color w:val="auto"/>
        </w:rPr>
      </w:pPr>
      <w:bookmarkStart w:id="70" w:name="_Toc503819989"/>
      <w:r w:rsidRPr="00F27925">
        <w:rPr>
          <w:rFonts w:ascii="Times New Roman" w:hAnsi="Times New Roman" w:cs="Times New Roman"/>
          <w:b/>
          <w:color w:val="auto"/>
        </w:rPr>
        <w:lastRenderedPageBreak/>
        <w:t>Interface de Monitoramento</w:t>
      </w:r>
      <w:bookmarkEnd w:id="70"/>
    </w:p>
    <w:p w14:paraId="473659DA" w14:textId="77777777" w:rsidR="00F6771E" w:rsidRDefault="00F6771E">
      <w:pPr>
        <w:spacing w:after="0" w:line="360" w:lineRule="auto"/>
        <w:jc w:val="both"/>
        <w:rPr>
          <w:rFonts w:ascii="Times New Roman" w:hAnsi="Times New Roman" w:cs="Times New Roman"/>
          <w:sz w:val="28"/>
        </w:rPr>
      </w:pPr>
    </w:p>
    <w:p w14:paraId="704182F8" w14:textId="504DE510" w:rsidR="002F234C" w:rsidRPr="002F234C" w:rsidRDefault="00F81FF4" w:rsidP="002F234C">
      <w:pPr>
        <w:spacing w:after="0" w:line="360" w:lineRule="auto"/>
        <w:jc w:val="both"/>
        <w:rPr>
          <w:sz w:val="24"/>
        </w:rPr>
      </w:pPr>
      <w:r>
        <w:rPr>
          <w:rFonts w:ascii="Times New Roman" w:hAnsi="Times New Roman" w:cs="Times New Roman"/>
          <w:sz w:val="28"/>
        </w:rPr>
        <w:tab/>
      </w:r>
      <w:r>
        <w:rPr>
          <w:rFonts w:ascii="Times New Roman" w:hAnsi="Times New Roman" w:cs="Times New Roman"/>
          <w:sz w:val="28"/>
        </w:rPr>
        <w:tab/>
      </w:r>
      <w:r w:rsidRPr="00F27925">
        <w:rPr>
          <w:rFonts w:ascii="Times New Roman" w:hAnsi="Times New Roman" w:cs="Times New Roman"/>
          <w:sz w:val="24"/>
        </w:rPr>
        <w:t xml:space="preserve">Serviço de monitoramento em tempo real para que informe ao Técnico </w:t>
      </w:r>
      <w:r w:rsidR="00E30548" w:rsidRPr="00F27925">
        <w:rPr>
          <w:rFonts w:ascii="Times New Roman" w:hAnsi="Times New Roman" w:cs="Times New Roman"/>
          <w:sz w:val="24"/>
        </w:rPr>
        <w:t>responsável</w:t>
      </w:r>
      <w:r w:rsidRPr="00F27925">
        <w:rPr>
          <w:rFonts w:ascii="Times New Roman" w:hAnsi="Times New Roman" w:cs="Times New Roman"/>
          <w:sz w:val="24"/>
        </w:rPr>
        <w:t xml:space="preserve"> pela disponibilização da aplicação o estado da Máquina Virtual, demonstrando graficamente quanto é consumido de recurso de memória, processador, entrada e saída dados, bem como métricas referente a consumo de internet do host, além do estado dos containers. </w:t>
      </w:r>
    </w:p>
    <w:p w14:paraId="6A9FF468" w14:textId="4B885D61" w:rsidR="00F6771E" w:rsidRDefault="00F6771E">
      <w:pPr>
        <w:spacing w:after="0" w:line="360" w:lineRule="auto"/>
        <w:ind w:firstLine="708"/>
        <w:jc w:val="both"/>
        <w:rPr>
          <w:rFonts w:ascii="Times New Roman" w:hAnsi="Times New Roman" w:cs="Times New Roman"/>
        </w:rPr>
      </w:pPr>
    </w:p>
    <w:p w14:paraId="15702083" w14:textId="31F439B9" w:rsidR="00F6771E" w:rsidRPr="005B1240" w:rsidRDefault="00F81FF4" w:rsidP="005B1240">
      <w:pPr>
        <w:pStyle w:val="Ttulo2"/>
        <w:numPr>
          <w:ilvl w:val="1"/>
          <w:numId w:val="2"/>
        </w:numPr>
        <w:rPr>
          <w:sz w:val="24"/>
        </w:rPr>
      </w:pPr>
      <w:bookmarkStart w:id="71" w:name="_Toc503819990"/>
      <w:r w:rsidRPr="005B1240">
        <w:rPr>
          <w:sz w:val="24"/>
        </w:rPr>
        <w:t>T</w:t>
      </w:r>
      <w:r w:rsidR="00F27925" w:rsidRPr="005B1240">
        <w:rPr>
          <w:sz w:val="24"/>
        </w:rPr>
        <w:t>ecnologias Utilizadas</w:t>
      </w:r>
      <w:bookmarkEnd w:id="71"/>
      <w:r w:rsidR="00F27925" w:rsidRPr="005B1240">
        <w:rPr>
          <w:sz w:val="24"/>
        </w:rPr>
        <w:t xml:space="preserve"> </w:t>
      </w:r>
    </w:p>
    <w:p w14:paraId="3C296F19" w14:textId="0CAD77C2" w:rsidR="00037C99" w:rsidRDefault="006B5D0E" w:rsidP="00037C99">
      <w:pPr>
        <w:spacing w:after="0" w:line="360" w:lineRule="auto"/>
        <w:ind w:firstLine="708"/>
        <w:jc w:val="both"/>
        <w:rPr>
          <w:rFonts w:ascii="Times New Roman" w:eastAsia="Times New Roman" w:hAnsi="Times New Roman" w:cs="Times New Roman"/>
          <w:bCs/>
          <w:sz w:val="24"/>
          <w:szCs w:val="32"/>
        </w:rPr>
      </w:pPr>
      <w:r w:rsidRPr="006B5D0E">
        <w:rPr>
          <w:rFonts w:ascii="Times New Roman" w:eastAsia="Times New Roman" w:hAnsi="Times New Roman" w:cs="Times New Roman"/>
          <w:bCs/>
          <w:sz w:val="24"/>
          <w:szCs w:val="32"/>
        </w:rPr>
        <w:t xml:space="preserve">Neste </w:t>
      </w:r>
      <w:r>
        <w:rPr>
          <w:rFonts w:ascii="Times New Roman" w:eastAsia="Times New Roman" w:hAnsi="Times New Roman" w:cs="Times New Roman"/>
          <w:bCs/>
          <w:sz w:val="24"/>
          <w:szCs w:val="32"/>
        </w:rPr>
        <w:t xml:space="preserve">capítulo está descrito cada tecnologia utilizada na arquitetura e o porquê ela foi escolhida. </w:t>
      </w:r>
    </w:p>
    <w:p w14:paraId="18DF4CAF" w14:textId="6095D7D2" w:rsidR="00037C99" w:rsidRPr="0039783D" w:rsidRDefault="00037C99" w:rsidP="0039783D">
      <w:pPr>
        <w:pStyle w:val="Legenda"/>
        <w:keepNext/>
        <w:jc w:val="center"/>
        <w:rPr>
          <w:rFonts w:ascii="Times New Roman" w:hAnsi="Times New Roman"/>
        </w:rPr>
      </w:pPr>
      <w:bookmarkStart w:id="72" w:name="_Toc500357925"/>
      <w:r w:rsidRPr="0039783D">
        <w:rPr>
          <w:rFonts w:ascii="Times New Roman" w:hAnsi="Times New Roman"/>
        </w:rPr>
        <w:t xml:space="preserve">Tabela </w:t>
      </w:r>
      <w:r w:rsidR="002413BA" w:rsidRPr="0039783D">
        <w:rPr>
          <w:rFonts w:ascii="Times New Roman" w:hAnsi="Times New Roman"/>
        </w:rPr>
        <w:fldChar w:fldCharType="begin"/>
      </w:r>
      <w:r w:rsidR="002413BA" w:rsidRPr="0039783D">
        <w:rPr>
          <w:rFonts w:ascii="Times New Roman" w:hAnsi="Times New Roman"/>
        </w:rPr>
        <w:instrText xml:space="preserve"> SEQ Tabela \* ARABIC </w:instrText>
      </w:r>
      <w:r w:rsidR="002413BA" w:rsidRPr="0039783D">
        <w:rPr>
          <w:rFonts w:ascii="Times New Roman" w:hAnsi="Times New Roman"/>
        </w:rPr>
        <w:fldChar w:fldCharType="separate"/>
      </w:r>
      <w:r w:rsidRPr="0039783D">
        <w:rPr>
          <w:rFonts w:ascii="Times New Roman" w:hAnsi="Times New Roman"/>
        </w:rPr>
        <w:t>3</w:t>
      </w:r>
      <w:r w:rsidR="002413BA" w:rsidRPr="0039783D">
        <w:rPr>
          <w:rFonts w:ascii="Times New Roman" w:hAnsi="Times New Roman"/>
        </w:rPr>
        <w:fldChar w:fldCharType="end"/>
      </w:r>
      <w:r w:rsidRPr="0039783D">
        <w:rPr>
          <w:rFonts w:ascii="Times New Roman" w:hAnsi="Times New Roman"/>
        </w:rPr>
        <w:t xml:space="preserve"> - Tecnologias Utilizadas</w:t>
      </w:r>
      <w:bookmarkEnd w:id="72"/>
    </w:p>
    <w:tbl>
      <w:tblPr>
        <w:tblW w:w="0" w:type="auto"/>
        <w:jc w:val="center"/>
        <w:tblCellMar>
          <w:top w:w="142" w:type="dxa"/>
          <w:left w:w="113" w:type="dxa"/>
          <w:bottom w:w="142" w:type="dxa"/>
          <w:right w:w="113" w:type="dxa"/>
        </w:tblCellMar>
        <w:tblLook w:val="04A0" w:firstRow="1" w:lastRow="0" w:firstColumn="1" w:lastColumn="0" w:noHBand="0" w:noVBand="1"/>
      </w:tblPr>
      <w:tblGrid>
        <w:gridCol w:w="1743"/>
        <w:gridCol w:w="1159"/>
        <w:gridCol w:w="6224"/>
      </w:tblGrid>
      <w:tr w:rsidR="009A4547" w:rsidRPr="007B53DC" w14:paraId="386176DF" w14:textId="77777777" w:rsidTr="0017434F">
        <w:trPr>
          <w:trHeight w:val="276"/>
          <w:jc w:val="center"/>
        </w:trPr>
        <w:tc>
          <w:tcPr>
            <w:tcW w:w="0" w:type="auto"/>
            <w:tcBorders>
              <w:top w:val="single" w:sz="4" w:space="0" w:color="auto"/>
              <w:left w:val="single" w:sz="4" w:space="0" w:color="auto"/>
              <w:bottom w:val="single" w:sz="4" w:space="0" w:color="auto"/>
              <w:right w:val="single" w:sz="4" w:space="0" w:color="auto"/>
            </w:tcBorders>
            <w:shd w:val="clear" w:color="auto" w:fill="B4C6E7" w:themeFill="accent5" w:themeFillTint="66"/>
            <w:noWrap/>
            <w:vAlign w:val="center"/>
            <w:hideMark/>
          </w:tcPr>
          <w:p w14:paraId="5F24FEEB" w14:textId="77777777" w:rsidR="009A4547" w:rsidRPr="007B53DC" w:rsidRDefault="009A4547" w:rsidP="003E41D4">
            <w:pPr>
              <w:jc w:val="center"/>
              <w:rPr>
                <w:color w:val="000000"/>
              </w:rPr>
            </w:pPr>
            <w:r w:rsidRPr="007B53DC">
              <w:rPr>
                <w:color w:val="000000"/>
              </w:rPr>
              <w:t>Nome</w:t>
            </w:r>
          </w:p>
        </w:tc>
        <w:tc>
          <w:tcPr>
            <w:tcW w:w="0" w:type="auto"/>
            <w:tcBorders>
              <w:top w:val="single" w:sz="4" w:space="0" w:color="auto"/>
              <w:left w:val="nil"/>
              <w:bottom w:val="single" w:sz="4" w:space="0" w:color="auto"/>
              <w:right w:val="single" w:sz="4" w:space="0" w:color="auto"/>
            </w:tcBorders>
            <w:shd w:val="clear" w:color="auto" w:fill="B4C6E7" w:themeFill="accent5" w:themeFillTint="66"/>
            <w:noWrap/>
            <w:vAlign w:val="center"/>
            <w:hideMark/>
          </w:tcPr>
          <w:p w14:paraId="29545DA8" w14:textId="77777777" w:rsidR="009A4547" w:rsidRPr="007B53DC" w:rsidRDefault="009A4547" w:rsidP="003E41D4">
            <w:pPr>
              <w:jc w:val="center"/>
              <w:rPr>
                <w:color w:val="000000"/>
              </w:rPr>
            </w:pPr>
            <w:r w:rsidRPr="007B53DC">
              <w:rPr>
                <w:color w:val="000000"/>
              </w:rPr>
              <w:t>Versão</w:t>
            </w:r>
          </w:p>
        </w:tc>
        <w:tc>
          <w:tcPr>
            <w:tcW w:w="0" w:type="auto"/>
            <w:tcBorders>
              <w:top w:val="single" w:sz="4" w:space="0" w:color="auto"/>
              <w:left w:val="nil"/>
              <w:bottom w:val="single" w:sz="4" w:space="0" w:color="auto"/>
              <w:right w:val="single" w:sz="4" w:space="0" w:color="auto"/>
            </w:tcBorders>
            <w:shd w:val="clear" w:color="auto" w:fill="B4C6E7" w:themeFill="accent5" w:themeFillTint="66"/>
            <w:vAlign w:val="center"/>
          </w:tcPr>
          <w:p w14:paraId="2499B92B" w14:textId="77777777" w:rsidR="009A4547" w:rsidRPr="007B53DC" w:rsidRDefault="009A4547" w:rsidP="003E41D4">
            <w:pPr>
              <w:jc w:val="center"/>
              <w:rPr>
                <w:color w:val="000000"/>
              </w:rPr>
            </w:pPr>
            <w:r w:rsidRPr="007B53DC">
              <w:rPr>
                <w:color w:val="000000"/>
              </w:rPr>
              <w:t>Funcionalidade</w:t>
            </w:r>
          </w:p>
        </w:tc>
      </w:tr>
      <w:tr w:rsidR="009A4547" w:rsidRPr="007B53DC" w14:paraId="6BF1F9CD" w14:textId="77777777" w:rsidTr="0017434F">
        <w:trPr>
          <w:trHeight w:val="253"/>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E1A1119" w14:textId="77777777" w:rsidR="009A4547" w:rsidRPr="007B53DC" w:rsidRDefault="009A4547" w:rsidP="003E41D4">
            <w:pPr>
              <w:jc w:val="center"/>
              <w:rPr>
                <w:color w:val="000000"/>
              </w:rPr>
            </w:pPr>
            <w:r w:rsidRPr="007B53DC">
              <w:rPr>
                <w:color w:val="000000"/>
              </w:rPr>
              <w:t>Java</w:t>
            </w:r>
          </w:p>
        </w:tc>
        <w:tc>
          <w:tcPr>
            <w:tcW w:w="0" w:type="auto"/>
            <w:tcBorders>
              <w:top w:val="nil"/>
              <w:left w:val="nil"/>
              <w:bottom w:val="single" w:sz="4" w:space="0" w:color="auto"/>
              <w:right w:val="single" w:sz="4" w:space="0" w:color="auto"/>
            </w:tcBorders>
            <w:shd w:val="clear" w:color="auto" w:fill="auto"/>
            <w:noWrap/>
            <w:vAlign w:val="center"/>
            <w:hideMark/>
          </w:tcPr>
          <w:p w14:paraId="190E9585" w14:textId="77777777" w:rsidR="009A4547" w:rsidRPr="007B53DC" w:rsidRDefault="009A4547" w:rsidP="003E41D4">
            <w:pPr>
              <w:jc w:val="center"/>
              <w:rPr>
                <w:color w:val="000000"/>
              </w:rPr>
            </w:pPr>
            <w:r w:rsidRPr="007B53DC">
              <w:rPr>
                <w:color w:val="000000"/>
              </w:rPr>
              <w:t>8</w:t>
            </w:r>
          </w:p>
        </w:tc>
        <w:tc>
          <w:tcPr>
            <w:tcW w:w="0" w:type="auto"/>
            <w:tcBorders>
              <w:top w:val="nil"/>
              <w:left w:val="nil"/>
              <w:bottom w:val="single" w:sz="4" w:space="0" w:color="auto"/>
              <w:right w:val="single" w:sz="4" w:space="0" w:color="auto"/>
            </w:tcBorders>
            <w:vAlign w:val="center"/>
          </w:tcPr>
          <w:p w14:paraId="5F8AD3F3" w14:textId="77777777" w:rsidR="009A4547" w:rsidRPr="007B53DC" w:rsidRDefault="009A4547" w:rsidP="003E41D4">
            <w:pPr>
              <w:rPr>
                <w:color w:val="000000"/>
              </w:rPr>
            </w:pPr>
            <w:r w:rsidRPr="007B53DC">
              <w:rPr>
                <w:color w:val="000000"/>
              </w:rPr>
              <w:t xml:space="preserve">Desenvolvimento </w:t>
            </w:r>
            <w:proofErr w:type="spellStart"/>
            <w:r w:rsidRPr="007B53DC">
              <w:rPr>
                <w:i/>
                <w:color w:val="000000"/>
              </w:rPr>
              <w:t>back-end</w:t>
            </w:r>
            <w:proofErr w:type="spellEnd"/>
            <w:r w:rsidRPr="007B53DC">
              <w:rPr>
                <w:color w:val="000000"/>
              </w:rPr>
              <w:t>, regras de negócio e domínio.</w:t>
            </w:r>
          </w:p>
        </w:tc>
      </w:tr>
      <w:tr w:rsidR="001968A9" w:rsidRPr="007B53DC" w14:paraId="787392C2"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8C5E493" w14:textId="02DCC68B" w:rsidR="001968A9" w:rsidRPr="007B53DC" w:rsidRDefault="001968A9" w:rsidP="003E41D4">
            <w:pPr>
              <w:jc w:val="center"/>
              <w:rPr>
                <w:color w:val="000000"/>
              </w:rPr>
            </w:pPr>
            <w:proofErr w:type="spellStart"/>
            <w:r>
              <w:rPr>
                <w:color w:val="000000"/>
              </w:rPr>
              <w:t>Tomcat</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6ADEAE58" w14:textId="773E0CE3" w:rsidR="001968A9" w:rsidRPr="007B53DC" w:rsidRDefault="001968A9" w:rsidP="003E41D4">
            <w:pPr>
              <w:jc w:val="center"/>
              <w:rPr>
                <w:color w:val="000000"/>
              </w:rPr>
            </w:pPr>
            <w:r>
              <w:rPr>
                <w:color w:val="000000"/>
              </w:rPr>
              <w:t>8.5</w:t>
            </w:r>
          </w:p>
        </w:tc>
        <w:tc>
          <w:tcPr>
            <w:tcW w:w="0" w:type="auto"/>
            <w:tcBorders>
              <w:top w:val="nil"/>
              <w:left w:val="nil"/>
              <w:bottom w:val="single" w:sz="4" w:space="0" w:color="auto"/>
              <w:right w:val="single" w:sz="4" w:space="0" w:color="auto"/>
            </w:tcBorders>
            <w:vAlign w:val="center"/>
          </w:tcPr>
          <w:p w14:paraId="7BD36917" w14:textId="7F4E5481" w:rsidR="001968A9" w:rsidRPr="001968A9" w:rsidRDefault="001968A9" w:rsidP="003E41D4">
            <w:pPr>
              <w:rPr>
                <w:i/>
                <w:color w:val="000000"/>
              </w:rPr>
            </w:pPr>
            <w:r>
              <w:rPr>
                <w:color w:val="000000"/>
              </w:rPr>
              <w:t xml:space="preserve">Servidor Web para hospedagem da aplicação </w:t>
            </w:r>
            <w:proofErr w:type="spellStart"/>
            <w:r>
              <w:rPr>
                <w:i/>
                <w:color w:val="000000"/>
              </w:rPr>
              <w:t>back-end</w:t>
            </w:r>
            <w:proofErr w:type="spellEnd"/>
            <w:r>
              <w:rPr>
                <w:i/>
                <w:color w:val="000000"/>
              </w:rPr>
              <w:t xml:space="preserve"> </w:t>
            </w:r>
            <w:r>
              <w:rPr>
                <w:color w:val="000000"/>
              </w:rPr>
              <w:t xml:space="preserve">e </w:t>
            </w:r>
            <w:r>
              <w:rPr>
                <w:i/>
                <w:color w:val="000000"/>
              </w:rPr>
              <w:t>front-end.</w:t>
            </w:r>
          </w:p>
        </w:tc>
      </w:tr>
      <w:tr w:rsidR="001968A9" w:rsidRPr="007B53DC" w14:paraId="5DC92618"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6FF7197B" w14:textId="5F6450CA" w:rsidR="001968A9" w:rsidRDefault="001968A9" w:rsidP="001968A9">
            <w:pPr>
              <w:jc w:val="center"/>
              <w:rPr>
                <w:color w:val="000000"/>
              </w:rPr>
            </w:pPr>
            <w:r w:rsidRPr="007B53DC">
              <w:rPr>
                <w:color w:val="000000"/>
              </w:rPr>
              <w:t>MySQL</w:t>
            </w:r>
          </w:p>
        </w:tc>
        <w:tc>
          <w:tcPr>
            <w:tcW w:w="0" w:type="auto"/>
            <w:tcBorders>
              <w:top w:val="nil"/>
              <w:left w:val="nil"/>
              <w:bottom w:val="single" w:sz="4" w:space="0" w:color="auto"/>
              <w:right w:val="single" w:sz="4" w:space="0" w:color="auto"/>
            </w:tcBorders>
            <w:shd w:val="clear" w:color="auto" w:fill="auto"/>
            <w:noWrap/>
            <w:vAlign w:val="center"/>
          </w:tcPr>
          <w:p w14:paraId="75996503" w14:textId="267C3884" w:rsidR="001968A9" w:rsidRDefault="001968A9" w:rsidP="001968A9">
            <w:pPr>
              <w:jc w:val="center"/>
              <w:rPr>
                <w:color w:val="000000"/>
              </w:rPr>
            </w:pPr>
            <w:r w:rsidRPr="007B53DC">
              <w:rPr>
                <w:color w:val="000000"/>
              </w:rPr>
              <w:t>5.7</w:t>
            </w:r>
          </w:p>
        </w:tc>
        <w:tc>
          <w:tcPr>
            <w:tcW w:w="0" w:type="auto"/>
            <w:tcBorders>
              <w:top w:val="nil"/>
              <w:left w:val="nil"/>
              <w:bottom w:val="single" w:sz="4" w:space="0" w:color="auto"/>
              <w:right w:val="single" w:sz="4" w:space="0" w:color="auto"/>
            </w:tcBorders>
            <w:vAlign w:val="center"/>
          </w:tcPr>
          <w:p w14:paraId="18C5227F" w14:textId="0690DF59" w:rsidR="001968A9" w:rsidRDefault="001968A9" w:rsidP="001968A9">
            <w:pPr>
              <w:rPr>
                <w:color w:val="000000"/>
              </w:rPr>
            </w:pPr>
            <w:r w:rsidRPr="007B53DC">
              <w:rPr>
                <w:color w:val="000000"/>
              </w:rPr>
              <w:t>Persistência dos dados da aplicação.</w:t>
            </w:r>
          </w:p>
        </w:tc>
      </w:tr>
      <w:tr w:rsidR="001968A9" w:rsidRPr="007B53DC" w14:paraId="28E30E3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3F28143" w14:textId="43D82E44" w:rsidR="001968A9" w:rsidRPr="007B53DC" w:rsidRDefault="001968A9" w:rsidP="001968A9">
            <w:pPr>
              <w:jc w:val="center"/>
              <w:rPr>
                <w:color w:val="000000"/>
              </w:rPr>
            </w:pPr>
            <w:proofErr w:type="spellStart"/>
            <w:r>
              <w:rPr>
                <w:color w:val="000000"/>
              </w:rPr>
              <w:t>Jenkins</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3955CEBE" w14:textId="686CAC5C" w:rsidR="001968A9" w:rsidRPr="007B53DC" w:rsidRDefault="001968A9" w:rsidP="001968A9">
            <w:pPr>
              <w:jc w:val="center"/>
              <w:rPr>
                <w:color w:val="000000"/>
              </w:rPr>
            </w:pPr>
            <w:r>
              <w:rPr>
                <w:color w:val="000000"/>
              </w:rPr>
              <w:t>2.60.2</w:t>
            </w:r>
          </w:p>
        </w:tc>
        <w:tc>
          <w:tcPr>
            <w:tcW w:w="0" w:type="auto"/>
            <w:tcBorders>
              <w:top w:val="nil"/>
              <w:left w:val="nil"/>
              <w:bottom w:val="single" w:sz="4" w:space="0" w:color="auto"/>
              <w:right w:val="single" w:sz="4" w:space="0" w:color="auto"/>
            </w:tcBorders>
            <w:vAlign w:val="center"/>
          </w:tcPr>
          <w:p w14:paraId="2BE91BFA" w14:textId="7774F7D4" w:rsidR="001968A9" w:rsidRPr="007B53DC" w:rsidRDefault="001968A9" w:rsidP="001968A9">
            <w:pPr>
              <w:rPr>
                <w:color w:val="000000"/>
              </w:rPr>
            </w:pPr>
            <w:r>
              <w:rPr>
                <w:color w:val="000000"/>
              </w:rPr>
              <w:t>Plataforma para Gerenciamento da Integração Contínua.</w:t>
            </w:r>
          </w:p>
        </w:tc>
      </w:tr>
      <w:tr w:rsidR="001968A9" w:rsidRPr="007B53DC" w14:paraId="7217ADB3"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567E9D6A" w14:textId="3D570407" w:rsidR="001968A9" w:rsidRDefault="001968A9" w:rsidP="001968A9">
            <w:pPr>
              <w:jc w:val="center"/>
              <w:rPr>
                <w:color w:val="000000"/>
              </w:rPr>
            </w:pPr>
            <w:proofErr w:type="spellStart"/>
            <w:r>
              <w:rPr>
                <w:color w:val="000000"/>
              </w:rPr>
              <w:t>Cadivisor</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5269DAA0" w14:textId="435B68D4" w:rsidR="001968A9" w:rsidRDefault="001968A9" w:rsidP="001968A9">
            <w:pPr>
              <w:jc w:val="center"/>
              <w:rPr>
                <w:color w:val="000000"/>
              </w:rPr>
            </w:pPr>
            <w:r>
              <w:rPr>
                <w:color w:val="000000"/>
              </w:rPr>
              <w:t>0.25.0</w:t>
            </w:r>
          </w:p>
        </w:tc>
        <w:tc>
          <w:tcPr>
            <w:tcW w:w="0" w:type="auto"/>
            <w:tcBorders>
              <w:top w:val="nil"/>
              <w:left w:val="nil"/>
              <w:bottom w:val="single" w:sz="4" w:space="0" w:color="auto"/>
              <w:right w:val="single" w:sz="4" w:space="0" w:color="auto"/>
            </w:tcBorders>
            <w:vAlign w:val="center"/>
          </w:tcPr>
          <w:p w14:paraId="41F51447" w14:textId="5F14F1E5" w:rsidR="001968A9" w:rsidRDefault="001968A9" w:rsidP="001968A9">
            <w:pPr>
              <w:rPr>
                <w:color w:val="000000"/>
              </w:rPr>
            </w:pPr>
            <w:r>
              <w:rPr>
                <w:color w:val="000000"/>
              </w:rPr>
              <w:t>Aplicação para Monitoramento.</w:t>
            </w:r>
          </w:p>
        </w:tc>
      </w:tr>
      <w:tr w:rsidR="001968A9" w:rsidRPr="007B53DC" w14:paraId="728C024B"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4160752E" w14:textId="66AA4855" w:rsidR="001968A9" w:rsidRDefault="001968A9" w:rsidP="001968A9">
            <w:pPr>
              <w:jc w:val="center"/>
              <w:rPr>
                <w:color w:val="000000"/>
              </w:rPr>
            </w:pPr>
            <w:proofErr w:type="spellStart"/>
            <w:r>
              <w:rPr>
                <w:color w:val="000000"/>
              </w:rPr>
              <w:t>Docker</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2C7C3835" w14:textId="5B725420" w:rsidR="001968A9" w:rsidRDefault="001968A9" w:rsidP="001968A9">
            <w:pPr>
              <w:jc w:val="center"/>
              <w:rPr>
                <w:color w:val="000000"/>
              </w:rPr>
            </w:pPr>
            <w:r>
              <w:rPr>
                <w:color w:val="000000"/>
              </w:rPr>
              <w:t xml:space="preserve">17.06-0 </w:t>
            </w:r>
            <w:proofErr w:type="spellStart"/>
            <w:r>
              <w:rPr>
                <w:color w:val="000000"/>
              </w:rPr>
              <w:t>ce</w:t>
            </w:r>
            <w:proofErr w:type="spellEnd"/>
          </w:p>
        </w:tc>
        <w:tc>
          <w:tcPr>
            <w:tcW w:w="0" w:type="auto"/>
            <w:tcBorders>
              <w:top w:val="nil"/>
              <w:left w:val="nil"/>
              <w:bottom w:val="single" w:sz="4" w:space="0" w:color="auto"/>
              <w:right w:val="single" w:sz="4" w:space="0" w:color="auto"/>
            </w:tcBorders>
            <w:vAlign w:val="center"/>
          </w:tcPr>
          <w:p w14:paraId="34852292" w14:textId="512A26F4" w:rsidR="001968A9" w:rsidRDefault="001968A9" w:rsidP="001968A9">
            <w:pPr>
              <w:rPr>
                <w:color w:val="000000"/>
              </w:rPr>
            </w:pPr>
            <w:r>
              <w:rPr>
                <w:color w:val="000000"/>
              </w:rPr>
              <w:t>Plataforma para Gerenciamento dos Containers</w:t>
            </w:r>
            <w:r w:rsidR="00CC22FC">
              <w:rPr>
                <w:color w:val="000000"/>
              </w:rPr>
              <w:t>.</w:t>
            </w:r>
          </w:p>
        </w:tc>
      </w:tr>
      <w:tr w:rsidR="001968A9" w:rsidRPr="007B53DC" w14:paraId="1E4CB844" w14:textId="77777777" w:rsidTr="0017434F">
        <w:trPr>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7C78C042" w14:textId="3F49DCC6" w:rsidR="001968A9" w:rsidRDefault="001968A9" w:rsidP="001968A9">
            <w:pPr>
              <w:jc w:val="center"/>
              <w:rPr>
                <w:color w:val="000000"/>
              </w:rPr>
            </w:pPr>
            <w:proofErr w:type="spellStart"/>
            <w:r>
              <w:rPr>
                <w:color w:val="000000"/>
              </w:rPr>
              <w:t>Docker</w:t>
            </w:r>
            <w:proofErr w:type="spellEnd"/>
            <w:r>
              <w:rPr>
                <w:color w:val="000000"/>
              </w:rPr>
              <w:t xml:space="preserve"> </w:t>
            </w:r>
            <w:proofErr w:type="spellStart"/>
            <w:r>
              <w:rPr>
                <w:color w:val="000000"/>
              </w:rPr>
              <w:t>Compose</w:t>
            </w:r>
            <w:proofErr w:type="spellEnd"/>
          </w:p>
        </w:tc>
        <w:tc>
          <w:tcPr>
            <w:tcW w:w="0" w:type="auto"/>
            <w:tcBorders>
              <w:top w:val="nil"/>
              <w:left w:val="nil"/>
              <w:bottom w:val="single" w:sz="4" w:space="0" w:color="auto"/>
              <w:right w:val="single" w:sz="4" w:space="0" w:color="auto"/>
            </w:tcBorders>
            <w:shd w:val="clear" w:color="auto" w:fill="auto"/>
            <w:noWrap/>
            <w:vAlign w:val="center"/>
          </w:tcPr>
          <w:p w14:paraId="3F749DBC" w14:textId="35E2CE25" w:rsidR="001968A9" w:rsidRDefault="001968A9" w:rsidP="001968A9">
            <w:pPr>
              <w:jc w:val="center"/>
              <w:rPr>
                <w:color w:val="000000"/>
              </w:rPr>
            </w:pPr>
            <w:r>
              <w:rPr>
                <w:color w:val="000000"/>
              </w:rPr>
              <w:t>1.14.0</w:t>
            </w:r>
          </w:p>
        </w:tc>
        <w:tc>
          <w:tcPr>
            <w:tcW w:w="0" w:type="auto"/>
            <w:tcBorders>
              <w:top w:val="nil"/>
              <w:left w:val="nil"/>
              <w:bottom w:val="single" w:sz="4" w:space="0" w:color="auto"/>
              <w:right w:val="single" w:sz="4" w:space="0" w:color="auto"/>
            </w:tcBorders>
            <w:vAlign w:val="center"/>
          </w:tcPr>
          <w:p w14:paraId="77D41594" w14:textId="56864CC2" w:rsidR="001968A9" w:rsidRDefault="001968A9" w:rsidP="001968A9">
            <w:pPr>
              <w:rPr>
                <w:color w:val="000000"/>
              </w:rPr>
            </w:pPr>
            <w:r>
              <w:rPr>
                <w:color w:val="000000"/>
              </w:rPr>
              <w:t>Plataforma para Orquestração dos Containers</w:t>
            </w:r>
            <w:r w:rsidR="00CC22FC">
              <w:rPr>
                <w:color w:val="000000"/>
              </w:rPr>
              <w:t>.</w:t>
            </w:r>
          </w:p>
        </w:tc>
      </w:tr>
      <w:tr w:rsidR="001968A9" w:rsidRPr="007B53DC" w14:paraId="7C2F0D7A" w14:textId="77777777" w:rsidTr="0017434F">
        <w:trPr>
          <w:trHeight w:val="13"/>
          <w:jc w:val="center"/>
        </w:trPr>
        <w:tc>
          <w:tcPr>
            <w:tcW w:w="0" w:type="auto"/>
            <w:tcBorders>
              <w:top w:val="nil"/>
              <w:left w:val="single" w:sz="4" w:space="0" w:color="auto"/>
              <w:bottom w:val="single" w:sz="4" w:space="0" w:color="auto"/>
              <w:right w:val="single" w:sz="4" w:space="0" w:color="auto"/>
            </w:tcBorders>
            <w:shd w:val="clear" w:color="auto" w:fill="auto"/>
            <w:noWrap/>
            <w:vAlign w:val="center"/>
          </w:tcPr>
          <w:p w14:paraId="380A717A" w14:textId="77777777" w:rsidR="001968A9" w:rsidRPr="007B53DC" w:rsidDel="00893953" w:rsidRDefault="001968A9" w:rsidP="001968A9">
            <w:pPr>
              <w:jc w:val="center"/>
              <w:rPr>
                <w:color w:val="000000"/>
              </w:rPr>
            </w:pPr>
            <w:r w:rsidRPr="007B53DC">
              <w:rPr>
                <w:color w:val="000000"/>
              </w:rPr>
              <w:t>GitHub</w:t>
            </w:r>
          </w:p>
        </w:tc>
        <w:tc>
          <w:tcPr>
            <w:tcW w:w="0" w:type="auto"/>
            <w:tcBorders>
              <w:top w:val="nil"/>
              <w:left w:val="nil"/>
              <w:bottom w:val="single" w:sz="4" w:space="0" w:color="auto"/>
              <w:right w:val="single" w:sz="4" w:space="0" w:color="auto"/>
            </w:tcBorders>
            <w:shd w:val="clear" w:color="auto" w:fill="auto"/>
            <w:noWrap/>
            <w:vAlign w:val="center"/>
          </w:tcPr>
          <w:p w14:paraId="03B01FCE" w14:textId="77777777" w:rsidR="001968A9" w:rsidRPr="007B53DC" w:rsidRDefault="001968A9" w:rsidP="001968A9">
            <w:pPr>
              <w:jc w:val="center"/>
              <w:rPr>
                <w:color w:val="000000"/>
              </w:rPr>
            </w:pPr>
          </w:p>
        </w:tc>
        <w:tc>
          <w:tcPr>
            <w:tcW w:w="0" w:type="auto"/>
            <w:tcBorders>
              <w:top w:val="nil"/>
              <w:left w:val="nil"/>
              <w:bottom w:val="single" w:sz="4" w:space="0" w:color="auto"/>
              <w:right w:val="single" w:sz="4" w:space="0" w:color="auto"/>
            </w:tcBorders>
            <w:vAlign w:val="center"/>
          </w:tcPr>
          <w:p w14:paraId="16C0C415" w14:textId="77777777" w:rsidR="001968A9" w:rsidRPr="007B53DC" w:rsidRDefault="001968A9" w:rsidP="001968A9">
            <w:pPr>
              <w:rPr>
                <w:color w:val="000000"/>
              </w:rPr>
            </w:pPr>
            <w:r w:rsidRPr="007B53DC">
              <w:rPr>
                <w:color w:val="000000"/>
              </w:rPr>
              <w:t>Repositório para código Java.</w:t>
            </w:r>
          </w:p>
        </w:tc>
      </w:tr>
    </w:tbl>
    <w:p w14:paraId="6BCDD72B" w14:textId="3250CD71" w:rsidR="006D6E67" w:rsidRDefault="006D6E67" w:rsidP="00D20775">
      <w:pPr>
        <w:spacing w:after="0" w:line="360" w:lineRule="auto"/>
        <w:ind w:left="708"/>
        <w:jc w:val="both"/>
        <w:rPr>
          <w:rFonts w:ascii="Times New Roman" w:eastAsia="Times New Roman" w:hAnsi="Times New Roman" w:cs="Times New Roman"/>
          <w:bCs/>
          <w:sz w:val="24"/>
          <w:szCs w:val="32"/>
        </w:rPr>
      </w:pPr>
    </w:p>
    <w:p w14:paraId="60E63347" w14:textId="4EC2490C" w:rsidR="001977A3" w:rsidRDefault="001977A3" w:rsidP="00D20775">
      <w:pPr>
        <w:spacing w:after="0" w:line="360" w:lineRule="auto"/>
        <w:ind w:left="708"/>
        <w:jc w:val="both"/>
        <w:rPr>
          <w:rFonts w:ascii="Times New Roman" w:eastAsia="Times New Roman" w:hAnsi="Times New Roman" w:cs="Times New Roman"/>
          <w:bCs/>
          <w:sz w:val="24"/>
          <w:szCs w:val="32"/>
        </w:rPr>
      </w:pPr>
    </w:p>
    <w:p w14:paraId="0E792056" w14:textId="77777777" w:rsidR="00BF12EE" w:rsidRPr="006B5D0E" w:rsidRDefault="00BF12EE" w:rsidP="00D20775">
      <w:pPr>
        <w:spacing w:after="0" w:line="360" w:lineRule="auto"/>
        <w:ind w:left="708"/>
        <w:jc w:val="both"/>
        <w:rPr>
          <w:rFonts w:ascii="Times New Roman" w:eastAsia="Times New Roman" w:hAnsi="Times New Roman" w:cs="Times New Roman"/>
          <w:bCs/>
          <w:sz w:val="24"/>
          <w:szCs w:val="32"/>
        </w:rPr>
      </w:pPr>
    </w:p>
    <w:p w14:paraId="3F407CE8" w14:textId="48D72F3E" w:rsidR="00F6771E" w:rsidRDefault="00F81FF4" w:rsidP="00F27925">
      <w:pPr>
        <w:pStyle w:val="Ttulo3"/>
        <w:numPr>
          <w:ilvl w:val="2"/>
          <w:numId w:val="2"/>
        </w:numPr>
        <w:rPr>
          <w:rFonts w:ascii="Times New Roman" w:hAnsi="Times New Roman" w:cs="Times New Roman"/>
          <w:b/>
          <w:color w:val="auto"/>
        </w:rPr>
      </w:pPr>
      <w:bookmarkStart w:id="73" w:name="_Toc503819991"/>
      <w:proofErr w:type="spellStart"/>
      <w:r w:rsidRPr="00F27925">
        <w:rPr>
          <w:rFonts w:ascii="Times New Roman" w:hAnsi="Times New Roman" w:cs="Times New Roman"/>
          <w:b/>
          <w:color w:val="auto"/>
        </w:rPr>
        <w:lastRenderedPageBreak/>
        <w:t>Docker</w:t>
      </w:r>
      <w:bookmarkEnd w:id="73"/>
      <w:proofErr w:type="spellEnd"/>
    </w:p>
    <w:p w14:paraId="6882E49B" w14:textId="77777777" w:rsidR="00F27925" w:rsidRPr="00F27925" w:rsidRDefault="00F27925" w:rsidP="00F27925"/>
    <w:p w14:paraId="2804B895" w14:textId="75D6AEC8" w:rsidR="00F6771E" w:rsidRPr="00F2792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32"/>
        </w:rPr>
        <w:tab/>
      </w:r>
      <w:r w:rsidRPr="00F27925">
        <w:rPr>
          <w:rFonts w:ascii="Times New Roman" w:eastAsia="Times New Roman" w:hAnsi="Times New Roman" w:cs="Times New Roman"/>
          <w:bCs/>
          <w:sz w:val="24"/>
          <w:szCs w:val="28"/>
        </w:rPr>
        <w:t xml:space="preserve">Plataforma instalada na </w:t>
      </w:r>
      <w:proofErr w:type="spellStart"/>
      <w:r w:rsidR="000D3FC2">
        <w:rPr>
          <w:rFonts w:ascii="Times New Roman" w:eastAsia="Times New Roman" w:hAnsi="Times New Roman" w:cs="Times New Roman"/>
          <w:bCs/>
          <w:sz w:val="24"/>
          <w:szCs w:val="28"/>
        </w:rPr>
        <w:t>PaaS</w:t>
      </w:r>
      <w:proofErr w:type="spellEnd"/>
      <w:r w:rsidR="000D3FC2">
        <w:rPr>
          <w:rFonts w:ascii="Times New Roman" w:eastAsia="Times New Roman" w:hAnsi="Times New Roman" w:cs="Times New Roman"/>
          <w:bCs/>
          <w:sz w:val="24"/>
          <w:szCs w:val="28"/>
        </w:rPr>
        <w:t xml:space="preserve"> </w:t>
      </w:r>
      <w:proofErr w:type="spellStart"/>
      <w:r w:rsidR="000D3FC2">
        <w:rPr>
          <w:rFonts w:ascii="Times New Roman" w:eastAsia="Times New Roman" w:hAnsi="Times New Roman" w:cs="Times New Roman"/>
          <w:bCs/>
          <w:sz w:val="24"/>
          <w:szCs w:val="28"/>
        </w:rPr>
        <w:t>Azure</w:t>
      </w:r>
      <w:proofErr w:type="spellEnd"/>
      <w:r w:rsidR="000D3FC2">
        <w:rPr>
          <w:rFonts w:ascii="Times New Roman" w:eastAsia="Times New Roman" w:hAnsi="Times New Roman" w:cs="Times New Roman"/>
          <w:bCs/>
          <w:sz w:val="24"/>
          <w:szCs w:val="28"/>
        </w:rPr>
        <w:t xml:space="preserve"> </w:t>
      </w:r>
      <w:r w:rsidRPr="00F27925">
        <w:rPr>
          <w:rFonts w:ascii="Times New Roman" w:eastAsia="Times New Roman" w:hAnsi="Times New Roman" w:cs="Times New Roman"/>
          <w:bCs/>
          <w:sz w:val="24"/>
          <w:szCs w:val="28"/>
        </w:rPr>
        <w:t>responsável por administrar e controlar todos serviços necessários para que a aplicação esteja em operação.</w:t>
      </w:r>
    </w:p>
    <w:p w14:paraId="5829FFF9" w14:textId="0796D271" w:rsidR="00F6771E" w:rsidRPr="00037155" w:rsidRDefault="00F81FF4" w:rsidP="00F27925">
      <w:pPr>
        <w:spacing w:after="0" w:line="360" w:lineRule="auto"/>
        <w:jc w:val="both"/>
        <w:rPr>
          <w:rFonts w:ascii="Times New Roman" w:hAnsi="Times New Roman"/>
          <w:sz w:val="24"/>
        </w:rPr>
      </w:pPr>
      <w:r w:rsidRPr="00F27925">
        <w:rPr>
          <w:rFonts w:ascii="Times New Roman" w:eastAsia="Times New Roman" w:hAnsi="Times New Roman" w:cs="Times New Roman"/>
          <w:bCs/>
          <w:sz w:val="24"/>
          <w:szCs w:val="28"/>
        </w:rPr>
        <w:tab/>
        <w:t xml:space="preserve">O tutorial seguido para instalação do </w:t>
      </w:r>
      <w:proofErr w:type="spellStart"/>
      <w:r w:rsidRPr="00F27925">
        <w:rPr>
          <w:rFonts w:ascii="Times New Roman" w:eastAsia="Times New Roman" w:hAnsi="Times New Roman" w:cs="Times New Roman"/>
          <w:bCs/>
          <w:sz w:val="24"/>
          <w:szCs w:val="28"/>
        </w:rPr>
        <w:t>Docker</w:t>
      </w:r>
      <w:proofErr w:type="spellEnd"/>
      <w:r w:rsidRPr="00F27925">
        <w:rPr>
          <w:rFonts w:ascii="Times New Roman" w:eastAsia="Times New Roman" w:hAnsi="Times New Roman" w:cs="Times New Roman"/>
          <w:bCs/>
          <w:sz w:val="24"/>
          <w:szCs w:val="28"/>
        </w:rPr>
        <w:t xml:space="preserve"> pode ser encontrado </w:t>
      </w:r>
      <w:r w:rsidR="003B50F0">
        <w:rPr>
          <w:rFonts w:ascii="Times New Roman" w:eastAsia="Times New Roman" w:hAnsi="Times New Roman" w:cs="Times New Roman"/>
          <w:bCs/>
          <w:sz w:val="24"/>
          <w:szCs w:val="28"/>
        </w:rPr>
        <w:t xml:space="preserve">na url: </w:t>
      </w:r>
      <w:r w:rsidR="003B50F0" w:rsidRPr="00037155">
        <w:rPr>
          <w:rFonts w:ascii="Times New Roman" w:eastAsia="Times New Roman" w:hAnsi="Times New Roman" w:cs="Times New Roman"/>
          <w:bCs/>
          <w:i/>
          <w:sz w:val="24"/>
          <w:szCs w:val="28"/>
        </w:rPr>
        <w:t>https://docs.docker.com/engine/installation/</w:t>
      </w:r>
      <w:r w:rsidR="00037155">
        <w:rPr>
          <w:rFonts w:ascii="Times New Roman" w:eastAsia="Times New Roman" w:hAnsi="Times New Roman" w:cs="Times New Roman"/>
          <w:bCs/>
          <w:sz w:val="24"/>
          <w:szCs w:val="28"/>
        </w:rPr>
        <w:t>.</w:t>
      </w:r>
    </w:p>
    <w:p w14:paraId="58F3DC43" w14:textId="5B6ED9CE" w:rsidR="000620AF" w:rsidRDefault="006B7A0B" w:rsidP="00AD3D09">
      <w:pPr>
        <w:pStyle w:val="Corpodotexto"/>
        <w:spacing w:after="0" w:line="360" w:lineRule="auto"/>
        <w:jc w:val="both"/>
        <w:rPr>
          <w:rFonts w:ascii="Times New Roman" w:hAnsi="Times New Roman"/>
          <w:sz w:val="24"/>
          <w:szCs w:val="28"/>
        </w:rPr>
      </w:pPr>
      <w:r>
        <w:rPr>
          <w:rFonts w:ascii="Times New Roman" w:hAnsi="Times New Roman"/>
          <w:sz w:val="24"/>
          <w:szCs w:val="28"/>
        </w:rPr>
        <w:tab/>
      </w:r>
      <w:ins w:id="74" w:author="THIAGO LUIS SILVA FORTUNATO" w:date="2018-01-29T21:46:00Z">
        <w:r w:rsidR="00E9354E">
          <w:rPr>
            <w:rFonts w:ascii="Times New Roman" w:hAnsi="Times New Roman"/>
            <w:sz w:val="24"/>
            <w:szCs w:val="28"/>
          </w:rPr>
          <w:t>N</w:t>
        </w:r>
      </w:ins>
      <w:del w:id="75" w:author="THIAGO LUIS SILVA FORTUNATO" w:date="2018-01-29T21:46:00Z">
        <w:r w:rsidDel="00E9354E">
          <w:rPr>
            <w:rFonts w:ascii="Times New Roman" w:hAnsi="Times New Roman"/>
            <w:sz w:val="24"/>
            <w:szCs w:val="28"/>
          </w:rPr>
          <w:delText>A</w:delText>
        </w:r>
      </w:del>
      <w:ins w:id="76" w:author="THIAGO LUIS SILVA FORTUNATO" w:date="2018-01-29T21:46:00Z">
        <w:r w:rsidR="00E9354E">
          <w:rPr>
            <w:rFonts w:ascii="Times New Roman" w:hAnsi="Times New Roman"/>
            <w:sz w:val="24"/>
            <w:szCs w:val="28"/>
          </w:rPr>
          <w:t>a</w:t>
        </w:r>
      </w:ins>
      <w:r>
        <w:rPr>
          <w:rFonts w:ascii="Times New Roman" w:hAnsi="Times New Roman"/>
          <w:sz w:val="24"/>
          <w:szCs w:val="28"/>
        </w:rPr>
        <w:t xml:space="preserve"> Figura 4 </w:t>
      </w:r>
      <w:ins w:id="77" w:author="THIAGO LUIS SILVA FORTUNATO" w:date="2018-01-29T21:46:00Z">
        <w:r w:rsidR="00E9354E">
          <w:rPr>
            <w:rFonts w:ascii="Times New Roman" w:hAnsi="Times New Roman"/>
            <w:sz w:val="24"/>
            <w:szCs w:val="28"/>
          </w:rPr>
          <w:t xml:space="preserve">temos </w:t>
        </w:r>
      </w:ins>
      <w:commentRangeStart w:id="78"/>
      <w:del w:id="79" w:author="THIAGO LUIS SILVA FORTUNATO" w:date="2018-01-29T21:46:00Z">
        <w:r w:rsidDel="00E9354E">
          <w:rPr>
            <w:rFonts w:ascii="Times New Roman" w:hAnsi="Times New Roman"/>
            <w:sz w:val="24"/>
            <w:szCs w:val="28"/>
          </w:rPr>
          <w:delText>demonstra</w:delText>
        </w:r>
      </w:del>
      <w:r>
        <w:rPr>
          <w:rFonts w:ascii="Times New Roman" w:hAnsi="Times New Roman"/>
          <w:sz w:val="24"/>
          <w:szCs w:val="28"/>
        </w:rPr>
        <w:t xml:space="preserve"> </w:t>
      </w:r>
      <w:commentRangeEnd w:id="78"/>
      <w:r w:rsidR="00DF518A">
        <w:rPr>
          <w:rStyle w:val="Refdecomentrio"/>
        </w:rPr>
        <w:commentReference w:id="78"/>
      </w:r>
      <w:r w:rsidR="00486AC0">
        <w:rPr>
          <w:rFonts w:ascii="Times New Roman" w:hAnsi="Times New Roman"/>
          <w:sz w:val="24"/>
          <w:szCs w:val="28"/>
        </w:rPr>
        <w:t>a</w:t>
      </w:r>
      <w:r>
        <w:rPr>
          <w:rFonts w:ascii="Times New Roman" w:hAnsi="Times New Roman"/>
          <w:sz w:val="24"/>
          <w:szCs w:val="28"/>
        </w:rPr>
        <w:t xml:space="preserve"> comparação entre a arquitetura de virtualização e a arquitetura </w:t>
      </w:r>
      <w:proofErr w:type="spellStart"/>
      <w:r>
        <w:rPr>
          <w:rFonts w:ascii="Times New Roman" w:hAnsi="Times New Roman"/>
          <w:sz w:val="24"/>
          <w:szCs w:val="28"/>
        </w:rPr>
        <w:t>Docker</w:t>
      </w:r>
      <w:proofErr w:type="spellEnd"/>
      <w:r>
        <w:rPr>
          <w:rFonts w:ascii="Times New Roman" w:hAnsi="Times New Roman"/>
          <w:sz w:val="24"/>
          <w:szCs w:val="28"/>
        </w:rPr>
        <w:t xml:space="preserve">. Como pode-se observar, o </w:t>
      </w:r>
      <w:proofErr w:type="spellStart"/>
      <w:r>
        <w:rPr>
          <w:rFonts w:ascii="Times New Roman" w:hAnsi="Times New Roman"/>
          <w:sz w:val="24"/>
          <w:szCs w:val="28"/>
        </w:rPr>
        <w:t>Docker</w:t>
      </w:r>
      <w:proofErr w:type="spellEnd"/>
      <w:r>
        <w:rPr>
          <w:rFonts w:ascii="Times New Roman" w:hAnsi="Times New Roman"/>
          <w:sz w:val="24"/>
          <w:szCs w:val="28"/>
        </w:rPr>
        <w:t xml:space="preserve"> realiza a virtualização</w:t>
      </w:r>
      <w:r w:rsidR="00486AC0">
        <w:rPr>
          <w:rFonts w:ascii="Times New Roman" w:hAnsi="Times New Roman"/>
          <w:sz w:val="24"/>
          <w:szCs w:val="28"/>
        </w:rPr>
        <w:t xml:space="preserve"> de cada container a nível de sistema operacional,</w:t>
      </w:r>
      <w:r>
        <w:rPr>
          <w:rFonts w:ascii="Times New Roman" w:hAnsi="Times New Roman"/>
          <w:sz w:val="24"/>
          <w:szCs w:val="28"/>
        </w:rPr>
        <w:t xml:space="preserve"> exclui</w:t>
      </w:r>
      <w:r w:rsidR="00037155">
        <w:rPr>
          <w:rFonts w:ascii="Times New Roman" w:hAnsi="Times New Roman"/>
          <w:sz w:val="24"/>
          <w:szCs w:val="28"/>
        </w:rPr>
        <w:t>ndo</w:t>
      </w:r>
      <w:r>
        <w:rPr>
          <w:rFonts w:ascii="Times New Roman" w:hAnsi="Times New Roman"/>
          <w:sz w:val="24"/>
          <w:szCs w:val="28"/>
        </w:rPr>
        <w:t xml:space="preserve"> a necessidade </w:t>
      </w:r>
      <w:r w:rsidR="00037155">
        <w:rPr>
          <w:rFonts w:ascii="Times New Roman" w:hAnsi="Times New Roman"/>
          <w:sz w:val="24"/>
          <w:szCs w:val="28"/>
        </w:rPr>
        <w:t xml:space="preserve">do </w:t>
      </w:r>
      <w:proofErr w:type="spellStart"/>
      <w:r w:rsidR="00037155">
        <w:rPr>
          <w:rFonts w:ascii="Times New Roman" w:hAnsi="Times New Roman"/>
          <w:sz w:val="24"/>
          <w:szCs w:val="28"/>
        </w:rPr>
        <w:t>H</w:t>
      </w:r>
      <w:r w:rsidR="007F431E">
        <w:rPr>
          <w:rFonts w:ascii="Times New Roman" w:hAnsi="Times New Roman"/>
          <w:sz w:val="24"/>
          <w:szCs w:val="28"/>
        </w:rPr>
        <w:t>i</w:t>
      </w:r>
      <w:r w:rsidR="00037155">
        <w:rPr>
          <w:rFonts w:ascii="Times New Roman" w:hAnsi="Times New Roman"/>
          <w:sz w:val="24"/>
          <w:szCs w:val="28"/>
        </w:rPr>
        <w:t>pervision</w:t>
      </w:r>
      <w:proofErr w:type="spellEnd"/>
      <w:r w:rsidR="005C43C7">
        <w:rPr>
          <w:rStyle w:val="Refdenotaderodap"/>
          <w:rFonts w:ascii="Times New Roman" w:hAnsi="Times New Roman"/>
          <w:sz w:val="24"/>
          <w:szCs w:val="28"/>
        </w:rPr>
        <w:footnoteReference w:id="2"/>
      </w:r>
      <w:r w:rsidR="00037155">
        <w:rPr>
          <w:rFonts w:ascii="Times New Roman" w:hAnsi="Times New Roman"/>
          <w:sz w:val="24"/>
          <w:szCs w:val="28"/>
        </w:rPr>
        <w:t>. Este método de</w:t>
      </w:r>
      <w:r w:rsidR="000620AF" w:rsidRPr="00F27925">
        <w:rPr>
          <w:rFonts w:ascii="Times New Roman" w:hAnsi="Times New Roman"/>
          <w:sz w:val="24"/>
          <w:szCs w:val="28"/>
        </w:rPr>
        <w:t xml:space="preserve"> virtualização </w:t>
      </w:r>
      <w:r w:rsidR="00037155">
        <w:rPr>
          <w:rFonts w:ascii="Times New Roman" w:hAnsi="Times New Roman"/>
          <w:sz w:val="24"/>
          <w:szCs w:val="28"/>
        </w:rPr>
        <w:t>faz com que o</w:t>
      </w:r>
      <w:r w:rsidR="000620AF" w:rsidRPr="00F27925">
        <w:rPr>
          <w:rFonts w:ascii="Times New Roman" w:hAnsi="Times New Roman"/>
          <w:sz w:val="24"/>
          <w:szCs w:val="28"/>
        </w:rPr>
        <w:t xml:space="preserve"> </w:t>
      </w:r>
      <w:proofErr w:type="spellStart"/>
      <w:r w:rsidR="000620AF" w:rsidRPr="00F27925">
        <w:rPr>
          <w:rFonts w:ascii="Times New Roman" w:hAnsi="Times New Roman"/>
          <w:sz w:val="24"/>
          <w:szCs w:val="28"/>
        </w:rPr>
        <w:t>Kerne</w:t>
      </w:r>
      <w:r w:rsidR="00037155">
        <w:rPr>
          <w:rFonts w:ascii="Times New Roman" w:hAnsi="Times New Roman"/>
          <w:sz w:val="24"/>
          <w:szCs w:val="28"/>
        </w:rPr>
        <w:t>l</w:t>
      </w:r>
      <w:proofErr w:type="spellEnd"/>
      <w:r w:rsidR="00037155">
        <w:rPr>
          <w:rFonts w:ascii="Times New Roman" w:hAnsi="Times New Roman"/>
          <w:sz w:val="24"/>
          <w:szCs w:val="28"/>
        </w:rPr>
        <w:t xml:space="preserve"> do sistema operacional permita</w:t>
      </w:r>
      <w:r w:rsidR="000620AF" w:rsidRPr="00F27925">
        <w:rPr>
          <w:rFonts w:ascii="Times New Roman" w:hAnsi="Times New Roman"/>
          <w:sz w:val="24"/>
          <w:szCs w:val="28"/>
        </w:rPr>
        <w:t xml:space="preserve"> que múltiplos processos sejam executados isoladamente no mesmo host</w:t>
      </w:r>
      <w:r w:rsidR="000620AF">
        <w:rPr>
          <w:rFonts w:ascii="Times New Roman" w:hAnsi="Times New Roman"/>
          <w:sz w:val="24"/>
          <w:szCs w:val="28"/>
        </w:rPr>
        <w:t>. (</w:t>
      </w:r>
      <w:proofErr w:type="spellStart"/>
      <w:r w:rsidR="000620AF">
        <w:rPr>
          <w:rFonts w:ascii="Times New Roman" w:hAnsi="Times New Roman"/>
          <w:sz w:val="24"/>
          <w:szCs w:val="28"/>
        </w:rPr>
        <w:t>Docker</w:t>
      </w:r>
      <w:proofErr w:type="spellEnd"/>
      <w:r w:rsidR="000620AF">
        <w:rPr>
          <w:rFonts w:ascii="Times New Roman" w:hAnsi="Times New Roman"/>
          <w:sz w:val="24"/>
          <w:szCs w:val="28"/>
        </w:rPr>
        <w:t>, 2107).</w:t>
      </w:r>
    </w:p>
    <w:p w14:paraId="78035225" w14:textId="363EE5A1" w:rsidR="006D6E67" w:rsidRPr="001A5D32" w:rsidRDefault="001A5D32" w:rsidP="001A5D32">
      <w:pPr>
        <w:tabs>
          <w:tab w:val="left" w:pos="3090"/>
        </w:tabs>
      </w:pPr>
      <w:r>
        <w:tab/>
      </w:r>
    </w:p>
    <w:p w14:paraId="30231142" w14:textId="50943888" w:rsidR="00F6771E" w:rsidRDefault="007873E0">
      <w:pPr>
        <w:pStyle w:val="Corpodotexto"/>
        <w:jc w:val="both"/>
        <w:rPr>
          <w:rFonts w:ascii="Times New Roman" w:eastAsia="Times New Roman" w:hAnsi="Times New Roman" w:cs="Times New Roman"/>
          <w:sz w:val="24"/>
          <w:szCs w:val="28"/>
        </w:rPr>
      </w:pPr>
      <w:r w:rsidRPr="00B630D6">
        <w:rPr>
          <w:rFonts w:ascii="Times New Roman" w:eastAsia="Times New Roman" w:hAnsi="Times New Roman" w:cs="Times New Roman"/>
          <w:noProof/>
          <w:sz w:val="24"/>
          <w:szCs w:val="28"/>
        </w:rPr>
        <w:drawing>
          <wp:anchor distT="0" distB="0" distL="0" distR="0" simplePos="0" relativeHeight="251654144" behindDoc="0" locked="0" layoutInCell="1" allowOverlap="1" wp14:anchorId="1464E161" wp14:editId="54A1092E">
            <wp:simplePos x="0" y="0"/>
            <wp:positionH relativeFrom="column">
              <wp:posOffset>557530</wp:posOffset>
            </wp:positionH>
            <wp:positionV relativeFrom="paragraph">
              <wp:posOffset>358775</wp:posOffset>
            </wp:positionV>
            <wp:extent cx="4638675" cy="2771775"/>
            <wp:effectExtent l="0" t="0" r="0" b="0"/>
            <wp:wrapTopAndBottom/>
            <wp:docPr id="3"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3"/>
                    <pic:cNvPicPr>
                      <a:picLocks noChangeAspect="1" noChangeArrowheads="1"/>
                    </pic:cNvPicPr>
                  </pic:nvPicPr>
                  <pic:blipFill>
                    <a:blip r:embed="rId26"/>
                    <a:stretch>
                      <a:fillRect/>
                    </a:stretch>
                  </pic:blipFill>
                  <pic:spPr bwMode="auto">
                    <a:xfrm>
                      <a:off x="0" y="0"/>
                      <a:ext cx="4638675" cy="2771775"/>
                    </a:xfrm>
                    <a:prstGeom prst="rect">
                      <a:avLst/>
                    </a:prstGeom>
                  </pic:spPr>
                </pic:pic>
              </a:graphicData>
            </a:graphic>
            <wp14:sizeRelV relativeFrom="margin">
              <wp14:pctHeight>0</wp14:pctHeight>
            </wp14:sizeRelV>
          </wp:anchor>
        </w:drawing>
      </w:r>
      <w:r w:rsidR="004E3007">
        <w:rPr>
          <w:rFonts w:ascii="Times New Roman" w:eastAsia="Times New Roman" w:hAnsi="Times New Roman" w:cs="Times New Roman"/>
          <w:sz w:val="24"/>
          <w:szCs w:val="28"/>
        </w:rPr>
        <w:pict w14:anchorId="54BD81BB">
          <v:shape id="_x0000_s1040" type="#_x0000_t202" style="position:absolute;left:0;text-align:left;margin-left:43.9pt;margin-top:-7.65pt;width:365.25pt;height:36pt;z-index:251661312;mso-position-horizontal-relative:text;mso-position-vertical-relative:text" stroked="f">
            <v:textbox style="mso-next-textbox:#_x0000_s1040" inset="0,0,0,0">
              <w:txbxContent>
                <w:p w14:paraId="0526BA61" w14:textId="0956B9E1" w:rsidR="004E3007" w:rsidRPr="0039783D" w:rsidRDefault="004E3007" w:rsidP="0039783D">
                  <w:pPr>
                    <w:pStyle w:val="Legenda"/>
                    <w:keepNext/>
                    <w:jc w:val="center"/>
                    <w:rPr>
                      <w:rFonts w:ascii="Times New Roman" w:hAnsi="Times New Roman"/>
                    </w:rPr>
                  </w:pPr>
                  <w:bookmarkStart w:id="80" w:name="_Toc503819913"/>
                  <w:r w:rsidRPr="0094736E">
                    <w:rPr>
                      <w:rFonts w:ascii="Times New Roman" w:hAnsi="Times New Roman"/>
                    </w:rPr>
                    <w:t xml:space="preserve">Figura </w:t>
                  </w:r>
                  <w:r>
                    <w:rPr>
                      <w:rFonts w:ascii="Times New Roman" w:hAnsi="Times New Roman"/>
                    </w:rPr>
                    <w:fldChar w:fldCharType="begin"/>
                  </w:r>
                  <w:r>
                    <w:rPr>
                      <w:rFonts w:ascii="Times New Roman" w:hAnsi="Times New Roman"/>
                    </w:rPr>
                    <w:instrText xml:space="preserve"> SEQ Figura \* ARABIC </w:instrText>
                  </w:r>
                  <w:r>
                    <w:rPr>
                      <w:rFonts w:ascii="Times New Roman" w:hAnsi="Times New Roman"/>
                    </w:rPr>
                    <w:fldChar w:fldCharType="separate"/>
                  </w:r>
                  <w:r>
                    <w:rPr>
                      <w:rFonts w:ascii="Times New Roman" w:hAnsi="Times New Roman"/>
                      <w:noProof/>
                    </w:rPr>
                    <w:t>4</w:t>
                  </w:r>
                  <w:r>
                    <w:rPr>
                      <w:rFonts w:ascii="Times New Roman" w:hAnsi="Times New Roman"/>
                    </w:rPr>
                    <w:fldChar w:fldCharType="end"/>
                  </w:r>
                  <w:r w:rsidRPr="0094736E">
                    <w:rPr>
                      <w:rFonts w:ascii="Times New Roman" w:hAnsi="Times New Roman"/>
                    </w:rPr>
                    <w:t xml:space="preserve"> - Comparação entre a Arquitetura de Virtualização e o </w:t>
                  </w:r>
                  <w:proofErr w:type="spellStart"/>
                  <w:r w:rsidRPr="0094736E">
                    <w:rPr>
                      <w:rFonts w:ascii="Times New Roman" w:hAnsi="Times New Roman"/>
                    </w:rPr>
                    <w:t>Docker</w:t>
                  </w:r>
                  <w:bookmarkEnd w:id="80"/>
                  <w:proofErr w:type="spellEnd"/>
                </w:p>
              </w:txbxContent>
            </v:textbox>
            <w10:wrap type="topAndBottom"/>
          </v:shape>
        </w:pict>
      </w:r>
      <w:bookmarkStart w:id="81" w:name="docs-internal-guid-41738c27-3807-ee7c-8c"/>
      <w:bookmarkEnd w:id="81"/>
      <w:r w:rsidR="00D21125" w:rsidRPr="00B630D6">
        <w:rPr>
          <w:rFonts w:ascii="Times New Roman" w:eastAsia="Times New Roman" w:hAnsi="Times New Roman" w:cs="Times New Roman"/>
          <w:sz w:val="24"/>
          <w:szCs w:val="28"/>
        </w:rPr>
        <w:t xml:space="preserve">Fonte: Mundo </w:t>
      </w:r>
      <w:proofErr w:type="spellStart"/>
      <w:r w:rsidR="00D21125" w:rsidRPr="00B630D6">
        <w:rPr>
          <w:rFonts w:ascii="Times New Roman" w:eastAsia="Times New Roman" w:hAnsi="Times New Roman" w:cs="Times New Roman"/>
          <w:sz w:val="24"/>
          <w:szCs w:val="28"/>
        </w:rPr>
        <w:t>Docker</w:t>
      </w:r>
      <w:proofErr w:type="spellEnd"/>
      <w:r w:rsidR="00D21125" w:rsidRPr="00B630D6">
        <w:rPr>
          <w:rFonts w:ascii="Times New Roman" w:eastAsia="Times New Roman" w:hAnsi="Times New Roman" w:cs="Times New Roman"/>
          <w:sz w:val="24"/>
          <w:szCs w:val="28"/>
        </w:rPr>
        <w:t xml:space="preserve"> (2017)</w:t>
      </w:r>
    </w:p>
    <w:p w14:paraId="247FE893" w14:textId="68302775" w:rsidR="00B630D6" w:rsidRDefault="00B630D6">
      <w:pPr>
        <w:pStyle w:val="Corpodotexto"/>
        <w:jc w:val="both"/>
        <w:rPr>
          <w:rFonts w:ascii="Times New Roman" w:eastAsia="Times New Roman" w:hAnsi="Times New Roman" w:cs="Times New Roman"/>
          <w:sz w:val="24"/>
          <w:szCs w:val="28"/>
        </w:rPr>
      </w:pPr>
    </w:p>
    <w:p w14:paraId="1A6695BD" w14:textId="48BFFE20" w:rsidR="00BF12EE" w:rsidRDefault="00BF12EE">
      <w:pPr>
        <w:pStyle w:val="Corpodotexto"/>
        <w:jc w:val="both"/>
        <w:rPr>
          <w:rFonts w:ascii="Times New Roman" w:eastAsia="Times New Roman" w:hAnsi="Times New Roman" w:cs="Times New Roman"/>
          <w:sz w:val="24"/>
          <w:szCs w:val="28"/>
        </w:rPr>
      </w:pPr>
    </w:p>
    <w:p w14:paraId="0884DB35" w14:textId="77777777" w:rsidR="00BF12EE" w:rsidRPr="00B630D6" w:rsidRDefault="00BF12EE">
      <w:pPr>
        <w:pStyle w:val="Corpodotexto"/>
        <w:jc w:val="both"/>
        <w:rPr>
          <w:rFonts w:ascii="Times New Roman" w:eastAsia="Times New Roman" w:hAnsi="Times New Roman" w:cs="Times New Roman"/>
          <w:sz w:val="24"/>
          <w:szCs w:val="28"/>
        </w:rPr>
      </w:pPr>
    </w:p>
    <w:p w14:paraId="067B991A" w14:textId="21BFF500" w:rsidR="00F6771E" w:rsidRDefault="007900AC" w:rsidP="007900AC">
      <w:pPr>
        <w:pStyle w:val="Ttulo3"/>
        <w:numPr>
          <w:ilvl w:val="2"/>
          <w:numId w:val="2"/>
        </w:numPr>
        <w:rPr>
          <w:rFonts w:ascii="Times New Roman" w:hAnsi="Times New Roman" w:cs="Times New Roman"/>
          <w:b/>
          <w:color w:val="auto"/>
        </w:rPr>
      </w:pPr>
      <w:bookmarkStart w:id="82" w:name="_Toc503819992"/>
      <w:proofErr w:type="spellStart"/>
      <w:r>
        <w:rPr>
          <w:rFonts w:ascii="Times New Roman" w:hAnsi="Times New Roman" w:cs="Times New Roman"/>
          <w:b/>
          <w:color w:val="auto"/>
        </w:rPr>
        <w:lastRenderedPageBreak/>
        <w:t>Tomcat</w:t>
      </w:r>
      <w:bookmarkEnd w:id="82"/>
      <w:proofErr w:type="spellEnd"/>
    </w:p>
    <w:p w14:paraId="6B856E9B" w14:textId="6E5B2AB1" w:rsidR="007900AC" w:rsidRDefault="007900AC" w:rsidP="007900AC">
      <w:pPr>
        <w:spacing w:line="360" w:lineRule="auto"/>
        <w:rPr>
          <w:sz w:val="24"/>
        </w:rPr>
      </w:pPr>
    </w:p>
    <w:p w14:paraId="4EAD2DD8" w14:textId="7E467B25"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Cs/>
          <w:sz w:val="24"/>
          <w:szCs w:val="28"/>
        </w:rPr>
        <w:tab/>
      </w:r>
      <w:r w:rsidR="00BE6828">
        <w:rPr>
          <w:rFonts w:ascii="Times New Roman" w:eastAsia="Times New Roman" w:hAnsi="Times New Roman" w:cs="Times New Roman"/>
          <w:bCs/>
          <w:sz w:val="24"/>
          <w:szCs w:val="28"/>
        </w:rPr>
        <w:t xml:space="preserve">Servidor </w:t>
      </w:r>
      <w:r w:rsidR="00871909">
        <w:rPr>
          <w:rFonts w:ascii="Times New Roman" w:eastAsia="Times New Roman" w:hAnsi="Times New Roman" w:cs="Times New Roman"/>
          <w:bCs/>
          <w:sz w:val="24"/>
          <w:szCs w:val="28"/>
        </w:rPr>
        <w:t xml:space="preserve">de Aplicação </w:t>
      </w:r>
      <w:r w:rsidR="00BE6828">
        <w:rPr>
          <w:rFonts w:ascii="Times New Roman" w:eastAsia="Times New Roman" w:hAnsi="Times New Roman" w:cs="Times New Roman"/>
          <w:bCs/>
          <w:sz w:val="24"/>
          <w:szCs w:val="28"/>
        </w:rPr>
        <w:t>Web d</w:t>
      </w:r>
      <w:r w:rsidRPr="007900AC">
        <w:rPr>
          <w:rFonts w:ascii="Times New Roman" w:eastAsia="Times New Roman" w:hAnsi="Times New Roman" w:cs="Times New Roman"/>
          <w:sz w:val="24"/>
          <w:szCs w:val="28"/>
        </w:rPr>
        <w:t xml:space="preserve">esenvolvido </w:t>
      </w:r>
      <w:r w:rsidR="00BE6828">
        <w:rPr>
          <w:rFonts w:ascii="Times New Roman" w:eastAsia="Times New Roman" w:hAnsi="Times New Roman" w:cs="Times New Roman"/>
          <w:sz w:val="24"/>
          <w:szCs w:val="28"/>
        </w:rPr>
        <w:t xml:space="preserve">e distribuído </w:t>
      </w:r>
      <w:r w:rsidRPr="007900AC">
        <w:rPr>
          <w:rFonts w:ascii="Times New Roman" w:eastAsia="Times New Roman" w:hAnsi="Times New Roman" w:cs="Times New Roman"/>
          <w:sz w:val="24"/>
          <w:szCs w:val="28"/>
        </w:rPr>
        <w:t>pela Apache como software livre</w:t>
      </w:r>
      <w:r w:rsidR="003E3F54">
        <w:rPr>
          <w:rFonts w:ascii="Times New Roman" w:eastAsia="Times New Roman" w:hAnsi="Times New Roman" w:cs="Times New Roman"/>
          <w:sz w:val="24"/>
          <w:szCs w:val="28"/>
        </w:rPr>
        <w:t xml:space="preserve">, </w:t>
      </w:r>
      <w:r w:rsidR="00871909">
        <w:rPr>
          <w:rFonts w:ascii="Times New Roman" w:eastAsia="Times New Roman" w:hAnsi="Times New Roman" w:cs="Times New Roman"/>
          <w:sz w:val="24"/>
          <w:szCs w:val="28"/>
        </w:rPr>
        <w:t xml:space="preserve">permite a execução de inúmeros aplicativos </w:t>
      </w:r>
      <w:r w:rsidR="0078789F">
        <w:rPr>
          <w:rFonts w:ascii="Times New Roman" w:eastAsia="Times New Roman" w:hAnsi="Times New Roman" w:cs="Times New Roman"/>
          <w:sz w:val="24"/>
          <w:szCs w:val="28"/>
        </w:rPr>
        <w:t>Java para web de grande escala, sendo utilizado por uma ampla gama de industrias e organizações (</w:t>
      </w:r>
      <w:proofErr w:type="spellStart"/>
      <w:r w:rsidR="0078789F">
        <w:rPr>
          <w:rFonts w:ascii="Times New Roman" w:eastAsia="Times New Roman" w:hAnsi="Times New Roman" w:cs="Times New Roman"/>
          <w:sz w:val="24"/>
          <w:szCs w:val="28"/>
        </w:rPr>
        <w:t>Tomcat</w:t>
      </w:r>
      <w:proofErr w:type="spellEnd"/>
      <w:r w:rsidR="0078789F">
        <w:rPr>
          <w:rFonts w:ascii="Times New Roman" w:eastAsia="Times New Roman" w:hAnsi="Times New Roman" w:cs="Times New Roman"/>
          <w:sz w:val="24"/>
          <w:szCs w:val="28"/>
        </w:rPr>
        <w:t>, 2017).</w:t>
      </w:r>
      <w:r w:rsidR="0078789F" w:rsidRPr="0078789F">
        <w:rPr>
          <w:rFonts w:ascii="Times New Roman" w:eastAsia="Times New Roman" w:hAnsi="Times New Roman" w:cs="Times New Roman"/>
          <w:sz w:val="24"/>
          <w:szCs w:val="28"/>
        </w:rPr>
        <w:t xml:space="preserve"> </w:t>
      </w:r>
      <w:r w:rsidR="0078789F">
        <w:rPr>
          <w:rFonts w:ascii="Times New Roman" w:eastAsia="Times New Roman" w:hAnsi="Times New Roman" w:cs="Times New Roman"/>
          <w:sz w:val="24"/>
          <w:szCs w:val="28"/>
        </w:rPr>
        <w:t xml:space="preserve">Sua escolha, se deu por ter maior integração com aplicações Java, por conter maior fórum e documentação disponível na internet, além de ter sido </w:t>
      </w:r>
      <w:r w:rsidR="00871909">
        <w:rPr>
          <w:rFonts w:ascii="Times New Roman" w:eastAsia="Times New Roman" w:hAnsi="Times New Roman" w:cs="Times New Roman"/>
          <w:sz w:val="24"/>
          <w:szCs w:val="28"/>
        </w:rPr>
        <w:t>o maior servidor de aplicações Java</w:t>
      </w:r>
      <w:r w:rsidR="0078789F">
        <w:rPr>
          <w:rFonts w:ascii="Times New Roman" w:eastAsia="Times New Roman" w:hAnsi="Times New Roman" w:cs="Times New Roman"/>
          <w:sz w:val="24"/>
          <w:szCs w:val="28"/>
        </w:rPr>
        <w:t xml:space="preserve"> Web</w:t>
      </w:r>
      <w:r w:rsidR="00871909">
        <w:rPr>
          <w:rFonts w:ascii="Times New Roman" w:eastAsia="Times New Roman" w:hAnsi="Times New Roman" w:cs="Times New Roman"/>
          <w:sz w:val="24"/>
          <w:szCs w:val="28"/>
        </w:rPr>
        <w:t xml:space="preserve"> utilizado em 2017, comparados aos outros servidores disponíveis, como pode-se observar na Figura 5. </w:t>
      </w:r>
    </w:p>
    <w:p w14:paraId="70EF292F" w14:textId="77777777" w:rsidR="0078789F" w:rsidRDefault="0078789F" w:rsidP="007900AC">
      <w:pPr>
        <w:spacing w:after="0" w:line="360" w:lineRule="auto"/>
        <w:jc w:val="both"/>
        <w:rPr>
          <w:rFonts w:ascii="Times New Roman" w:eastAsia="Times New Roman" w:hAnsi="Times New Roman" w:cs="Times New Roman"/>
          <w:sz w:val="24"/>
          <w:szCs w:val="28"/>
        </w:rPr>
      </w:pPr>
    </w:p>
    <w:p w14:paraId="39E26BA7" w14:textId="69E207B7" w:rsidR="00E37E0B" w:rsidRPr="00E37E0B" w:rsidRDefault="00E37E0B" w:rsidP="00E37E0B">
      <w:pPr>
        <w:pStyle w:val="Legenda"/>
        <w:keepNext/>
        <w:jc w:val="center"/>
        <w:rPr>
          <w:rFonts w:ascii="Times New Roman" w:hAnsi="Times New Roman" w:cs="Times New Roman"/>
        </w:rPr>
      </w:pPr>
      <w:bookmarkStart w:id="83" w:name="_Toc503819914"/>
      <w:r w:rsidRPr="00E37E0B">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5</w:t>
      </w:r>
      <w:r w:rsidR="00AA27B3">
        <w:rPr>
          <w:rFonts w:ascii="Times New Roman" w:hAnsi="Times New Roman" w:cs="Times New Roman"/>
        </w:rPr>
        <w:fldChar w:fldCharType="end"/>
      </w:r>
      <w:r w:rsidRPr="00E37E0B">
        <w:rPr>
          <w:rFonts w:ascii="Times New Roman" w:hAnsi="Times New Roman" w:cs="Times New Roman"/>
        </w:rPr>
        <w:t xml:space="preserve"> - Mercado de Servidores de Aplicações Java 2017</w:t>
      </w:r>
      <w:bookmarkEnd w:id="83"/>
    </w:p>
    <w:p w14:paraId="2D9F1D84" w14:textId="4E23AFA6" w:rsidR="00565B76" w:rsidRDefault="00565B76">
      <w:pPr>
        <w:spacing w:after="0" w:line="360" w:lineRule="auto"/>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2CD9E108" wp14:editId="40EA1AA1">
            <wp:extent cx="5596396" cy="32131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co 1.png"/>
                    <pic:cNvPicPr/>
                  </pic:nvPicPr>
                  <pic:blipFill>
                    <a:blip r:embed="rId27">
                      <a:extLst>
                        <a:ext uri="{28A0092B-C50C-407E-A947-70E740481C1C}">
                          <a14:useLocalDpi xmlns:a14="http://schemas.microsoft.com/office/drawing/2010/main" val="0"/>
                        </a:ext>
                      </a:extLst>
                    </a:blip>
                    <a:stretch>
                      <a:fillRect/>
                    </a:stretch>
                  </pic:blipFill>
                  <pic:spPr>
                    <a:xfrm>
                      <a:off x="0" y="0"/>
                      <a:ext cx="5604966" cy="3218020"/>
                    </a:xfrm>
                    <a:prstGeom prst="rect">
                      <a:avLst/>
                    </a:prstGeom>
                  </pic:spPr>
                </pic:pic>
              </a:graphicData>
            </a:graphic>
          </wp:inline>
        </w:drawing>
      </w:r>
    </w:p>
    <w:p w14:paraId="4A1650BD" w14:textId="24FFE3CC" w:rsidR="00565B76" w:rsidRPr="00565B76" w:rsidRDefault="00565B76">
      <w:pPr>
        <w:spacing w:after="0" w:line="360" w:lineRule="auto"/>
        <w:jc w:val="both"/>
        <w:rPr>
          <w:rFonts w:ascii="Times New Roman" w:eastAsia="Times New Roman" w:hAnsi="Times New Roman" w:cs="Times New Roman"/>
          <w:bCs/>
        </w:rPr>
      </w:pPr>
      <w:r w:rsidRPr="00565B76">
        <w:rPr>
          <w:rFonts w:ascii="Times New Roman" w:eastAsia="Times New Roman" w:hAnsi="Times New Roman" w:cs="Times New Roman"/>
          <w:bCs/>
        </w:rPr>
        <w:t xml:space="preserve">Fonte: </w:t>
      </w:r>
      <w:proofErr w:type="spellStart"/>
      <w:r w:rsidRPr="00565B76">
        <w:rPr>
          <w:rFonts w:ascii="Times New Roman" w:eastAsia="Times New Roman" w:hAnsi="Times New Roman" w:cs="Times New Roman"/>
          <w:bCs/>
        </w:rPr>
        <w:t>DZone</w:t>
      </w:r>
      <w:proofErr w:type="spellEnd"/>
      <w:r w:rsidRPr="00565B76">
        <w:rPr>
          <w:rFonts w:ascii="Times New Roman" w:eastAsia="Times New Roman" w:hAnsi="Times New Roman" w:cs="Times New Roman"/>
          <w:bCs/>
        </w:rPr>
        <w:t xml:space="preserve"> / Java Zone</w:t>
      </w:r>
      <w:r>
        <w:rPr>
          <w:rFonts w:ascii="Times New Roman" w:eastAsia="Times New Roman" w:hAnsi="Times New Roman" w:cs="Times New Roman"/>
          <w:bCs/>
        </w:rPr>
        <w:t xml:space="preserve"> (2017).</w:t>
      </w:r>
    </w:p>
    <w:p w14:paraId="433CEB26" w14:textId="50413F17" w:rsidR="00565B76" w:rsidRDefault="00565B76">
      <w:pPr>
        <w:spacing w:after="0" w:line="360" w:lineRule="auto"/>
        <w:jc w:val="both"/>
        <w:rPr>
          <w:rFonts w:ascii="Times New Roman" w:eastAsia="Times New Roman" w:hAnsi="Times New Roman" w:cs="Times New Roman"/>
          <w:b/>
          <w:bCs/>
        </w:rPr>
      </w:pPr>
    </w:p>
    <w:p w14:paraId="721E4658" w14:textId="77777777" w:rsidR="00565B76" w:rsidRDefault="00565B76">
      <w:pPr>
        <w:spacing w:after="0" w:line="360" w:lineRule="auto"/>
        <w:jc w:val="both"/>
        <w:rPr>
          <w:rFonts w:ascii="Times New Roman" w:eastAsia="Times New Roman" w:hAnsi="Times New Roman" w:cs="Times New Roman"/>
          <w:b/>
          <w:bCs/>
        </w:rPr>
      </w:pPr>
    </w:p>
    <w:p w14:paraId="11A73103" w14:textId="02FA7DBE" w:rsidR="00F6771E" w:rsidRPr="007900AC" w:rsidRDefault="007900AC" w:rsidP="007900AC">
      <w:pPr>
        <w:pStyle w:val="Ttulo3"/>
        <w:numPr>
          <w:ilvl w:val="2"/>
          <w:numId w:val="2"/>
        </w:numPr>
      </w:pPr>
      <w:bookmarkStart w:id="84" w:name="_Toc503819993"/>
      <w:proofErr w:type="spellStart"/>
      <w:r>
        <w:rPr>
          <w:rFonts w:ascii="Times New Roman" w:hAnsi="Times New Roman" w:cs="Times New Roman"/>
          <w:b/>
          <w:color w:val="auto"/>
        </w:rPr>
        <w:t>Haproxy</w:t>
      </w:r>
      <w:bookmarkEnd w:id="84"/>
      <w:proofErr w:type="spellEnd"/>
    </w:p>
    <w:p w14:paraId="560FE900" w14:textId="77777777" w:rsidR="00F6771E" w:rsidRDefault="00F81FF4">
      <w:pPr>
        <w:spacing w:after="0" w:line="360" w:lineRule="auto"/>
        <w:jc w:val="both"/>
      </w:pPr>
      <w:r>
        <w:rPr>
          <w:rFonts w:ascii="Times New Roman" w:eastAsia="Times New Roman" w:hAnsi="Times New Roman" w:cs="Times New Roman"/>
          <w:sz w:val="32"/>
          <w:szCs w:val="32"/>
        </w:rPr>
        <w:tab/>
      </w:r>
    </w:p>
    <w:p w14:paraId="3B6A8595" w14:textId="07232DA4" w:rsidR="00F6771E" w:rsidRPr="007900AC" w:rsidRDefault="00F81FF4">
      <w:pPr>
        <w:spacing w:after="0" w:line="360" w:lineRule="auto"/>
        <w:jc w:val="both"/>
        <w:rPr>
          <w:sz w:val="24"/>
        </w:rPr>
      </w:pPr>
      <w:r>
        <w:rPr>
          <w:rFonts w:ascii="Times New Roman" w:eastAsia="Times New Roman" w:hAnsi="Times New Roman" w:cs="Times New Roman"/>
          <w:sz w:val="32"/>
          <w:szCs w:val="32"/>
        </w:rPr>
        <w:tab/>
      </w:r>
      <w:r w:rsidRPr="007900AC">
        <w:rPr>
          <w:rFonts w:ascii="Times New Roman" w:eastAsia="Times New Roman" w:hAnsi="Times New Roman" w:cs="Times New Roman"/>
          <w:sz w:val="24"/>
          <w:szCs w:val="28"/>
        </w:rPr>
        <w:t xml:space="preserve">O </w:t>
      </w:r>
      <w:proofErr w:type="spellStart"/>
      <w:r w:rsidRPr="007900AC">
        <w:rPr>
          <w:rFonts w:ascii="Times New Roman" w:eastAsia="Times New Roman" w:hAnsi="Times New Roman" w:cs="Times New Roman"/>
          <w:sz w:val="24"/>
          <w:szCs w:val="28"/>
        </w:rPr>
        <w:t>HAProxy</w:t>
      </w:r>
      <w:proofErr w:type="spellEnd"/>
      <w:r w:rsidRPr="007900AC">
        <w:rPr>
          <w:rFonts w:ascii="Times New Roman" w:eastAsia="Times New Roman" w:hAnsi="Times New Roman" w:cs="Times New Roman"/>
          <w:sz w:val="24"/>
          <w:szCs w:val="28"/>
        </w:rPr>
        <w:t xml:space="preserve"> é um serviço Linux que garante um balanceamento e alta disponibilidade num conjunto de servidor</w:t>
      </w:r>
      <w:r w:rsidR="00E30548" w:rsidRPr="007900AC">
        <w:rPr>
          <w:rFonts w:ascii="Times New Roman" w:eastAsia="Times New Roman" w:hAnsi="Times New Roman" w:cs="Times New Roman"/>
          <w:sz w:val="24"/>
          <w:szCs w:val="28"/>
        </w:rPr>
        <w:t>es, como também serviço de proxy</w:t>
      </w:r>
      <w:r w:rsidRPr="007900AC">
        <w:rPr>
          <w:rFonts w:ascii="Times New Roman" w:eastAsia="Times New Roman" w:hAnsi="Times New Roman" w:cs="Times New Roman"/>
          <w:sz w:val="24"/>
          <w:szCs w:val="28"/>
        </w:rPr>
        <w:t xml:space="preserve">, ao não expor </w:t>
      </w:r>
      <w:r w:rsidR="00E30548" w:rsidRPr="007900AC">
        <w:rPr>
          <w:rFonts w:ascii="Times New Roman" w:eastAsia="Times New Roman" w:hAnsi="Times New Roman" w:cs="Times New Roman"/>
          <w:sz w:val="24"/>
          <w:szCs w:val="28"/>
        </w:rPr>
        <w:t>diretamente</w:t>
      </w:r>
      <w:r w:rsidRPr="007900AC">
        <w:rPr>
          <w:rFonts w:ascii="Times New Roman" w:eastAsia="Times New Roman" w:hAnsi="Times New Roman" w:cs="Times New Roman"/>
          <w:sz w:val="24"/>
          <w:szCs w:val="28"/>
        </w:rPr>
        <w:t xml:space="preserve"> estes mesmos servidores na rede externa</w:t>
      </w:r>
      <w:r w:rsidR="00745587">
        <w:rPr>
          <w:rFonts w:ascii="Times New Roman" w:eastAsia="Times New Roman" w:hAnsi="Times New Roman" w:cs="Times New Roman"/>
          <w:sz w:val="24"/>
          <w:szCs w:val="28"/>
        </w:rPr>
        <w:t xml:space="preserve"> (</w:t>
      </w:r>
      <w:proofErr w:type="spellStart"/>
      <w:r w:rsidR="00745587">
        <w:rPr>
          <w:rFonts w:ascii="Times New Roman" w:eastAsia="Times New Roman" w:hAnsi="Times New Roman" w:cs="Times New Roman"/>
          <w:sz w:val="24"/>
          <w:szCs w:val="28"/>
        </w:rPr>
        <w:t>Haproxy</w:t>
      </w:r>
      <w:proofErr w:type="spellEnd"/>
      <w:r w:rsidR="00745587">
        <w:rPr>
          <w:rFonts w:ascii="Times New Roman" w:eastAsia="Times New Roman" w:hAnsi="Times New Roman" w:cs="Times New Roman"/>
          <w:sz w:val="24"/>
          <w:szCs w:val="28"/>
        </w:rPr>
        <w:t>, 2017)</w:t>
      </w:r>
      <w:r w:rsidRPr="007900AC">
        <w:rPr>
          <w:rFonts w:ascii="Times New Roman" w:eastAsia="Times New Roman" w:hAnsi="Times New Roman" w:cs="Times New Roman"/>
          <w:sz w:val="24"/>
          <w:szCs w:val="28"/>
        </w:rPr>
        <w:t>.</w:t>
      </w:r>
    </w:p>
    <w:p w14:paraId="3DE7A203" w14:textId="7A3F2846" w:rsidR="000620AF" w:rsidRDefault="000620AF">
      <w:pPr>
        <w:spacing w:after="0" w:line="360" w:lineRule="auto"/>
        <w:jc w:val="both"/>
        <w:rPr>
          <w:rFonts w:ascii="Times New Roman" w:eastAsia="Times New Roman" w:hAnsi="Times New Roman" w:cs="Times New Roman"/>
          <w:sz w:val="28"/>
          <w:szCs w:val="28"/>
        </w:rPr>
      </w:pPr>
    </w:p>
    <w:p w14:paraId="6761B227" w14:textId="34F1B518" w:rsidR="00F6771E" w:rsidRDefault="007900AC" w:rsidP="007900AC">
      <w:pPr>
        <w:pStyle w:val="Ttulo3"/>
        <w:numPr>
          <w:ilvl w:val="2"/>
          <w:numId w:val="2"/>
        </w:numPr>
        <w:rPr>
          <w:rFonts w:ascii="Times New Roman" w:hAnsi="Times New Roman" w:cs="Times New Roman"/>
          <w:b/>
          <w:color w:val="auto"/>
        </w:rPr>
      </w:pPr>
      <w:bookmarkStart w:id="85" w:name="_Toc503819994"/>
      <w:proofErr w:type="spellStart"/>
      <w:r>
        <w:rPr>
          <w:rFonts w:ascii="Times New Roman" w:hAnsi="Times New Roman" w:cs="Times New Roman"/>
          <w:b/>
          <w:color w:val="auto"/>
        </w:rPr>
        <w:lastRenderedPageBreak/>
        <w:t>Jenkins</w:t>
      </w:r>
      <w:bookmarkEnd w:id="85"/>
      <w:proofErr w:type="spellEnd"/>
    </w:p>
    <w:p w14:paraId="78BD1864" w14:textId="77777777" w:rsidR="007900AC" w:rsidRPr="007900AC" w:rsidRDefault="007900AC" w:rsidP="007900AC"/>
    <w:p w14:paraId="29FC7BEE" w14:textId="572DAFB1" w:rsidR="00F6771E" w:rsidRDefault="00F81FF4" w:rsidP="007900AC">
      <w:pPr>
        <w:spacing w:after="0" w:line="360" w:lineRule="auto"/>
        <w:jc w:val="both"/>
        <w:rPr>
          <w:rFonts w:ascii="Times New Roman" w:eastAsia="Times New Roman" w:hAnsi="Times New Roman" w:cs="Times New Roman"/>
          <w:sz w:val="24"/>
          <w:szCs w:val="28"/>
        </w:rPr>
      </w:pPr>
      <w:r w:rsidRPr="007900AC">
        <w:rPr>
          <w:rFonts w:ascii="Times New Roman" w:eastAsia="Times New Roman" w:hAnsi="Times New Roman" w:cs="Times New Roman"/>
          <w:b/>
          <w:bCs/>
          <w:sz w:val="24"/>
          <w:szCs w:val="28"/>
        </w:rPr>
        <w:tab/>
      </w:r>
      <w:r w:rsidRPr="007900AC">
        <w:rPr>
          <w:rFonts w:ascii="Times New Roman" w:eastAsia="Times New Roman" w:hAnsi="Times New Roman" w:cs="Times New Roman"/>
          <w:sz w:val="24"/>
          <w:szCs w:val="28"/>
        </w:rPr>
        <w:t xml:space="preserve">Ferramenta de Integração Contínua, automatizada. A atividade de construir um projeto é composta por várias etapas, incluindo a compilação do código fonte, execução de testes, empacotamento, além de métricas referente a qualidade do código. O </w:t>
      </w:r>
      <w:proofErr w:type="spellStart"/>
      <w:r w:rsidRPr="007900AC">
        <w:rPr>
          <w:rFonts w:ascii="Times New Roman" w:eastAsia="Times New Roman" w:hAnsi="Times New Roman" w:cs="Times New Roman"/>
          <w:sz w:val="24"/>
          <w:szCs w:val="28"/>
        </w:rPr>
        <w:t>Jenkins</w:t>
      </w:r>
      <w:proofErr w:type="spellEnd"/>
      <w:r w:rsidRPr="007900AC">
        <w:rPr>
          <w:rFonts w:ascii="Times New Roman" w:eastAsia="Times New Roman" w:hAnsi="Times New Roman" w:cs="Times New Roman"/>
          <w:sz w:val="24"/>
          <w:szCs w:val="28"/>
        </w:rPr>
        <w:t xml:space="preserve"> trabalha para monitorar todas alterações realizadas no código e integrar com as atividades de construção, afim de dirimir as falhas no desenvolvimento</w:t>
      </w:r>
      <w:r w:rsidR="00745587">
        <w:rPr>
          <w:rFonts w:ascii="Times New Roman" w:eastAsia="Times New Roman" w:hAnsi="Times New Roman" w:cs="Times New Roman"/>
          <w:sz w:val="24"/>
          <w:szCs w:val="28"/>
        </w:rPr>
        <w:t xml:space="preserve"> (</w:t>
      </w:r>
      <w:proofErr w:type="spellStart"/>
      <w:r w:rsidR="00745587">
        <w:rPr>
          <w:rFonts w:ascii="Times New Roman" w:eastAsia="Times New Roman" w:hAnsi="Times New Roman" w:cs="Times New Roman"/>
          <w:sz w:val="24"/>
          <w:szCs w:val="28"/>
        </w:rPr>
        <w:t>Jenkins</w:t>
      </w:r>
      <w:proofErr w:type="spellEnd"/>
      <w:r w:rsidR="00745587">
        <w:rPr>
          <w:rFonts w:ascii="Times New Roman" w:eastAsia="Times New Roman" w:hAnsi="Times New Roman" w:cs="Times New Roman"/>
          <w:sz w:val="24"/>
          <w:szCs w:val="28"/>
        </w:rPr>
        <w:t>, 2017)</w:t>
      </w:r>
      <w:r w:rsidRPr="007900AC">
        <w:rPr>
          <w:rFonts w:ascii="Times New Roman" w:eastAsia="Times New Roman" w:hAnsi="Times New Roman" w:cs="Times New Roman"/>
          <w:sz w:val="24"/>
          <w:szCs w:val="28"/>
        </w:rPr>
        <w:t>.</w:t>
      </w:r>
      <w:r w:rsidR="00511488">
        <w:rPr>
          <w:rFonts w:ascii="Times New Roman" w:eastAsia="Times New Roman" w:hAnsi="Times New Roman" w:cs="Times New Roman"/>
          <w:sz w:val="24"/>
          <w:szCs w:val="28"/>
        </w:rPr>
        <w:t xml:space="preserve"> </w:t>
      </w:r>
    </w:p>
    <w:p w14:paraId="541FF6CC" w14:textId="729BFDA4" w:rsidR="002312FC" w:rsidRPr="000620AF" w:rsidRDefault="0061464D" w:rsidP="000620A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22225">
        <w:rPr>
          <w:rFonts w:ascii="Times New Roman" w:eastAsia="Times New Roman" w:hAnsi="Times New Roman" w:cs="Times New Roman"/>
          <w:sz w:val="24"/>
          <w:szCs w:val="28"/>
        </w:rPr>
        <w:t xml:space="preserve">Para que todas etapas da Integração Contínua sejam concluídas é necessário a criação e configuração de </w:t>
      </w:r>
      <w:r w:rsidRPr="0061464D">
        <w:rPr>
          <w:rFonts w:ascii="Times New Roman" w:eastAsia="Times New Roman" w:hAnsi="Times New Roman" w:cs="Times New Roman"/>
          <w:i/>
          <w:sz w:val="24"/>
          <w:szCs w:val="28"/>
        </w:rPr>
        <w:t>Jobs</w:t>
      </w:r>
      <w:r>
        <w:rPr>
          <w:rFonts w:ascii="Times New Roman" w:eastAsia="Times New Roman" w:hAnsi="Times New Roman" w:cs="Times New Roman"/>
          <w:i/>
          <w:sz w:val="24"/>
          <w:szCs w:val="28"/>
        </w:rPr>
        <w:t xml:space="preserve"> </w:t>
      </w:r>
      <w:r w:rsidR="00B22225">
        <w:rPr>
          <w:rFonts w:ascii="Times New Roman" w:eastAsia="Times New Roman" w:hAnsi="Times New Roman" w:cs="Times New Roman"/>
          <w:sz w:val="24"/>
          <w:szCs w:val="28"/>
        </w:rPr>
        <w:t xml:space="preserve">onde cada um, tem a finalidade de executar uma tarefa </w:t>
      </w:r>
      <w:r>
        <w:rPr>
          <w:rFonts w:ascii="Times New Roman" w:eastAsia="Times New Roman" w:hAnsi="Times New Roman" w:cs="Times New Roman"/>
          <w:sz w:val="24"/>
          <w:szCs w:val="28"/>
        </w:rPr>
        <w:t xml:space="preserve">específica. </w:t>
      </w:r>
      <w:r w:rsidR="002312FC">
        <w:rPr>
          <w:rFonts w:ascii="Times New Roman" w:eastAsia="Times New Roman" w:hAnsi="Times New Roman" w:cs="Times New Roman"/>
          <w:b/>
          <w:bCs/>
          <w:sz w:val="32"/>
          <w:szCs w:val="32"/>
        </w:rPr>
        <w:br w:type="page"/>
      </w:r>
    </w:p>
    <w:p w14:paraId="63FD74B5" w14:textId="657E5139" w:rsidR="00F6771E" w:rsidRDefault="000156FD" w:rsidP="00936965">
      <w:pPr>
        <w:pStyle w:val="Ttulo1"/>
        <w:numPr>
          <w:ilvl w:val="0"/>
          <w:numId w:val="2"/>
        </w:numPr>
        <w:spacing w:line="360" w:lineRule="auto"/>
        <w:jc w:val="both"/>
        <w:rPr>
          <w:rFonts w:ascii="Times New Roman" w:hAnsi="Times New Roman"/>
          <w:b/>
          <w:color w:val="auto"/>
          <w:sz w:val="24"/>
        </w:rPr>
      </w:pPr>
      <w:bookmarkStart w:id="86" w:name="_Toc503819995"/>
      <w:r w:rsidRPr="00EE1621">
        <w:rPr>
          <w:rFonts w:ascii="Times New Roman" w:hAnsi="Times New Roman"/>
          <w:b/>
          <w:color w:val="auto"/>
          <w:sz w:val="24"/>
        </w:rPr>
        <w:lastRenderedPageBreak/>
        <w:t>D</w:t>
      </w:r>
      <w:r w:rsidR="00EE1621" w:rsidRPr="00EE1621">
        <w:rPr>
          <w:rFonts w:ascii="Times New Roman" w:hAnsi="Times New Roman"/>
          <w:b/>
          <w:color w:val="auto"/>
          <w:sz w:val="24"/>
        </w:rPr>
        <w:t>ESENVOLVIMENTO</w:t>
      </w:r>
      <w:bookmarkEnd w:id="86"/>
    </w:p>
    <w:p w14:paraId="3CA74BDF" w14:textId="43C8DA6F" w:rsidR="006B5D0E" w:rsidRDefault="006B5D0E" w:rsidP="006B5D0E">
      <w:pPr>
        <w:ind w:left="360"/>
        <w:rPr>
          <w:highlight w:val="yellow"/>
        </w:rPr>
      </w:pPr>
    </w:p>
    <w:p w14:paraId="0B70B6B5" w14:textId="6ABE0480" w:rsidR="006B5D0E" w:rsidDel="00B56A3C" w:rsidRDefault="00DC4AA3" w:rsidP="000613A5">
      <w:pPr>
        <w:spacing w:line="360" w:lineRule="auto"/>
        <w:ind w:firstLine="708"/>
        <w:jc w:val="both"/>
        <w:rPr>
          <w:del w:id="87" w:author="THIAGO LUIS SILVA FORTUNATO" w:date="2018-01-30T23:07:00Z"/>
          <w:rFonts w:ascii="Times New Roman" w:hAnsi="Times New Roman"/>
          <w:sz w:val="24"/>
        </w:rPr>
      </w:pPr>
      <w:r>
        <w:rPr>
          <w:rFonts w:ascii="Times New Roman" w:hAnsi="Times New Roman"/>
          <w:sz w:val="24"/>
        </w:rPr>
        <w:t>Como pode ser observado na base na</w:t>
      </w:r>
      <w:r w:rsidR="00D7299B" w:rsidRPr="00DC4AA3">
        <w:rPr>
          <w:rFonts w:ascii="Times New Roman" w:hAnsi="Times New Roman"/>
          <w:sz w:val="24"/>
        </w:rPr>
        <w:t xml:space="preserve"> arquitetura descrita </w:t>
      </w:r>
      <w:commentRangeStart w:id="88"/>
      <w:r w:rsidR="00D7299B" w:rsidRPr="00DC4AA3">
        <w:rPr>
          <w:rFonts w:ascii="Times New Roman" w:hAnsi="Times New Roman"/>
          <w:sz w:val="24"/>
        </w:rPr>
        <w:t>n</w:t>
      </w:r>
      <w:ins w:id="89" w:author="THIAGO LUIS SILVA FORTUNATO" w:date="2018-01-22T22:05:00Z">
        <w:r w:rsidR="00D36D1E">
          <w:rPr>
            <w:rFonts w:ascii="Times New Roman" w:hAnsi="Times New Roman"/>
            <w:sz w:val="24"/>
          </w:rPr>
          <w:t xml:space="preserve">o </w:t>
        </w:r>
      </w:ins>
      <w:ins w:id="90" w:author="THIAGO LUIS SILVA FORTUNATO" w:date="2018-01-22T22:06:00Z">
        <w:r w:rsidR="00D36D1E">
          <w:rPr>
            <w:rFonts w:ascii="Times New Roman" w:hAnsi="Times New Roman"/>
            <w:sz w:val="24"/>
          </w:rPr>
          <w:t xml:space="preserve">item </w:t>
        </w:r>
        <w:proofErr w:type="gramStart"/>
        <w:r w:rsidR="00D36D1E">
          <w:rPr>
            <w:rFonts w:ascii="Times New Roman" w:hAnsi="Times New Roman"/>
            <w:sz w:val="24"/>
          </w:rPr>
          <w:t>2.3 ”Requisitos</w:t>
        </w:r>
        <w:proofErr w:type="gramEnd"/>
        <w:r w:rsidR="00D36D1E">
          <w:rPr>
            <w:rFonts w:ascii="Times New Roman" w:hAnsi="Times New Roman"/>
            <w:sz w:val="24"/>
          </w:rPr>
          <w:t xml:space="preserve"> do Projeto”</w:t>
        </w:r>
      </w:ins>
      <w:del w:id="91" w:author="THIAGO LUIS SILVA FORTUNATO" w:date="2018-01-22T22:05:00Z">
        <w:r w:rsidR="00D7299B" w:rsidRPr="00DC4AA3" w:rsidDel="00D36D1E">
          <w:rPr>
            <w:rFonts w:ascii="Times New Roman" w:hAnsi="Times New Roman"/>
            <w:sz w:val="24"/>
          </w:rPr>
          <w:delText>a</w:delText>
        </w:r>
      </w:del>
      <w:del w:id="92" w:author="THIAGO LUIS SILVA FORTUNATO" w:date="2018-01-22T22:06:00Z">
        <w:r w:rsidR="00D7299B" w:rsidRPr="00DC4AA3" w:rsidDel="00D36D1E">
          <w:rPr>
            <w:rFonts w:ascii="Times New Roman" w:hAnsi="Times New Roman"/>
            <w:sz w:val="24"/>
          </w:rPr>
          <w:delText xml:space="preserve"> Figura 2</w:delText>
        </w:r>
        <w:commentRangeEnd w:id="88"/>
        <w:r w:rsidR="0090589F" w:rsidDel="00D36D1E">
          <w:rPr>
            <w:rStyle w:val="Refdecomentrio"/>
          </w:rPr>
          <w:commentReference w:id="88"/>
        </w:r>
      </w:del>
      <w:r>
        <w:rPr>
          <w:rFonts w:ascii="Times New Roman" w:hAnsi="Times New Roman"/>
          <w:sz w:val="24"/>
        </w:rPr>
        <w:t xml:space="preserve">, são necessários diversos serviços para que a plataforma esteja em produção. Como solução para este problema foi utilizado o </w:t>
      </w:r>
      <w:proofErr w:type="spellStart"/>
      <w:r>
        <w:rPr>
          <w:rFonts w:ascii="Times New Roman" w:hAnsi="Times New Roman"/>
          <w:sz w:val="24"/>
        </w:rPr>
        <w:t>Docker</w:t>
      </w:r>
      <w:proofErr w:type="spellEnd"/>
      <w:r>
        <w:rPr>
          <w:rFonts w:ascii="Times New Roman" w:hAnsi="Times New Roman"/>
          <w:sz w:val="24"/>
        </w:rPr>
        <w:t xml:space="preserve"> para orquestrar e prover que todos serviços estejam sempre em funcionamento.</w:t>
      </w:r>
    </w:p>
    <w:p w14:paraId="16BF9614" w14:textId="77777777" w:rsidR="00B56A3C" w:rsidRDefault="00B56A3C" w:rsidP="000613A5">
      <w:pPr>
        <w:spacing w:line="360" w:lineRule="auto"/>
        <w:ind w:firstLine="708"/>
        <w:jc w:val="both"/>
        <w:rPr>
          <w:ins w:id="93" w:author="THIAGO LUIS SILVA FORTUNATO" w:date="2018-01-30T23:15:00Z"/>
          <w:rFonts w:ascii="Times New Roman" w:hAnsi="Times New Roman"/>
          <w:sz w:val="24"/>
        </w:rPr>
      </w:pPr>
    </w:p>
    <w:p w14:paraId="614C2709" w14:textId="6A403F4A" w:rsidR="000613A5" w:rsidDel="00F50B09" w:rsidRDefault="00B56A3C" w:rsidP="00B56A3C">
      <w:pPr>
        <w:spacing w:line="360" w:lineRule="auto"/>
        <w:ind w:firstLine="708"/>
        <w:jc w:val="both"/>
        <w:rPr>
          <w:del w:id="94" w:author="THIAGO LUIS SILVA FORTUNATO" w:date="2018-01-30T23:07:00Z"/>
          <w:rFonts w:ascii="Times New Roman" w:hAnsi="Times New Roman"/>
          <w:sz w:val="24"/>
        </w:rPr>
      </w:pPr>
      <w:ins w:id="95" w:author="THIAGO LUIS SILVA FORTUNATO" w:date="2018-01-30T23:12:00Z">
        <w:r>
          <w:rPr>
            <w:rFonts w:ascii="Times New Roman" w:hAnsi="Times New Roman"/>
            <w:sz w:val="24"/>
          </w:rPr>
          <w:t xml:space="preserve">Todas imagens </w:t>
        </w:r>
        <w:proofErr w:type="spellStart"/>
        <w:r>
          <w:rPr>
            <w:rFonts w:ascii="Times New Roman" w:hAnsi="Times New Roman"/>
            <w:sz w:val="24"/>
          </w:rPr>
          <w:t>Doc</w:t>
        </w:r>
      </w:ins>
      <w:ins w:id="96" w:author="THIAGO LUIS SILVA FORTUNATO" w:date="2018-01-30T23:13:00Z">
        <w:r>
          <w:rPr>
            <w:rFonts w:ascii="Times New Roman" w:hAnsi="Times New Roman"/>
            <w:sz w:val="24"/>
          </w:rPr>
          <w:t>ker</w:t>
        </w:r>
        <w:proofErr w:type="spellEnd"/>
        <w:r>
          <w:rPr>
            <w:rFonts w:ascii="Times New Roman" w:hAnsi="Times New Roman"/>
            <w:sz w:val="24"/>
          </w:rPr>
          <w:t xml:space="preserve"> utilizadas pode</w:t>
        </w:r>
      </w:ins>
      <w:ins w:id="97" w:author="THIAGO LUIS SILVA FORTUNATO" w:date="2018-01-30T23:15:00Z">
        <w:r>
          <w:rPr>
            <w:rFonts w:ascii="Times New Roman" w:hAnsi="Times New Roman"/>
            <w:sz w:val="24"/>
          </w:rPr>
          <w:t>m</w:t>
        </w:r>
      </w:ins>
      <w:ins w:id="98" w:author="THIAGO LUIS SILVA FORTUNATO" w:date="2018-01-30T23:13:00Z">
        <w:r>
          <w:rPr>
            <w:rFonts w:ascii="Times New Roman" w:hAnsi="Times New Roman"/>
            <w:sz w:val="24"/>
          </w:rPr>
          <w:t xml:space="preserve"> ser </w:t>
        </w:r>
      </w:ins>
      <w:ins w:id="99" w:author="THIAGO LUIS SILVA FORTUNATO" w:date="2018-01-30T23:15:00Z">
        <w:r>
          <w:rPr>
            <w:rFonts w:ascii="Times New Roman" w:hAnsi="Times New Roman"/>
            <w:sz w:val="24"/>
          </w:rPr>
          <w:t>encontradas</w:t>
        </w:r>
      </w:ins>
      <w:ins w:id="100" w:author="THIAGO LUIS SILVA FORTUNATO" w:date="2018-01-30T23:13:00Z">
        <w:r>
          <w:rPr>
            <w:rFonts w:ascii="Times New Roman" w:hAnsi="Times New Roman"/>
            <w:sz w:val="24"/>
          </w:rPr>
          <w:t xml:space="preserve"> no repositório oficial </w:t>
        </w:r>
        <w:proofErr w:type="spellStart"/>
        <w:r>
          <w:rPr>
            <w:rFonts w:ascii="Times New Roman" w:hAnsi="Times New Roman"/>
            <w:sz w:val="24"/>
          </w:rPr>
          <w:t>Docker</w:t>
        </w:r>
        <w:proofErr w:type="spellEnd"/>
        <w:r>
          <w:rPr>
            <w:rFonts w:ascii="Times New Roman" w:hAnsi="Times New Roman"/>
            <w:sz w:val="24"/>
          </w:rPr>
          <w:t xml:space="preserve"> Hub conforme descrito</w:t>
        </w:r>
      </w:ins>
      <w:ins w:id="101" w:author="THIAGO LUIS SILVA FORTUNATO" w:date="2018-01-30T23:14:00Z">
        <w:r>
          <w:rPr>
            <w:rFonts w:ascii="Times New Roman" w:hAnsi="Times New Roman"/>
            <w:sz w:val="24"/>
          </w:rPr>
          <w:t xml:space="preserve"> no Anexo </w:t>
        </w:r>
      </w:ins>
      <w:ins w:id="102" w:author="THIAGO LUIS SILVA FORTUNATO" w:date="2018-02-05T23:30:00Z">
        <w:r w:rsidR="00953D49">
          <w:rPr>
            <w:rFonts w:ascii="Times New Roman" w:hAnsi="Times New Roman"/>
            <w:sz w:val="24"/>
          </w:rPr>
          <w:t xml:space="preserve">A, </w:t>
        </w:r>
      </w:ins>
      <w:ins w:id="103" w:author="THIAGO LUIS SILVA FORTUNATO" w:date="2018-02-05T23:31:00Z">
        <w:r w:rsidR="00953D49">
          <w:rPr>
            <w:rFonts w:ascii="Times New Roman" w:hAnsi="Times New Roman"/>
            <w:sz w:val="24"/>
          </w:rPr>
          <w:t>s</w:t>
        </w:r>
      </w:ins>
      <w:ins w:id="104" w:author="THIAGO LUIS SILVA FORTUNATO" w:date="2018-02-05T23:30:00Z">
        <w:r w:rsidR="00953D49">
          <w:rPr>
            <w:rFonts w:ascii="Times New Roman" w:hAnsi="Times New Roman"/>
            <w:sz w:val="24"/>
          </w:rPr>
          <w:t xml:space="preserve">eção </w:t>
        </w:r>
      </w:ins>
      <w:ins w:id="105" w:author="THIAGO LUIS SILVA FORTUNATO" w:date="2018-02-05T23:31:00Z">
        <w:r w:rsidR="00953D49">
          <w:rPr>
            <w:rFonts w:ascii="Times New Roman" w:hAnsi="Times New Roman"/>
            <w:sz w:val="24"/>
          </w:rPr>
          <w:t>3.5.2.</w:t>
        </w:r>
      </w:ins>
      <w:del w:id="106" w:author="THIAGO LUIS SILVA FORTUNATO" w:date="2018-01-30T23:07:00Z">
        <w:r w:rsidR="000613A5" w:rsidDel="00F50B09">
          <w:rPr>
            <w:rFonts w:ascii="Times New Roman" w:hAnsi="Times New Roman"/>
            <w:sz w:val="24"/>
          </w:rPr>
          <w:delText xml:space="preserve">Todas imagens Docker utilizadas podem ser encontradas no repositório </w:delText>
        </w:r>
        <w:r w:rsidR="00412655" w:rsidDel="00F50B09">
          <w:rPr>
            <w:rFonts w:ascii="Times New Roman" w:hAnsi="Times New Roman"/>
            <w:sz w:val="24"/>
          </w:rPr>
          <w:delText xml:space="preserve">oficial </w:delText>
        </w:r>
        <w:r w:rsidR="000613A5" w:rsidDel="00F50B09">
          <w:rPr>
            <w:rFonts w:ascii="Times New Roman" w:hAnsi="Times New Roman"/>
            <w:sz w:val="24"/>
          </w:rPr>
          <w:delText>do Docker Hub</w:delText>
        </w:r>
        <w:r w:rsidR="00A75D7C" w:rsidDel="00F50B09">
          <w:rPr>
            <w:rFonts w:ascii="Times New Roman" w:hAnsi="Times New Roman"/>
            <w:sz w:val="24"/>
          </w:rPr>
          <w:delText xml:space="preserve">: </w:delText>
        </w:r>
        <w:commentRangeStart w:id="107"/>
        <w:commentRangeStart w:id="108"/>
        <w:commentRangeStart w:id="109"/>
        <w:r w:rsidR="0090589F" w:rsidDel="00F50B09">
          <w:rPr>
            <w:rFonts w:ascii="Times New Roman" w:hAnsi="Times New Roman"/>
            <w:i/>
            <w:sz w:val="24"/>
          </w:rPr>
          <w:fldChar w:fldCharType="begin"/>
        </w:r>
        <w:r w:rsidR="0090589F" w:rsidDel="00F50B09">
          <w:rPr>
            <w:rFonts w:ascii="Times New Roman" w:hAnsi="Times New Roman"/>
            <w:i/>
            <w:sz w:val="24"/>
          </w:rPr>
          <w:delInstrText xml:space="preserve"> HYPERLINK "</w:delInstrText>
        </w:r>
        <w:r w:rsidR="0090589F" w:rsidRPr="00A75D7C" w:rsidDel="00F50B09">
          <w:rPr>
            <w:rFonts w:ascii="Times New Roman" w:hAnsi="Times New Roman"/>
            <w:i/>
            <w:sz w:val="24"/>
          </w:rPr>
          <w:delInstrText>https://hub.docker.com/u/thiagolsfortunato/[nome_da_imagem]:[versão</w:delInstrText>
        </w:r>
        <w:r w:rsidR="0090589F" w:rsidDel="00F50B09">
          <w:rPr>
            <w:rFonts w:ascii="Times New Roman" w:hAnsi="Times New Roman"/>
            <w:i/>
            <w:sz w:val="24"/>
          </w:rPr>
          <w:delInstrText xml:space="preserve">" </w:delInstrText>
        </w:r>
        <w:r w:rsidR="0090589F" w:rsidDel="00F50B09">
          <w:rPr>
            <w:rFonts w:ascii="Times New Roman" w:hAnsi="Times New Roman"/>
            <w:i/>
            <w:sz w:val="24"/>
          </w:rPr>
          <w:fldChar w:fldCharType="separate"/>
        </w:r>
        <w:r w:rsidR="0090589F" w:rsidRPr="00052298" w:rsidDel="00F50B09">
          <w:rPr>
            <w:rStyle w:val="Hyperlink"/>
            <w:rFonts w:ascii="Times New Roman" w:hAnsi="Times New Roman"/>
            <w:i/>
            <w:sz w:val="24"/>
          </w:rPr>
          <w:delText>https://hub.docker.com/u/thiagolsfortunato/[nome_da_imagem]:[versão</w:delText>
        </w:r>
        <w:r w:rsidR="0090589F" w:rsidDel="00F50B09">
          <w:rPr>
            <w:rFonts w:ascii="Times New Roman" w:hAnsi="Times New Roman"/>
            <w:i/>
            <w:sz w:val="24"/>
          </w:rPr>
          <w:fldChar w:fldCharType="end"/>
        </w:r>
        <w:commentRangeEnd w:id="107"/>
        <w:r w:rsidR="0090589F" w:rsidDel="00F50B09">
          <w:rPr>
            <w:rStyle w:val="Refdecomentrio"/>
          </w:rPr>
          <w:commentReference w:id="107"/>
        </w:r>
        <w:commentRangeEnd w:id="108"/>
        <w:r w:rsidR="00246F41" w:rsidDel="00F50B09">
          <w:rPr>
            <w:rStyle w:val="Refdecomentrio"/>
          </w:rPr>
          <w:commentReference w:id="108"/>
        </w:r>
      </w:del>
      <w:commentRangeEnd w:id="109"/>
      <w:r>
        <w:rPr>
          <w:rStyle w:val="Refdecomentrio"/>
        </w:rPr>
        <w:commentReference w:id="109"/>
      </w:r>
      <w:del w:id="110" w:author="THIAGO LUIS SILVA FORTUNATO" w:date="2018-01-30T23:07:00Z">
        <w:r w:rsidR="000613A5" w:rsidRPr="00A75D7C" w:rsidDel="00F50B09">
          <w:rPr>
            <w:rFonts w:ascii="Times New Roman" w:hAnsi="Times New Roman"/>
            <w:i/>
            <w:sz w:val="24"/>
          </w:rPr>
          <w:delText>]</w:delText>
        </w:r>
        <w:r w:rsidR="000613A5" w:rsidDel="00F50B09">
          <w:rPr>
            <w:rFonts w:ascii="Times New Roman" w:hAnsi="Times New Roman"/>
            <w:sz w:val="24"/>
          </w:rPr>
          <w:delText>.</w:delText>
        </w:r>
        <w:r w:rsidR="0090589F" w:rsidDel="00F50B09">
          <w:rPr>
            <w:rFonts w:ascii="Times New Roman" w:hAnsi="Times New Roman"/>
            <w:sz w:val="24"/>
          </w:rPr>
          <w:delText xml:space="preserve"> </w:delText>
        </w:r>
      </w:del>
    </w:p>
    <w:p w14:paraId="16582502" w14:textId="77777777" w:rsidR="00B56A3C" w:rsidRDefault="00B56A3C" w:rsidP="000613A5">
      <w:pPr>
        <w:spacing w:line="360" w:lineRule="auto"/>
        <w:ind w:firstLine="708"/>
        <w:jc w:val="both"/>
        <w:rPr>
          <w:ins w:id="111" w:author="THIAGO LUIS SILVA FORTUNATO" w:date="2018-01-30T23:10:00Z"/>
          <w:rFonts w:ascii="Times New Roman" w:hAnsi="Times New Roman"/>
          <w:sz w:val="24"/>
        </w:rPr>
      </w:pPr>
    </w:p>
    <w:p w14:paraId="306E5FA5" w14:textId="5E08E578" w:rsidR="00DC4AA3" w:rsidRDefault="00DC4AA3" w:rsidP="000613A5">
      <w:pPr>
        <w:spacing w:line="360" w:lineRule="auto"/>
        <w:ind w:firstLine="708"/>
        <w:jc w:val="both"/>
        <w:rPr>
          <w:rFonts w:ascii="Times New Roman" w:hAnsi="Times New Roman"/>
          <w:sz w:val="24"/>
        </w:rPr>
      </w:pPr>
      <w:r>
        <w:rPr>
          <w:rFonts w:ascii="Times New Roman" w:hAnsi="Times New Roman"/>
          <w:sz w:val="24"/>
        </w:rPr>
        <w:t xml:space="preserve">A arquitetura foi </w:t>
      </w:r>
      <w:r w:rsidR="00BF3A84">
        <w:rPr>
          <w:rFonts w:ascii="Times New Roman" w:hAnsi="Times New Roman"/>
          <w:sz w:val="24"/>
        </w:rPr>
        <w:t xml:space="preserve">separada em dois </w:t>
      </w:r>
      <w:r>
        <w:rPr>
          <w:rFonts w:ascii="Times New Roman" w:hAnsi="Times New Roman"/>
          <w:sz w:val="24"/>
        </w:rPr>
        <w:t>serviços independentes, onde cada um exerce uma funcionalidade e tem uma relação com outro</w:t>
      </w:r>
      <w:r w:rsidR="001807DA">
        <w:rPr>
          <w:rFonts w:ascii="Times New Roman" w:hAnsi="Times New Roman"/>
          <w:sz w:val="24"/>
        </w:rPr>
        <w:t>s</w:t>
      </w:r>
      <w:r>
        <w:rPr>
          <w:rFonts w:ascii="Times New Roman" w:hAnsi="Times New Roman"/>
          <w:sz w:val="24"/>
        </w:rPr>
        <w:t xml:space="preserve"> serviços</w:t>
      </w:r>
      <w:r w:rsidR="001807DA">
        <w:rPr>
          <w:rFonts w:ascii="Times New Roman" w:hAnsi="Times New Roman"/>
          <w:sz w:val="24"/>
        </w:rPr>
        <w:t xml:space="preserve"> como pode ser observado na Figura </w:t>
      </w:r>
      <w:ins w:id="112" w:author="Eduardo Sakaue" w:date="2018-01-12T15:15:00Z">
        <w:r w:rsidR="0090589F">
          <w:rPr>
            <w:rFonts w:ascii="Times New Roman" w:hAnsi="Times New Roman"/>
            <w:sz w:val="24"/>
          </w:rPr>
          <w:t>6</w:t>
        </w:r>
      </w:ins>
      <w:del w:id="113" w:author="Eduardo Sakaue" w:date="2018-01-12T15:15:00Z">
        <w:r w:rsidR="001807DA" w:rsidDel="0090589F">
          <w:rPr>
            <w:rFonts w:ascii="Times New Roman" w:hAnsi="Times New Roman"/>
            <w:sz w:val="24"/>
          </w:rPr>
          <w:delText>5</w:delText>
        </w:r>
      </w:del>
      <w:r>
        <w:rPr>
          <w:rFonts w:ascii="Times New Roman" w:hAnsi="Times New Roman"/>
          <w:sz w:val="24"/>
        </w:rPr>
        <w:t>.</w:t>
      </w:r>
    </w:p>
    <w:p w14:paraId="34BE7314" w14:textId="14E26CC4" w:rsidR="001807DA" w:rsidRPr="0039783D" w:rsidRDefault="000907E0" w:rsidP="001807DA">
      <w:pPr>
        <w:pStyle w:val="Legenda"/>
        <w:keepNext/>
        <w:jc w:val="center"/>
        <w:rPr>
          <w:rFonts w:ascii="Times New Roman" w:hAnsi="Times New Roman"/>
        </w:rPr>
      </w:pPr>
      <w:bookmarkStart w:id="114" w:name="_Toc503819915"/>
      <w:r w:rsidRPr="0039783D">
        <w:rPr>
          <w:rFonts w:ascii="Times New Roman" w:hAnsi="Times New Roman"/>
          <w:noProof/>
          <w:lang w:eastAsia="pt-BR"/>
        </w:rPr>
        <w:drawing>
          <wp:anchor distT="0" distB="0" distL="114300" distR="114300" simplePos="0" relativeHeight="251653120" behindDoc="0" locked="0" layoutInCell="1" allowOverlap="1" wp14:anchorId="68F525B7" wp14:editId="700C620F">
            <wp:simplePos x="0" y="0"/>
            <wp:positionH relativeFrom="column">
              <wp:posOffset>-1905</wp:posOffset>
            </wp:positionH>
            <wp:positionV relativeFrom="paragraph">
              <wp:posOffset>511725</wp:posOffset>
            </wp:positionV>
            <wp:extent cx="5760085" cy="295783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quitetura Mapkills v2.png"/>
                    <pic:cNvPicPr/>
                  </pic:nvPicPr>
                  <pic:blipFill>
                    <a:blip r:embed="rId28">
                      <a:extLst>
                        <a:ext uri="{28A0092B-C50C-407E-A947-70E740481C1C}">
                          <a14:useLocalDpi xmlns:a14="http://schemas.microsoft.com/office/drawing/2010/main" val="0"/>
                        </a:ext>
                      </a:extLst>
                    </a:blip>
                    <a:stretch>
                      <a:fillRect/>
                    </a:stretch>
                  </pic:blipFill>
                  <pic:spPr>
                    <a:xfrm>
                      <a:off x="0" y="0"/>
                      <a:ext cx="5760085" cy="2957830"/>
                    </a:xfrm>
                    <a:prstGeom prst="rect">
                      <a:avLst/>
                    </a:prstGeom>
                  </pic:spPr>
                </pic:pic>
              </a:graphicData>
            </a:graphic>
          </wp:anchor>
        </w:drawing>
      </w:r>
      <w:r w:rsidR="001807DA" w:rsidRPr="0039783D">
        <w:rPr>
          <w:rFonts w:ascii="Times New Roman" w:hAnsi="Times New Roman"/>
        </w:rPr>
        <w:t xml:space="preserve">Figura </w:t>
      </w:r>
      <w:r w:rsidR="00AA27B3">
        <w:rPr>
          <w:rFonts w:ascii="Times New Roman" w:hAnsi="Times New Roman"/>
        </w:rPr>
        <w:fldChar w:fldCharType="begin"/>
      </w:r>
      <w:r w:rsidR="00AA27B3">
        <w:rPr>
          <w:rFonts w:ascii="Times New Roman" w:hAnsi="Times New Roman"/>
        </w:rPr>
        <w:instrText xml:space="preserve"> SEQ Figura \* ARABIC </w:instrText>
      </w:r>
      <w:r w:rsidR="00AA27B3">
        <w:rPr>
          <w:rFonts w:ascii="Times New Roman" w:hAnsi="Times New Roman"/>
        </w:rPr>
        <w:fldChar w:fldCharType="separate"/>
      </w:r>
      <w:r w:rsidR="008D668D">
        <w:rPr>
          <w:rFonts w:ascii="Times New Roman" w:hAnsi="Times New Roman"/>
          <w:noProof/>
        </w:rPr>
        <w:t>6</w:t>
      </w:r>
      <w:r w:rsidR="00AA27B3">
        <w:rPr>
          <w:rFonts w:ascii="Times New Roman" w:hAnsi="Times New Roman"/>
        </w:rPr>
        <w:fldChar w:fldCharType="end"/>
      </w:r>
      <w:r w:rsidR="001807DA" w:rsidRPr="0039783D">
        <w:rPr>
          <w:rFonts w:ascii="Times New Roman" w:hAnsi="Times New Roman"/>
        </w:rPr>
        <w:t xml:space="preserve"> - Solução proposta com base na Arquitetura </w:t>
      </w:r>
      <w:proofErr w:type="spellStart"/>
      <w:r w:rsidR="001807DA" w:rsidRPr="0039783D">
        <w:rPr>
          <w:rFonts w:ascii="Times New Roman" w:hAnsi="Times New Roman"/>
        </w:rPr>
        <w:t>Docker</w:t>
      </w:r>
      <w:bookmarkEnd w:id="114"/>
      <w:proofErr w:type="spellEnd"/>
    </w:p>
    <w:p w14:paraId="3C4C93A5" w14:textId="7AA2BBE2" w:rsidR="00EE1621" w:rsidRDefault="00EE1621" w:rsidP="006B5D0E"/>
    <w:p w14:paraId="055ADCC1" w14:textId="106DCB80" w:rsidR="00412655" w:rsidRDefault="00412655" w:rsidP="00EE1621"/>
    <w:p w14:paraId="5F249775" w14:textId="7D8ACF84" w:rsidR="0039783D" w:rsidRDefault="0039783D" w:rsidP="00EE1621"/>
    <w:p w14:paraId="5147F5AF" w14:textId="0483D9C5" w:rsidR="0039783D" w:rsidRDefault="0039783D" w:rsidP="00EE1621"/>
    <w:p w14:paraId="5146178F" w14:textId="059039AF" w:rsidR="0039783D" w:rsidRDefault="0039783D" w:rsidP="00EE1621"/>
    <w:p w14:paraId="090199F6" w14:textId="77777777" w:rsidR="0080372B" w:rsidRDefault="0080372B" w:rsidP="00EE1621"/>
    <w:p w14:paraId="09B4C084" w14:textId="77777777" w:rsidR="0039783D" w:rsidRDefault="0039783D" w:rsidP="00EE1621"/>
    <w:p w14:paraId="2FD834A0" w14:textId="3A406A06" w:rsidR="0080372B" w:rsidRPr="0080372B" w:rsidRDefault="00E3077D" w:rsidP="0080372B">
      <w:pPr>
        <w:pStyle w:val="Ttulo2"/>
        <w:numPr>
          <w:ilvl w:val="1"/>
          <w:numId w:val="2"/>
        </w:numPr>
        <w:rPr>
          <w:sz w:val="24"/>
        </w:rPr>
      </w:pPr>
      <w:bookmarkStart w:id="115" w:name="_Toc503819996"/>
      <w:r>
        <w:rPr>
          <w:sz w:val="24"/>
        </w:rPr>
        <w:t xml:space="preserve">Máquina Virtual </w:t>
      </w:r>
      <w:proofErr w:type="spellStart"/>
      <w:r>
        <w:rPr>
          <w:sz w:val="24"/>
        </w:rPr>
        <w:t>Azure</w:t>
      </w:r>
      <w:bookmarkEnd w:id="115"/>
      <w:proofErr w:type="spellEnd"/>
    </w:p>
    <w:p w14:paraId="401A34F4" w14:textId="56F3596D" w:rsidR="005243BF" w:rsidRDefault="00E3077D">
      <w:pPr>
        <w:spacing w:after="0" w:line="360" w:lineRule="auto"/>
        <w:ind w:firstLine="708"/>
        <w:jc w:val="both"/>
        <w:rPr>
          <w:ins w:id="116" w:author="THIAGO LUIS SILVA FORTUNATO" w:date="2018-01-22T23:02:00Z"/>
          <w:rFonts w:ascii="Times New Roman" w:eastAsia="Times New Roman" w:hAnsi="Times New Roman" w:cs="Times New Roman"/>
          <w:sz w:val="24"/>
          <w:szCs w:val="28"/>
        </w:rPr>
        <w:pPrChange w:id="117" w:author="THIAGO LUIS SILVA FORTUNATO" w:date="2018-01-22T23:02:00Z">
          <w:pPr>
            <w:spacing w:line="360" w:lineRule="auto"/>
            <w:ind w:firstLine="708"/>
            <w:jc w:val="both"/>
          </w:pPr>
        </w:pPrChange>
      </w:pPr>
      <w:commentRangeStart w:id="118"/>
      <w:commentRangeStart w:id="119"/>
      <w:r w:rsidRPr="00E3077D">
        <w:rPr>
          <w:rFonts w:ascii="Times New Roman" w:eastAsia="Times New Roman" w:hAnsi="Times New Roman" w:cs="Times New Roman"/>
          <w:sz w:val="24"/>
          <w:szCs w:val="28"/>
        </w:rPr>
        <w:t>Conforme requisito descrito n</w:t>
      </w:r>
      <w:r w:rsidR="0080372B">
        <w:rPr>
          <w:rFonts w:ascii="Times New Roman" w:eastAsia="Times New Roman" w:hAnsi="Times New Roman" w:cs="Times New Roman"/>
          <w:sz w:val="24"/>
          <w:szCs w:val="28"/>
        </w:rPr>
        <w:t>a</w:t>
      </w:r>
      <w:r w:rsidRPr="00E3077D">
        <w:rPr>
          <w:rFonts w:ascii="Times New Roman" w:eastAsia="Times New Roman" w:hAnsi="Times New Roman" w:cs="Times New Roman"/>
          <w:sz w:val="24"/>
          <w:szCs w:val="28"/>
        </w:rPr>
        <w:t xml:space="preserve"> </w:t>
      </w:r>
      <w:r w:rsidR="000C0177">
        <w:rPr>
          <w:rFonts w:ascii="Times New Roman" w:eastAsia="Times New Roman" w:hAnsi="Times New Roman" w:cs="Times New Roman"/>
          <w:sz w:val="24"/>
          <w:szCs w:val="28"/>
        </w:rPr>
        <w:t>seção</w:t>
      </w:r>
      <w:r w:rsidR="008430CA">
        <w:rPr>
          <w:rFonts w:ascii="Times New Roman" w:eastAsia="Times New Roman" w:hAnsi="Times New Roman" w:cs="Times New Roman"/>
          <w:sz w:val="24"/>
          <w:szCs w:val="28"/>
        </w:rPr>
        <w:t xml:space="preserve"> </w:t>
      </w:r>
      <w:r w:rsidR="0090589F">
        <w:rPr>
          <w:rStyle w:val="Refdecomentrio"/>
        </w:rPr>
        <w:commentReference w:id="120"/>
      </w:r>
      <w:r w:rsidR="008430CA">
        <w:rPr>
          <w:rStyle w:val="Refdecomentrio"/>
        </w:rPr>
        <w:commentReference w:id="121"/>
      </w:r>
      <w:r w:rsidRPr="00E3077D">
        <w:rPr>
          <w:rFonts w:ascii="Times New Roman" w:eastAsia="Times New Roman" w:hAnsi="Times New Roman" w:cs="Times New Roman"/>
          <w:sz w:val="24"/>
          <w:szCs w:val="28"/>
        </w:rPr>
        <w:t xml:space="preserve">2.2.1, a Máquina Virtual disponibilizada pelo Centro Paula Souza </w:t>
      </w:r>
      <w:r w:rsidR="00E230D5">
        <w:rPr>
          <w:rFonts w:ascii="Times New Roman" w:eastAsia="Times New Roman" w:hAnsi="Times New Roman" w:cs="Times New Roman"/>
          <w:sz w:val="24"/>
          <w:szCs w:val="28"/>
        </w:rPr>
        <w:t>com</w:t>
      </w:r>
      <w:r>
        <w:rPr>
          <w:rFonts w:ascii="Times New Roman" w:eastAsia="Times New Roman" w:hAnsi="Times New Roman" w:cs="Times New Roman"/>
          <w:sz w:val="24"/>
          <w:szCs w:val="28"/>
        </w:rPr>
        <w:t xml:space="preserve"> acesso</w:t>
      </w:r>
      <w:r w:rsidR="00E230D5">
        <w:rPr>
          <w:rFonts w:ascii="Times New Roman" w:eastAsia="Times New Roman" w:hAnsi="Times New Roman" w:cs="Times New Roman"/>
          <w:sz w:val="24"/>
          <w:szCs w:val="28"/>
        </w:rPr>
        <w:t xml:space="preserve"> por meio de usuário e senha</w:t>
      </w:r>
      <w:r>
        <w:rPr>
          <w:rFonts w:ascii="Times New Roman" w:eastAsia="Times New Roman" w:hAnsi="Times New Roman" w:cs="Times New Roman"/>
          <w:sz w:val="24"/>
          <w:szCs w:val="28"/>
        </w:rPr>
        <w:t xml:space="preserve"> através do protocolo </w:t>
      </w:r>
      <w:proofErr w:type="spellStart"/>
      <w:r>
        <w:rPr>
          <w:rFonts w:ascii="Times New Roman" w:eastAsia="Times New Roman" w:hAnsi="Times New Roman" w:cs="Times New Roman"/>
          <w:sz w:val="24"/>
          <w:szCs w:val="28"/>
        </w:rPr>
        <w:t>Secure</w:t>
      </w:r>
      <w:proofErr w:type="spellEnd"/>
      <w:r>
        <w:rPr>
          <w:rFonts w:ascii="Times New Roman" w:eastAsia="Times New Roman" w:hAnsi="Times New Roman" w:cs="Times New Roman"/>
          <w:sz w:val="24"/>
          <w:szCs w:val="28"/>
        </w:rPr>
        <w:t xml:space="preserve"> Shell</w:t>
      </w:r>
      <w:r w:rsidR="00E230D5">
        <w:rPr>
          <w:rStyle w:val="Refdenotaderodap"/>
          <w:rFonts w:ascii="Times New Roman" w:eastAsia="Times New Roman" w:hAnsi="Times New Roman" w:cs="Times New Roman"/>
          <w:sz w:val="24"/>
          <w:szCs w:val="28"/>
        </w:rPr>
        <w:footnoteReference w:id="3"/>
      </w:r>
      <w:r>
        <w:rPr>
          <w:rFonts w:ascii="Times New Roman" w:eastAsia="Times New Roman" w:hAnsi="Times New Roman" w:cs="Times New Roman"/>
          <w:sz w:val="24"/>
          <w:szCs w:val="28"/>
        </w:rPr>
        <w:t xml:space="preserve"> (SSH)</w:t>
      </w:r>
      <w:r w:rsidR="00E230D5">
        <w:rPr>
          <w:rFonts w:ascii="Times New Roman" w:eastAsia="Times New Roman" w:hAnsi="Times New Roman" w:cs="Times New Roman"/>
          <w:sz w:val="24"/>
          <w:szCs w:val="28"/>
        </w:rPr>
        <w:t xml:space="preserve">. </w:t>
      </w:r>
    </w:p>
    <w:p w14:paraId="04C6D1BE" w14:textId="38BF6CC0" w:rsidR="00E3077D" w:rsidRDefault="00F546AB">
      <w:pPr>
        <w:spacing w:after="0" w:line="360" w:lineRule="auto"/>
        <w:ind w:firstLine="708"/>
        <w:jc w:val="both"/>
        <w:rPr>
          <w:rFonts w:ascii="Times New Roman" w:eastAsia="Times New Roman" w:hAnsi="Times New Roman" w:cs="Times New Roman"/>
          <w:sz w:val="24"/>
          <w:szCs w:val="28"/>
        </w:rPr>
        <w:pPrChange w:id="149" w:author="THIAGO LUIS SILVA FORTUNATO" w:date="2018-01-22T23:02:00Z">
          <w:pPr>
            <w:spacing w:line="360" w:lineRule="auto"/>
            <w:ind w:firstLine="708"/>
            <w:jc w:val="both"/>
          </w:pPr>
        </w:pPrChange>
      </w:pPr>
      <w:r>
        <w:rPr>
          <w:rFonts w:ascii="Times New Roman" w:eastAsia="Times New Roman" w:hAnsi="Times New Roman" w:cs="Times New Roman"/>
          <w:sz w:val="24"/>
          <w:szCs w:val="28"/>
        </w:rPr>
        <w:t>O servidor contém</w:t>
      </w:r>
      <w:r w:rsidR="00E230D5">
        <w:rPr>
          <w:rFonts w:ascii="Times New Roman" w:eastAsia="Times New Roman" w:hAnsi="Times New Roman" w:cs="Times New Roman"/>
          <w:sz w:val="24"/>
          <w:szCs w:val="28"/>
        </w:rPr>
        <w:t xml:space="preserve"> instalado o Sistema Operacional </w:t>
      </w:r>
      <w:proofErr w:type="spellStart"/>
      <w:r w:rsidR="00E230D5">
        <w:rPr>
          <w:rFonts w:ascii="Times New Roman" w:eastAsia="Times New Roman" w:hAnsi="Times New Roman" w:cs="Times New Roman"/>
          <w:sz w:val="24"/>
          <w:szCs w:val="28"/>
        </w:rPr>
        <w:t>Ubuntu</w:t>
      </w:r>
      <w:proofErr w:type="spellEnd"/>
      <w:r w:rsidR="00E230D5">
        <w:rPr>
          <w:rFonts w:ascii="Times New Roman" w:eastAsia="Times New Roman" w:hAnsi="Times New Roman" w:cs="Times New Roman"/>
          <w:sz w:val="24"/>
          <w:szCs w:val="28"/>
        </w:rPr>
        <w:t xml:space="preserve"> 14.</w:t>
      </w:r>
      <w:r>
        <w:rPr>
          <w:rFonts w:ascii="Times New Roman" w:eastAsia="Times New Roman" w:hAnsi="Times New Roman" w:cs="Times New Roman"/>
          <w:sz w:val="24"/>
          <w:szCs w:val="28"/>
        </w:rPr>
        <w:t>10</w:t>
      </w:r>
      <w:r w:rsidR="008E4EAD">
        <w:rPr>
          <w:rFonts w:ascii="Times New Roman" w:eastAsia="Times New Roman" w:hAnsi="Times New Roman" w:cs="Times New Roman"/>
          <w:sz w:val="24"/>
          <w:szCs w:val="28"/>
        </w:rPr>
        <w:t xml:space="preserve"> e seus recursos são </w:t>
      </w:r>
      <w:r w:rsidR="0080372B">
        <w:rPr>
          <w:rFonts w:ascii="Times New Roman" w:eastAsia="Times New Roman" w:hAnsi="Times New Roman" w:cs="Times New Roman"/>
          <w:sz w:val="24"/>
          <w:szCs w:val="28"/>
        </w:rPr>
        <w:t xml:space="preserve">apresentados </w:t>
      </w:r>
      <w:r w:rsidR="008E4EAD">
        <w:rPr>
          <w:rFonts w:ascii="Times New Roman" w:eastAsia="Times New Roman" w:hAnsi="Times New Roman" w:cs="Times New Roman"/>
          <w:sz w:val="24"/>
          <w:szCs w:val="28"/>
        </w:rPr>
        <w:t xml:space="preserve">conforme a Figura </w:t>
      </w:r>
      <w:commentRangeStart w:id="150"/>
      <w:commentRangeStart w:id="151"/>
      <w:ins w:id="152" w:author="Eduardo Sakaue" w:date="2018-01-12T15:16:00Z">
        <w:r w:rsidR="0090589F">
          <w:rPr>
            <w:rFonts w:ascii="Times New Roman" w:eastAsia="Times New Roman" w:hAnsi="Times New Roman" w:cs="Times New Roman"/>
            <w:sz w:val="24"/>
            <w:szCs w:val="28"/>
          </w:rPr>
          <w:t>7</w:t>
        </w:r>
        <w:commentRangeEnd w:id="150"/>
        <w:r w:rsidR="0090589F">
          <w:rPr>
            <w:rStyle w:val="Refdecomentrio"/>
          </w:rPr>
          <w:commentReference w:id="150"/>
        </w:r>
      </w:ins>
      <w:commentRangeEnd w:id="151"/>
      <w:r w:rsidR="008430CA">
        <w:rPr>
          <w:rStyle w:val="Refdecomentrio"/>
        </w:rPr>
        <w:commentReference w:id="151"/>
      </w:r>
      <w:ins w:id="153" w:author="THIAGO LUIS SILVA FORTUNATO" w:date="2018-01-22T23:03:00Z">
        <w:r w:rsidR="005243BF">
          <w:rPr>
            <w:rFonts w:ascii="Times New Roman" w:eastAsia="Times New Roman" w:hAnsi="Times New Roman" w:cs="Times New Roman"/>
            <w:sz w:val="24"/>
            <w:szCs w:val="28"/>
          </w:rPr>
          <w:t xml:space="preserve">. A Máquina Virtual </w:t>
        </w:r>
        <w:proofErr w:type="spellStart"/>
        <w:r w:rsidR="005243BF">
          <w:rPr>
            <w:rFonts w:ascii="Times New Roman" w:eastAsia="Times New Roman" w:hAnsi="Times New Roman" w:cs="Times New Roman"/>
            <w:sz w:val="24"/>
            <w:szCs w:val="28"/>
          </w:rPr>
          <w:t>Azure</w:t>
        </w:r>
        <w:proofErr w:type="spellEnd"/>
        <w:r w:rsidR="005243BF">
          <w:rPr>
            <w:rFonts w:ascii="Times New Roman" w:eastAsia="Times New Roman" w:hAnsi="Times New Roman" w:cs="Times New Roman"/>
            <w:sz w:val="24"/>
            <w:szCs w:val="28"/>
          </w:rPr>
          <w:t xml:space="preserve"> será responsável por </w:t>
        </w:r>
      </w:ins>
      <w:ins w:id="154" w:author="THIAGO LUIS SILVA FORTUNATO" w:date="2018-01-22T23:04:00Z">
        <w:r w:rsidR="005243BF">
          <w:rPr>
            <w:rFonts w:ascii="Times New Roman" w:eastAsia="Times New Roman" w:hAnsi="Times New Roman" w:cs="Times New Roman"/>
            <w:sz w:val="24"/>
            <w:szCs w:val="28"/>
          </w:rPr>
          <w:t>hospedar</w:t>
        </w:r>
      </w:ins>
      <w:ins w:id="155" w:author="THIAGO LUIS SILVA FORTUNATO" w:date="2018-01-22T23:03:00Z">
        <w:r w:rsidR="005243BF">
          <w:rPr>
            <w:rFonts w:ascii="Times New Roman" w:eastAsia="Times New Roman" w:hAnsi="Times New Roman" w:cs="Times New Roman"/>
            <w:sz w:val="24"/>
            <w:szCs w:val="28"/>
          </w:rPr>
          <w:t xml:space="preserve"> todos </w:t>
        </w:r>
      </w:ins>
      <w:ins w:id="156" w:author="THIAGO LUIS SILVA FORTUNATO" w:date="2018-01-22T23:04:00Z">
        <w:r w:rsidR="005243BF">
          <w:rPr>
            <w:rFonts w:ascii="Times New Roman" w:eastAsia="Times New Roman" w:hAnsi="Times New Roman" w:cs="Times New Roman"/>
            <w:sz w:val="24"/>
            <w:szCs w:val="28"/>
          </w:rPr>
          <w:t>serviços contidos na arquitetura</w:t>
        </w:r>
      </w:ins>
      <w:ins w:id="157" w:author="THIAGO LUIS SILVA FORTUNATO" w:date="2018-01-22T23:05:00Z">
        <w:r w:rsidR="005243BF">
          <w:rPr>
            <w:rFonts w:ascii="Times New Roman" w:eastAsia="Times New Roman" w:hAnsi="Times New Roman" w:cs="Times New Roman"/>
            <w:sz w:val="24"/>
            <w:szCs w:val="28"/>
          </w:rPr>
          <w:t xml:space="preserve">, como </w:t>
        </w:r>
        <w:proofErr w:type="spellStart"/>
        <w:r w:rsidR="005243BF">
          <w:rPr>
            <w:rFonts w:ascii="Times New Roman" w:eastAsia="Times New Roman" w:hAnsi="Times New Roman" w:cs="Times New Roman"/>
            <w:sz w:val="24"/>
            <w:szCs w:val="28"/>
          </w:rPr>
          <w:t>Docker</w:t>
        </w:r>
        <w:proofErr w:type="spellEnd"/>
        <w:r w:rsidR="005243BF">
          <w:rPr>
            <w:rFonts w:ascii="Times New Roman" w:eastAsia="Times New Roman" w:hAnsi="Times New Roman" w:cs="Times New Roman"/>
            <w:sz w:val="24"/>
            <w:szCs w:val="28"/>
          </w:rPr>
          <w:t xml:space="preserve"> e seus respectivos containers</w:t>
        </w:r>
        <w:r w:rsidR="006676CC">
          <w:rPr>
            <w:rFonts w:ascii="Times New Roman" w:eastAsia="Times New Roman" w:hAnsi="Times New Roman" w:cs="Times New Roman"/>
            <w:sz w:val="24"/>
            <w:szCs w:val="28"/>
          </w:rPr>
          <w:t>, cada qual com uma finalidade específica, que serão des</w:t>
        </w:r>
      </w:ins>
      <w:ins w:id="158" w:author="THIAGO LUIS SILVA FORTUNATO" w:date="2018-01-22T23:06:00Z">
        <w:r w:rsidR="006676CC">
          <w:rPr>
            <w:rFonts w:ascii="Times New Roman" w:eastAsia="Times New Roman" w:hAnsi="Times New Roman" w:cs="Times New Roman"/>
            <w:sz w:val="24"/>
            <w:szCs w:val="28"/>
          </w:rPr>
          <w:t>critas nos itens abaixo.</w:t>
        </w:r>
      </w:ins>
      <w:del w:id="159" w:author="THIAGO LUIS SILVA FORTUNATO" w:date="2018-01-22T23:03:00Z">
        <w:r w:rsidR="00E3077D" w:rsidDel="005243BF">
          <w:rPr>
            <w:rFonts w:ascii="Times New Roman" w:eastAsia="Times New Roman" w:hAnsi="Times New Roman" w:cs="Times New Roman"/>
            <w:sz w:val="24"/>
            <w:szCs w:val="28"/>
          </w:rPr>
          <w:delText>:</w:delText>
        </w:r>
      </w:del>
      <w:commentRangeEnd w:id="118"/>
      <w:r w:rsidR="00246F41">
        <w:rPr>
          <w:rStyle w:val="Refdecomentrio"/>
        </w:rPr>
        <w:commentReference w:id="118"/>
      </w:r>
      <w:commentRangeEnd w:id="119"/>
      <w:r w:rsidR="00B56A3C">
        <w:rPr>
          <w:rStyle w:val="Refdecomentrio"/>
        </w:rPr>
        <w:commentReference w:id="119"/>
      </w:r>
    </w:p>
    <w:p w14:paraId="01B85071" w14:textId="77777777" w:rsidR="008E4EAD" w:rsidRDefault="00E3077D" w:rsidP="00707FEF">
      <w:pPr>
        <w:jc w:val="both"/>
      </w:pPr>
      <w:r>
        <w:rPr>
          <w:rStyle w:val="Refdecomentrio"/>
        </w:rPr>
        <w:commentReference w:id="160"/>
      </w:r>
    </w:p>
    <w:p w14:paraId="16F2B66D" w14:textId="7205240E" w:rsidR="008E4EAD" w:rsidRPr="00AD4A5E" w:rsidRDefault="008E4EAD" w:rsidP="008E4EAD">
      <w:pPr>
        <w:pStyle w:val="Legenda"/>
        <w:keepNext/>
        <w:jc w:val="center"/>
        <w:rPr>
          <w:rFonts w:ascii="Times New Roman" w:hAnsi="Times New Roman" w:cs="Times New Roman"/>
        </w:rPr>
      </w:pPr>
      <w:bookmarkStart w:id="161" w:name="_Toc503819916"/>
      <w:r w:rsidRPr="00AD4A5E">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7</w:t>
      </w:r>
      <w:r w:rsidR="00AA27B3">
        <w:rPr>
          <w:rFonts w:ascii="Times New Roman" w:hAnsi="Times New Roman" w:cs="Times New Roman"/>
        </w:rPr>
        <w:fldChar w:fldCharType="end"/>
      </w:r>
      <w:r w:rsidRPr="00AD4A5E">
        <w:rPr>
          <w:rFonts w:ascii="Times New Roman" w:hAnsi="Times New Roman" w:cs="Times New Roman"/>
        </w:rPr>
        <w:t xml:space="preserve"> - Descrição dos Recursos do Servidor</w:t>
      </w:r>
      <w:bookmarkEnd w:id="161"/>
    </w:p>
    <w:p w14:paraId="37AFA557" w14:textId="760039DA" w:rsidR="00E3077D" w:rsidRDefault="00E3077D" w:rsidP="00707FEF">
      <w:pPr>
        <w:jc w:val="both"/>
        <w:rPr>
          <w:rFonts w:ascii="Times New Roman" w:eastAsia="Times New Roman" w:hAnsi="Times New Roman" w:cs="Times New Roman"/>
          <w:sz w:val="24"/>
          <w:szCs w:val="28"/>
        </w:rPr>
      </w:pPr>
      <w:commentRangeStart w:id="160"/>
      <w:r>
        <w:rPr>
          <w:rFonts w:ascii="Times New Roman" w:eastAsia="Times New Roman" w:hAnsi="Times New Roman" w:cs="Times New Roman"/>
          <w:noProof/>
          <w:sz w:val="24"/>
          <w:szCs w:val="28"/>
        </w:rPr>
        <w:drawing>
          <wp:inline distT="0" distB="0" distL="0" distR="0" wp14:anchorId="178C9C3D" wp14:editId="261AD5E8">
            <wp:extent cx="5869200" cy="1188000"/>
            <wp:effectExtent l="19050" t="1905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fig.PNG"/>
                    <pic:cNvPicPr/>
                  </pic:nvPicPr>
                  <pic:blipFill>
                    <a:blip r:embed="rId29">
                      <a:extLst>
                        <a:ext uri="{28A0092B-C50C-407E-A947-70E740481C1C}">
                          <a14:useLocalDpi xmlns:a14="http://schemas.microsoft.com/office/drawing/2010/main" val="0"/>
                        </a:ext>
                      </a:extLst>
                    </a:blip>
                    <a:stretch>
                      <a:fillRect/>
                    </a:stretch>
                  </pic:blipFill>
                  <pic:spPr>
                    <a:xfrm>
                      <a:off x="0" y="0"/>
                      <a:ext cx="5869200" cy="1188000"/>
                    </a:xfrm>
                    <a:prstGeom prst="rect">
                      <a:avLst/>
                    </a:prstGeom>
                    <a:ln>
                      <a:solidFill>
                        <a:schemeClr val="bg1"/>
                      </a:solidFill>
                    </a:ln>
                  </pic:spPr>
                </pic:pic>
              </a:graphicData>
            </a:graphic>
          </wp:inline>
        </w:drawing>
      </w:r>
      <w:commentRangeEnd w:id="160"/>
    </w:p>
    <w:p w14:paraId="7526763F" w14:textId="5B34FC76" w:rsidR="00707FEF" w:rsidRDefault="00707FEF" w:rsidP="00707FEF">
      <w:pPr>
        <w:ind w:firstLine="708"/>
        <w:jc w:val="both"/>
        <w:rPr>
          <w:rFonts w:ascii="Times New Roman" w:eastAsia="Times New Roman" w:hAnsi="Times New Roman" w:cs="Times New Roman"/>
          <w:sz w:val="24"/>
          <w:szCs w:val="28"/>
        </w:rPr>
      </w:pPr>
    </w:p>
    <w:p w14:paraId="1AC61BD4" w14:textId="77777777" w:rsidR="008430CA" w:rsidRDefault="008430CA" w:rsidP="00707FEF">
      <w:pPr>
        <w:ind w:firstLine="708"/>
        <w:jc w:val="both"/>
        <w:rPr>
          <w:rFonts w:ascii="Times New Roman" w:eastAsia="Times New Roman" w:hAnsi="Times New Roman" w:cs="Times New Roman"/>
          <w:sz w:val="24"/>
          <w:szCs w:val="28"/>
        </w:rPr>
      </w:pPr>
    </w:p>
    <w:p w14:paraId="0D7330B4" w14:textId="3E93D862" w:rsidR="00F6771E" w:rsidRPr="000156FD" w:rsidRDefault="00F81FF4" w:rsidP="000156FD">
      <w:pPr>
        <w:pStyle w:val="Ttulo2"/>
        <w:numPr>
          <w:ilvl w:val="1"/>
          <w:numId w:val="2"/>
        </w:numPr>
        <w:rPr>
          <w:sz w:val="24"/>
        </w:rPr>
      </w:pPr>
      <w:bookmarkStart w:id="162" w:name="_Toc503819997"/>
      <w:proofErr w:type="spellStart"/>
      <w:r w:rsidRPr="000156FD">
        <w:rPr>
          <w:sz w:val="24"/>
        </w:rPr>
        <w:t>Mapskills-Cadvisor</w:t>
      </w:r>
      <w:bookmarkEnd w:id="162"/>
      <w:proofErr w:type="spellEnd"/>
      <w:r w:rsidRPr="000156FD">
        <w:rPr>
          <w:sz w:val="24"/>
        </w:rPr>
        <w:t xml:space="preserve"> </w:t>
      </w:r>
    </w:p>
    <w:p w14:paraId="1C77931A" w14:textId="77777777" w:rsidR="000156FD" w:rsidRDefault="000156FD" w:rsidP="000156FD">
      <w:pPr>
        <w:spacing w:after="0" w:line="360" w:lineRule="auto"/>
        <w:jc w:val="both"/>
        <w:rPr>
          <w:rFonts w:ascii="Times New Roman" w:eastAsia="Times New Roman" w:hAnsi="Times New Roman" w:cs="Times New Roman"/>
          <w:b/>
          <w:bCs/>
          <w:sz w:val="24"/>
          <w:szCs w:val="28"/>
        </w:rPr>
      </w:pPr>
    </w:p>
    <w:p w14:paraId="45205E7A" w14:textId="765198E0" w:rsidR="0080372B" w:rsidRDefault="00F81FF4" w:rsidP="000750D4">
      <w:pPr>
        <w:spacing w:after="0" w:line="360" w:lineRule="auto"/>
        <w:jc w:val="both"/>
        <w:rPr>
          <w:ins w:id="163" w:author="THIAGO LUIS SILVA FORTUNATO" w:date="2018-01-22T23:06:00Z"/>
          <w:rFonts w:ascii="Times New Roman" w:eastAsia="Times New Roman" w:hAnsi="Times New Roman" w:cs="Times New Roman"/>
          <w:sz w:val="24"/>
          <w:szCs w:val="28"/>
        </w:rPr>
      </w:pPr>
      <w:r w:rsidRPr="000156FD">
        <w:rPr>
          <w:rFonts w:ascii="Times New Roman" w:eastAsia="Times New Roman" w:hAnsi="Times New Roman" w:cs="Times New Roman"/>
          <w:b/>
          <w:bCs/>
          <w:sz w:val="24"/>
          <w:szCs w:val="28"/>
        </w:rPr>
        <w:tab/>
      </w:r>
      <w:r w:rsidR="00DE7422">
        <w:rPr>
          <w:rFonts w:ascii="Times New Roman" w:eastAsia="Times New Roman" w:hAnsi="Times New Roman" w:cs="Times New Roman"/>
          <w:sz w:val="24"/>
          <w:szCs w:val="28"/>
        </w:rPr>
        <w:t xml:space="preserve">Container com a </w:t>
      </w:r>
      <w:commentRangeStart w:id="164"/>
      <w:commentRangeStart w:id="165"/>
      <w:r w:rsidR="00DE7422" w:rsidRPr="008430CA">
        <w:rPr>
          <w:rFonts w:ascii="Times New Roman" w:eastAsia="Times New Roman" w:hAnsi="Times New Roman" w:cs="Times New Roman"/>
          <w:color w:val="auto"/>
          <w:sz w:val="24"/>
          <w:szCs w:val="28"/>
          <w:rPrChange w:id="166" w:author="Eduardo Sakaue" w:date="2018-01-12T15:18:00Z">
            <w:rPr>
              <w:rFonts w:ascii="Times New Roman" w:eastAsia="Times New Roman" w:hAnsi="Times New Roman" w:cs="Times New Roman"/>
              <w:sz w:val="24"/>
              <w:szCs w:val="28"/>
            </w:rPr>
          </w:rPrChange>
        </w:rPr>
        <w:t>finalidade</w:t>
      </w:r>
      <w:r w:rsidR="00DE7422">
        <w:rPr>
          <w:rFonts w:ascii="Times New Roman" w:eastAsia="Times New Roman" w:hAnsi="Times New Roman" w:cs="Times New Roman"/>
          <w:sz w:val="24"/>
          <w:szCs w:val="28"/>
        </w:rPr>
        <w:t xml:space="preserve"> </w:t>
      </w:r>
      <w:commentRangeEnd w:id="164"/>
      <w:r w:rsidR="0090589F">
        <w:rPr>
          <w:rStyle w:val="Refdecomentrio"/>
        </w:rPr>
        <w:commentReference w:id="164"/>
      </w:r>
      <w:commentRangeEnd w:id="165"/>
      <w:r w:rsidR="008430CA">
        <w:rPr>
          <w:rStyle w:val="Refdecomentrio"/>
        </w:rPr>
        <w:commentReference w:id="165"/>
      </w:r>
      <w:r w:rsidR="00DE7422">
        <w:rPr>
          <w:rFonts w:ascii="Times New Roman" w:eastAsia="Times New Roman" w:hAnsi="Times New Roman" w:cs="Times New Roman"/>
          <w:sz w:val="24"/>
          <w:szCs w:val="28"/>
        </w:rPr>
        <w:t>de solucionar o requisito descrito n</w:t>
      </w:r>
      <w:r w:rsidR="000C0177">
        <w:rPr>
          <w:rFonts w:ascii="Times New Roman" w:eastAsia="Times New Roman" w:hAnsi="Times New Roman" w:cs="Times New Roman"/>
          <w:sz w:val="24"/>
          <w:szCs w:val="28"/>
        </w:rPr>
        <w:t xml:space="preserve">a seção </w:t>
      </w:r>
      <w:r w:rsidR="003F508A">
        <w:rPr>
          <w:rFonts w:ascii="Times New Roman" w:eastAsia="Times New Roman" w:hAnsi="Times New Roman" w:cs="Times New Roman"/>
          <w:sz w:val="24"/>
          <w:szCs w:val="28"/>
        </w:rPr>
        <w:t xml:space="preserve">2.2.7, </w:t>
      </w:r>
      <w:r w:rsidRPr="000613A5">
        <w:rPr>
          <w:rFonts w:ascii="Times New Roman" w:eastAsia="Times New Roman" w:hAnsi="Times New Roman" w:cs="Times New Roman"/>
          <w:sz w:val="24"/>
          <w:szCs w:val="28"/>
        </w:rPr>
        <w:t>auxilia no gerenciamento dos</w:t>
      </w:r>
      <w:r w:rsidRPr="000156FD">
        <w:rPr>
          <w:rFonts w:ascii="Times New Roman" w:eastAsia="Times New Roman" w:hAnsi="Times New Roman" w:cs="Times New Roman"/>
          <w:sz w:val="24"/>
          <w:szCs w:val="28"/>
        </w:rPr>
        <w:t xml:space="preserve"> recursos consumidos pelo host</w:t>
      </w:r>
      <w:r w:rsidR="000C0177">
        <w:rPr>
          <w:rFonts w:ascii="Times New Roman" w:eastAsia="Times New Roman" w:hAnsi="Times New Roman" w:cs="Times New Roman"/>
          <w:sz w:val="24"/>
          <w:szCs w:val="28"/>
        </w:rPr>
        <w:t xml:space="preserve"> e containers, sabendo em tempo real o quanto é consumido</w:t>
      </w:r>
      <w:r w:rsidRPr="000156FD">
        <w:rPr>
          <w:rFonts w:ascii="Times New Roman" w:eastAsia="Times New Roman" w:hAnsi="Times New Roman" w:cs="Times New Roman"/>
          <w:sz w:val="24"/>
          <w:szCs w:val="28"/>
        </w:rPr>
        <w:t>.</w:t>
      </w:r>
      <w:r w:rsidR="000C0177">
        <w:rPr>
          <w:rFonts w:ascii="Times New Roman" w:eastAsia="Times New Roman" w:hAnsi="Times New Roman" w:cs="Times New Roman"/>
          <w:sz w:val="24"/>
          <w:szCs w:val="28"/>
        </w:rPr>
        <w:t xml:space="preserve"> Por meio d</w:t>
      </w:r>
      <w:r w:rsidR="0080372B">
        <w:rPr>
          <w:rFonts w:ascii="Times New Roman" w:eastAsia="Times New Roman" w:hAnsi="Times New Roman" w:cs="Times New Roman"/>
          <w:sz w:val="24"/>
          <w:szCs w:val="28"/>
        </w:rPr>
        <w:t xml:space="preserve">a interface gráfica </w:t>
      </w:r>
      <w:r w:rsidR="000C0177">
        <w:rPr>
          <w:rFonts w:ascii="Times New Roman" w:eastAsia="Times New Roman" w:hAnsi="Times New Roman" w:cs="Times New Roman"/>
          <w:sz w:val="24"/>
          <w:szCs w:val="28"/>
        </w:rPr>
        <w:t>disponibilizad</w:t>
      </w:r>
      <w:r w:rsidR="0080372B">
        <w:rPr>
          <w:rFonts w:ascii="Times New Roman" w:eastAsia="Times New Roman" w:hAnsi="Times New Roman" w:cs="Times New Roman"/>
          <w:sz w:val="24"/>
          <w:szCs w:val="28"/>
        </w:rPr>
        <w:t>a</w:t>
      </w:r>
      <w:r w:rsidR="000C0177">
        <w:rPr>
          <w:rFonts w:ascii="Times New Roman" w:eastAsia="Times New Roman" w:hAnsi="Times New Roman" w:cs="Times New Roman"/>
          <w:sz w:val="24"/>
          <w:szCs w:val="28"/>
        </w:rPr>
        <w:t xml:space="preserve"> pelo </w:t>
      </w:r>
      <w:proofErr w:type="spellStart"/>
      <w:r w:rsidR="000C0177">
        <w:rPr>
          <w:rFonts w:ascii="Times New Roman" w:eastAsia="Times New Roman" w:hAnsi="Times New Roman" w:cs="Times New Roman"/>
          <w:sz w:val="24"/>
          <w:szCs w:val="28"/>
        </w:rPr>
        <w:t>Cadvisor</w:t>
      </w:r>
      <w:proofErr w:type="spellEnd"/>
      <w:r w:rsidRPr="000156FD">
        <w:rPr>
          <w:rFonts w:ascii="Times New Roman" w:eastAsia="Times New Roman" w:hAnsi="Times New Roman" w:cs="Times New Roman"/>
          <w:sz w:val="24"/>
          <w:szCs w:val="28"/>
        </w:rPr>
        <w:t xml:space="preserve"> </w:t>
      </w:r>
      <w:r w:rsidR="0080372B">
        <w:rPr>
          <w:rFonts w:ascii="Times New Roman" w:eastAsia="Times New Roman" w:hAnsi="Times New Roman" w:cs="Times New Roman"/>
          <w:sz w:val="24"/>
          <w:szCs w:val="28"/>
        </w:rPr>
        <w:t>é possível monitorar todos os serviços que compõe a arquitetura.</w:t>
      </w:r>
    </w:p>
    <w:p w14:paraId="3362CD53" w14:textId="2B7A01E2" w:rsidR="006676CC" w:rsidRPr="0080372B" w:rsidRDefault="006676CC" w:rsidP="000750D4">
      <w:pPr>
        <w:spacing w:after="0" w:line="360" w:lineRule="auto"/>
        <w:jc w:val="both"/>
        <w:rPr>
          <w:rFonts w:ascii="Times New Roman" w:eastAsia="Times New Roman" w:hAnsi="Times New Roman" w:cs="Times New Roman"/>
          <w:sz w:val="24"/>
          <w:szCs w:val="28"/>
        </w:rPr>
      </w:pPr>
      <w:ins w:id="167" w:author="THIAGO LUIS SILVA FORTUNATO" w:date="2018-01-22T23:06:00Z">
        <w:r>
          <w:rPr>
            <w:rFonts w:ascii="Times New Roman" w:eastAsia="Times New Roman" w:hAnsi="Times New Roman" w:cs="Times New Roman"/>
            <w:sz w:val="24"/>
            <w:szCs w:val="28"/>
          </w:rPr>
          <w:lastRenderedPageBreak/>
          <w:tab/>
          <w:t xml:space="preserve">Este serviço auxiliará a equipe responsável por </w:t>
        </w:r>
      </w:ins>
      <w:ins w:id="168" w:author="THIAGO LUIS SILVA FORTUNATO" w:date="2018-01-22T23:09:00Z">
        <w:r>
          <w:rPr>
            <w:rFonts w:ascii="Times New Roman" w:eastAsia="Times New Roman" w:hAnsi="Times New Roman" w:cs="Times New Roman"/>
            <w:sz w:val="24"/>
            <w:szCs w:val="28"/>
          </w:rPr>
          <w:t xml:space="preserve">dar suporte </w:t>
        </w:r>
      </w:ins>
      <w:ins w:id="169" w:author="THIAGO LUIS SILVA FORTUNATO" w:date="2018-01-22T23:10:00Z">
        <w:r>
          <w:rPr>
            <w:rFonts w:ascii="Times New Roman" w:eastAsia="Times New Roman" w:hAnsi="Times New Roman" w:cs="Times New Roman"/>
            <w:sz w:val="24"/>
            <w:szCs w:val="28"/>
          </w:rPr>
          <w:t>à</w:t>
        </w:r>
      </w:ins>
      <w:ins w:id="170" w:author="THIAGO LUIS SILVA FORTUNATO" w:date="2018-01-22T23:07:00Z">
        <w:r>
          <w:rPr>
            <w:rFonts w:ascii="Times New Roman" w:eastAsia="Times New Roman" w:hAnsi="Times New Roman" w:cs="Times New Roman"/>
            <w:sz w:val="24"/>
            <w:szCs w:val="28"/>
          </w:rPr>
          <w:t xml:space="preserve"> plataform</w:t>
        </w:r>
      </w:ins>
      <w:ins w:id="171" w:author="THIAGO LUIS SILVA FORTUNATO" w:date="2018-01-22T23:10:00Z">
        <w:r>
          <w:rPr>
            <w:rFonts w:ascii="Times New Roman" w:eastAsia="Times New Roman" w:hAnsi="Times New Roman" w:cs="Times New Roman"/>
            <w:sz w:val="24"/>
            <w:szCs w:val="28"/>
          </w:rPr>
          <w:t>a</w:t>
        </w:r>
      </w:ins>
      <w:ins w:id="172" w:author="THIAGO LUIS SILVA FORTUNATO" w:date="2018-01-22T23:07:00Z">
        <w:r>
          <w:rPr>
            <w:rFonts w:ascii="Times New Roman" w:eastAsia="Times New Roman" w:hAnsi="Times New Roman" w:cs="Times New Roman"/>
            <w:sz w:val="24"/>
            <w:szCs w:val="28"/>
          </w:rPr>
          <w:t xml:space="preserve">, de forma que não terão </w:t>
        </w:r>
      </w:ins>
      <w:ins w:id="173" w:author="THIAGO LUIS SILVA FORTUNATO" w:date="2018-01-22T23:08:00Z">
        <w:r>
          <w:rPr>
            <w:rFonts w:ascii="Times New Roman" w:eastAsia="Times New Roman" w:hAnsi="Times New Roman" w:cs="Times New Roman"/>
            <w:sz w:val="24"/>
            <w:szCs w:val="28"/>
          </w:rPr>
          <w:t xml:space="preserve">que </w:t>
        </w:r>
      </w:ins>
      <w:ins w:id="174" w:author="THIAGO LUIS SILVA FORTUNATO" w:date="2018-01-22T23:10:00Z">
        <w:r>
          <w:rPr>
            <w:rFonts w:ascii="Times New Roman" w:eastAsia="Times New Roman" w:hAnsi="Times New Roman" w:cs="Times New Roman"/>
            <w:sz w:val="24"/>
            <w:szCs w:val="28"/>
          </w:rPr>
          <w:t>acessar o servidor para se os serviç</w:t>
        </w:r>
      </w:ins>
      <w:ins w:id="175" w:author="THIAGO LUIS SILVA FORTUNATO" w:date="2018-01-22T23:11:00Z">
        <w:r>
          <w:rPr>
            <w:rFonts w:ascii="Times New Roman" w:eastAsia="Times New Roman" w:hAnsi="Times New Roman" w:cs="Times New Roman"/>
            <w:sz w:val="24"/>
            <w:szCs w:val="28"/>
          </w:rPr>
          <w:t>os estão disponíveis ou se os recursos foram totalmente consumidos.</w:t>
        </w:r>
      </w:ins>
    </w:p>
    <w:p w14:paraId="456E26E3" w14:textId="6DD61A04" w:rsidR="00F6771E" w:rsidRDefault="00E30548" w:rsidP="000156FD">
      <w:pPr>
        <w:spacing w:after="0" w:line="360" w:lineRule="auto"/>
        <w:jc w:val="both"/>
        <w:rPr>
          <w:rFonts w:ascii="Times New Roman" w:eastAsia="Times New Roman" w:hAnsi="Times New Roman" w:cs="Times New Roman"/>
          <w:bCs/>
          <w:sz w:val="24"/>
          <w:szCs w:val="28"/>
        </w:rPr>
      </w:pPr>
      <w:r w:rsidRPr="000156FD">
        <w:rPr>
          <w:rFonts w:ascii="Times New Roman" w:eastAsia="Times New Roman" w:hAnsi="Times New Roman" w:cs="Times New Roman"/>
          <w:bCs/>
          <w:sz w:val="24"/>
          <w:szCs w:val="28"/>
        </w:rPr>
        <w:tab/>
        <w:t>A</w:t>
      </w:r>
      <w:r w:rsidR="0080372B">
        <w:rPr>
          <w:rFonts w:ascii="Times New Roman" w:eastAsia="Times New Roman" w:hAnsi="Times New Roman" w:cs="Times New Roman"/>
          <w:bCs/>
          <w:sz w:val="24"/>
          <w:szCs w:val="28"/>
        </w:rPr>
        <w:t xml:space="preserve"> </w:t>
      </w:r>
      <w:ins w:id="176" w:author="THIAGO LUIS SILVA FORTUNATO" w:date="2018-01-22T22:34:00Z">
        <w:r w:rsidR="007B7EE8">
          <w:rPr>
            <w:rFonts w:ascii="Times New Roman" w:eastAsia="Times New Roman" w:hAnsi="Times New Roman" w:cs="Times New Roman"/>
            <w:bCs/>
            <w:sz w:val="24"/>
            <w:szCs w:val="28"/>
          </w:rPr>
          <w:t>Figurara</w:t>
        </w:r>
      </w:ins>
      <w:del w:id="177" w:author="THIAGO LUIS SILVA FORTUNATO" w:date="2018-01-22T22:34:00Z">
        <w:r w:rsidR="0080372B" w:rsidDel="007B7EE8">
          <w:rPr>
            <w:rFonts w:ascii="Times New Roman" w:eastAsia="Times New Roman" w:hAnsi="Times New Roman" w:cs="Times New Roman"/>
            <w:bCs/>
            <w:sz w:val="24"/>
            <w:szCs w:val="28"/>
          </w:rPr>
          <w:delText>Figura</w:delText>
        </w:r>
      </w:del>
      <w:r w:rsidR="0080372B">
        <w:rPr>
          <w:rFonts w:ascii="Times New Roman" w:eastAsia="Times New Roman" w:hAnsi="Times New Roman" w:cs="Times New Roman"/>
          <w:bCs/>
          <w:sz w:val="24"/>
          <w:szCs w:val="28"/>
        </w:rPr>
        <w:t xml:space="preserve"> </w:t>
      </w:r>
      <w:ins w:id="178" w:author="THIAGO LUIS SILVA FORTUNATO" w:date="2018-01-22T22:34:00Z">
        <w:r w:rsidR="007B7EE8">
          <w:rPr>
            <w:rFonts w:ascii="Times New Roman" w:eastAsia="Times New Roman" w:hAnsi="Times New Roman" w:cs="Times New Roman"/>
            <w:bCs/>
            <w:sz w:val="24"/>
            <w:szCs w:val="28"/>
          </w:rPr>
          <w:t>8</w:t>
        </w:r>
      </w:ins>
      <w:del w:id="179" w:author="THIAGO LUIS SILVA FORTUNATO" w:date="2018-01-22T22:34:00Z">
        <w:r w:rsidR="0080372B" w:rsidDel="007B7EE8">
          <w:rPr>
            <w:rFonts w:ascii="Times New Roman" w:eastAsia="Times New Roman" w:hAnsi="Times New Roman" w:cs="Times New Roman"/>
            <w:bCs/>
            <w:sz w:val="24"/>
            <w:szCs w:val="28"/>
          </w:rPr>
          <w:delText>8</w:delText>
        </w:r>
      </w:del>
      <w:r w:rsidR="0080372B">
        <w:rPr>
          <w:rFonts w:ascii="Times New Roman" w:eastAsia="Times New Roman" w:hAnsi="Times New Roman" w:cs="Times New Roman"/>
          <w:bCs/>
          <w:sz w:val="24"/>
          <w:szCs w:val="28"/>
        </w:rPr>
        <w:t xml:space="preserve"> exibe parte da interface gráfica oferecida pelo</w:t>
      </w:r>
      <w:r w:rsidRPr="000156FD">
        <w:rPr>
          <w:rFonts w:ascii="Times New Roman" w:eastAsia="Times New Roman" w:hAnsi="Times New Roman" w:cs="Times New Roman"/>
          <w:bCs/>
          <w:sz w:val="24"/>
          <w:szCs w:val="28"/>
        </w:rPr>
        <w:t xml:space="preserve"> </w:t>
      </w:r>
      <w:proofErr w:type="spellStart"/>
      <w:r w:rsidRPr="000156FD">
        <w:rPr>
          <w:rFonts w:ascii="Times New Roman" w:eastAsia="Times New Roman" w:hAnsi="Times New Roman" w:cs="Times New Roman"/>
          <w:bCs/>
          <w:sz w:val="24"/>
          <w:szCs w:val="28"/>
        </w:rPr>
        <w:t>Ca</w:t>
      </w:r>
      <w:r w:rsidR="00F81FF4" w:rsidRPr="000156FD">
        <w:rPr>
          <w:rFonts w:ascii="Times New Roman" w:eastAsia="Times New Roman" w:hAnsi="Times New Roman" w:cs="Times New Roman"/>
          <w:bCs/>
          <w:sz w:val="24"/>
          <w:szCs w:val="28"/>
        </w:rPr>
        <w:t>dv</w:t>
      </w:r>
      <w:r w:rsidRPr="000156FD">
        <w:rPr>
          <w:rFonts w:ascii="Times New Roman" w:eastAsia="Times New Roman" w:hAnsi="Times New Roman" w:cs="Times New Roman"/>
          <w:bCs/>
          <w:sz w:val="24"/>
          <w:szCs w:val="28"/>
        </w:rPr>
        <w:t>is</w:t>
      </w:r>
      <w:r w:rsidR="00F81FF4" w:rsidRPr="000156FD">
        <w:rPr>
          <w:rFonts w:ascii="Times New Roman" w:eastAsia="Times New Roman" w:hAnsi="Times New Roman" w:cs="Times New Roman"/>
          <w:bCs/>
          <w:sz w:val="24"/>
          <w:szCs w:val="28"/>
        </w:rPr>
        <w:t>or</w:t>
      </w:r>
      <w:proofErr w:type="spellEnd"/>
      <w:r w:rsidR="0080372B">
        <w:rPr>
          <w:rFonts w:ascii="Times New Roman" w:eastAsia="Times New Roman" w:hAnsi="Times New Roman" w:cs="Times New Roman"/>
          <w:bCs/>
          <w:sz w:val="24"/>
          <w:szCs w:val="28"/>
        </w:rPr>
        <w:t>, a porta configurada para acesso a interface foi a 8888</w:t>
      </w:r>
      <w:hyperlink>
        <w:r w:rsidR="00F81FF4" w:rsidRPr="000156FD">
          <w:rPr>
            <w:rFonts w:ascii="Times New Roman" w:eastAsia="Times New Roman" w:hAnsi="Times New Roman" w:cs="Times New Roman"/>
            <w:bCs/>
            <w:sz w:val="24"/>
            <w:szCs w:val="28"/>
          </w:rPr>
          <w:t>.</w:t>
        </w:r>
      </w:hyperlink>
    </w:p>
    <w:p w14:paraId="67266683" w14:textId="0B453A8D" w:rsidR="008E4EAD" w:rsidRPr="00AD4A5E" w:rsidRDefault="008E4EAD" w:rsidP="008E4EAD">
      <w:pPr>
        <w:pStyle w:val="Legenda"/>
        <w:keepNext/>
        <w:jc w:val="center"/>
        <w:rPr>
          <w:rFonts w:ascii="Times New Roman" w:hAnsi="Times New Roman" w:cs="Times New Roman"/>
        </w:rPr>
      </w:pPr>
      <w:bookmarkStart w:id="180" w:name="_Toc503819917"/>
      <w:commentRangeStart w:id="181"/>
      <w:commentRangeStart w:id="182"/>
      <w:r w:rsidRPr="00AD4A5E">
        <w:rPr>
          <w:rFonts w:ascii="Times New Roman" w:hAnsi="Times New Roman" w:cs="Times New Roman"/>
        </w:rPr>
        <w:t xml:space="preserve">Figura </w:t>
      </w:r>
      <w:r w:rsidR="00AA27B3">
        <w:rPr>
          <w:rFonts w:ascii="Times New Roman" w:hAnsi="Times New Roman" w:cs="Times New Roman"/>
        </w:rPr>
        <w:fldChar w:fldCharType="begin"/>
      </w:r>
      <w:r w:rsidR="00AA27B3">
        <w:rPr>
          <w:rFonts w:ascii="Times New Roman" w:hAnsi="Times New Roman" w:cs="Times New Roman"/>
        </w:rPr>
        <w:instrText xml:space="preserve"> SEQ Figura \* ARABIC </w:instrText>
      </w:r>
      <w:r w:rsidR="00AA27B3">
        <w:rPr>
          <w:rFonts w:ascii="Times New Roman" w:hAnsi="Times New Roman" w:cs="Times New Roman"/>
        </w:rPr>
        <w:fldChar w:fldCharType="separate"/>
      </w:r>
      <w:r w:rsidR="008D668D">
        <w:rPr>
          <w:rFonts w:ascii="Times New Roman" w:hAnsi="Times New Roman" w:cs="Times New Roman"/>
          <w:noProof/>
        </w:rPr>
        <w:t>8</w:t>
      </w:r>
      <w:r w:rsidR="00AA27B3">
        <w:rPr>
          <w:rFonts w:ascii="Times New Roman" w:hAnsi="Times New Roman" w:cs="Times New Roman"/>
        </w:rPr>
        <w:fldChar w:fldCharType="end"/>
      </w:r>
      <w:r w:rsidRPr="00AD4A5E">
        <w:rPr>
          <w:rFonts w:ascii="Times New Roman" w:hAnsi="Times New Roman" w:cs="Times New Roman"/>
        </w:rPr>
        <w:t xml:space="preserve"> - </w:t>
      </w:r>
      <w:proofErr w:type="spellStart"/>
      <w:r w:rsidRPr="00AD4A5E">
        <w:rPr>
          <w:rFonts w:ascii="Times New Roman" w:hAnsi="Times New Roman" w:cs="Times New Roman"/>
        </w:rPr>
        <w:t>Dashboard</w:t>
      </w:r>
      <w:proofErr w:type="spellEnd"/>
      <w:r w:rsidRPr="00AD4A5E">
        <w:rPr>
          <w:rFonts w:ascii="Times New Roman" w:hAnsi="Times New Roman" w:cs="Times New Roman"/>
        </w:rPr>
        <w:t xml:space="preserve"> </w:t>
      </w:r>
      <w:proofErr w:type="spellStart"/>
      <w:r w:rsidRPr="00AD4A5E">
        <w:rPr>
          <w:rFonts w:ascii="Times New Roman" w:hAnsi="Times New Roman" w:cs="Times New Roman"/>
        </w:rPr>
        <w:t>Mapskills-Cadvisor</w:t>
      </w:r>
      <w:commentRangeEnd w:id="181"/>
      <w:proofErr w:type="spellEnd"/>
      <w:r w:rsidR="0090589F">
        <w:rPr>
          <w:rStyle w:val="Refdecomentrio"/>
          <w:rFonts w:cs="Calibri"/>
          <w:i w:val="0"/>
          <w:iCs w:val="0"/>
        </w:rPr>
        <w:commentReference w:id="181"/>
      </w:r>
      <w:bookmarkEnd w:id="180"/>
      <w:commentRangeEnd w:id="182"/>
      <w:r w:rsidR="007B7EE8">
        <w:rPr>
          <w:rStyle w:val="Refdecomentrio"/>
          <w:rFonts w:cs="Calibri"/>
          <w:i w:val="0"/>
          <w:iCs w:val="0"/>
        </w:rPr>
        <w:commentReference w:id="182"/>
      </w:r>
    </w:p>
    <w:p w14:paraId="1BE32B27" w14:textId="399737D1" w:rsidR="008E4EAD" w:rsidRDefault="008E4EAD" w:rsidP="008E4EAD">
      <w:pPr>
        <w:spacing w:after="0" w:line="360" w:lineRule="auto"/>
        <w:jc w:val="center"/>
        <w:rPr>
          <w:rFonts w:ascii="Times New Roman" w:eastAsia="Times New Roman" w:hAnsi="Times New Roman" w:cs="Times New Roman"/>
          <w:bCs/>
          <w:sz w:val="24"/>
          <w:szCs w:val="28"/>
        </w:rPr>
      </w:pPr>
      <w:r>
        <w:rPr>
          <w:noProof/>
        </w:rPr>
        <w:drawing>
          <wp:inline distT="0" distB="0" distL="0" distR="0" wp14:anchorId="46DBB852" wp14:editId="6E8CF3E1">
            <wp:extent cx="4219575" cy="2855727"/>
            <wp:effectExtent l="19050" t="19050" r="0" b="190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47510" cy="2874633"/>
                    </a:xfrm>
                    <a:prstGeom prst="rect">
                      <a:avLst/>
                    </a:prstGeom>
                    <a:noFill/>
                    <a:ln>
                      <a:solidFill>
                        <a:schemeClr val="bg1"/>
                      </a:solidFill>
                    </a:ln>
                  </pic:spPr>
                </pic:pic>
              </a:graphicData>
            </a:graphic>
          </wp:inline>
        </w:drawing>
      </w:r>
    </w:p>
    <w:p w14:paraId="79452EB4" w14:textId="77777777" w:rsidR="00830E7D" w:rsidRDefault="00830E7D" w:rsidP="008E4EAD">
      <w:pPr>
        <w:spacing w:after="0" w:line="360" w:lineRule="auto"/>
        <w:jc w:val="center"/>
        <w:rPr>
          <w:rFonts w:ascii="Times New Roman" w:eastAsia="Times New Roman" w:hAnsi="Times New Roman" w:cs="Times New Roman"/>
          <w:bCs/>
          <w:sz w:val="24"/>
          <w:szCs w:val="28"/>
        </w:rPr>
      </w:pPr>
    </w:p>
    <w:p w14:paraId="00F826A5" w14:textId="6FA4720A" w:rsidR="00BD1874" w:rsidRDefault="008E4EAD" w:rsidP="000156FD">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 xml:space="preserve">Fonte: </w:t>
      </w:r>
      <w:r w:rsidR="00830E7D">
        <w:rPr>
          <w:rFonts w:ascii="Times New Roman" w:eastAsia="Times New Roman" w:hAnsi="Times New Roman" w:cs="Times New Roman"/>
          <w:bCs/>
          <w:sz w:val="24"/>
          <w:szCs w:val="28"/>
        </w:rPr>
        <w:t>Elaborado pelo Autor.</w:t>
      </w:r>
    </w:p>
    <w:p w14:paraId="12B7EB56" w14:textId="77777777" w:rsidR="008430CA" w:rsidRDefault="008430CA" w:rsidP="000156FD">
      <w:pPr>
        <w:spacing w:after="0" w:line="360" w:lineRule="auto"/>
        <w:jc w:val="both"/>
        <w:rPr>
          <w:rFonts w:ascii="Times New Roman" w:eastAsia="Times New Roman" w:hAnsi="Times New Roman" w:cs="Times New Roman"/>
          <w:bCs/>
          <w:sz w:val="24"/>
          <w:szCs w:val="28"/>
        </w:rPr>
      </w:pPr>
    </w:p>
    <w:p w14:paraId="730C6E89" w14:textId="1F1F4DB5" w:rsidR="001807DA" w:rsidRPr="00F97237" w:rsidRDefault="003F508A" w:rsidP="00BA772D">
      <w:pPr>
        <w:pStyle w:val="Ttulo2"/>
        <w:numPr>
          <w:ilvl w:val="1"/>
          <w:numId w:val="2"/>
        </w:numPr>
        <w:spacing w:after="0" w:line="360" w:lineRule="auto"/>
        <w:jc w:val="both"/>
        <w:rPr>
          <w:sz w:val="28"/>
          <w:szCs w:val="28"/>
        </w:rPr>
      </w:pPr>
      <w:bookmarkStart w:id="183" w:name="_Toc503819998"/>
      <w:proofErr w:type="spellStart"/>
      <w:r w:rsidRPr="00F97237">
        <w:rPr>
          <w:sz w:val="24"/>
        </w:rPr>
        <w:t>Mapskills</w:t>
      </w:r>
      <w:proofErr w:type="spellEnd"/>
      <w:r w:rsidR="001807DA" w:rsidRPr="00F97237">
        <w:rPr>
          <w:sz w:val="24"/>
        </w:rPr>
        <w:t>-</w:t>
      </w:r>
      <w:r w:rsidR="00F97237" w:rsidRPr="00F97237">
        <w:rPr>
          <w:sz w:val="24"/>
        </w:rPr>
        <w:t>Front</w:t>
      </w:r>
      <w:bookmarkEnd w:id="183"/>
    </w:p>
    <w:p w14:paraId="46E77D3A" w14:textId="3CC6FB62" w:rsidR="00AB4CA3" w:rsidRPr="004C5A9E" w:rsidRDefault="001807DA" w:rsidP="00F97237">
      <w:pPr>
        <w:spacing w:after="0" w:line="360" w:lineRule="auto"/>
        <w:jc w:val="both"/>
        <w:rPr>
          <w:rFonts w:ascii="Times New Roman" w:eastAsia="Times New Roman" w:hAnsi="Times New Roman" w:cs="Times New Roman"/>
          <w:sz w:val="24"/>
          <w:szCs w:val="28"/>
        </w:rPr>
      </w:pPr>
      <w:commentRangeStart w:id="184"/>
      <w:r>
        <w:rPr>
          <w:rFonts w:ascii="Times New Roman" w:eastAsia="Times New Roman" w:hAnsi="Times New Roman" w:cs="Times New Roman"/>
          <w:b/>
          <w:bCs/>
          <w:sz w:val="28"/>
          <w:szCs w:val="28"/>
        </w:rPr>
        <w:tab/>
      </w:r>
      <w:r w:rsidR="00F97237" w:rsidRPr="004C5A9E">
        <w:rPr>
          <w:rFonts w:ascii="Times New Roman" w:eastAsia="Times New Roman" w:hAnsi="Times New Roman" w:cs="Times New Roman"/>
          <w:sz w:val="24"/>
          <w:szCs w:val="28"/>
        </w:rPr>
        <w:t xml:space="preserve">Container responsável por conter o projeto de Interface Front-Web, </w:t>
      </w:r>
      <w:proofErr w:type="spellStart"/>
      <w:r w:rsidR="00F97237" w:rsidRPr="004C5A9E">
        <w:rPr>
          <w:rFonts w:ascii="Times New Roman" w:eastAsia="Times New Roman" w:hAnsi="Times New Roman" w:cs="Times New Roman"/>
          <w:sz w:val="24"/>
          <w:szCs w:val="28"/>
        </w:rPr>
        <w:t>mapskills-web.war</w:t>
      </w:r>
      <w:proofErr w:type="spellEnd"/>
      <w:ins w:id="185" w:author="THIAGO LUIS SILVA FORTUNATO" w:date="2018-01-22T23:43:00Z">
        <w:r w:rsidR="00E64E5A">
          <w:rPr>
            <w:rFonts w:ascii="Times New Roman" w:eastAsia="Times New Roman" w:hAnsi="Times New Roman" w:cs="Times New Roman"/>
            <w:sz w:val="24"/>
            <w:szCs w:val="28"/>
          </w:rPr>
          <w:t>.</w:t>
        </w:r>
      </w:ins>
      <w:ins w:id="186" w:author="THIAGO LUIS SILVA FORTUNATO" w:date="2018-01-22T23:44:00Z">
        <w:r w:rsidR="00E64E5A">
          <w:rPr>
            <w:rFonts w:ascii="Times New Roman" w:eastAsia="Times New Roman" w:hAnsi="Times New Roman" w:cs="Times New Roman"/>
            <w:sz w:val="24"/>
            <w:szCs w:val="28"/>
          </w:rPr>
          <w:t xml:space="preserve"> </w:t>
        </w:r>
      </w:ins>
      <w:ins w:id="187" w:author="THIAGO LUIS SILVA FORTUNATO" w:date="2018-01-22T23:36:00Z">
        <w:r w:rsidR="00E64E5A">
          <w:rPr>
            <w:rFonts w:ascii="Times New Roman" w:eastAsia="Times New Roman" w:hAnsi="Times New Roman" w:cs="Times New Roman"/>
            <w:sz w:val="24"/>
            <w:szCs w:val="28"/>
          </w:rPr>
          <w:t>fornece</w:t>
        </w:r>
      </w:ins>
      <w:ins w:id="188" w:author="THIAGO LUIS SILVA FORTUNATO" w:date="2018-01-22T23:44:00Z">
        <w:r w:rsidR="00E64E5A">
          <w:rPr>
            <w:rFonts w:ascii="Times New Roman" w:eastAsia="Times New Roman" w:hAnsi="Times New Roman" w:cs="Times New Roman"/>
            <w:sz w:val="24"/>
            <w:szCs w:val="28"/>
          </w:rPr>
          <w:t>ndo</w:t>
        </w:r>
      </w:ins>
      <w:ins w:id="189" w:author="THIAGO LUIS SILVA FORTUNATO" w:date="2018-01-22T23:36:00Z">
        <w:r w:rsidR="00E64E5A">
          <w:rPr>
            <w:rFonts w:ascii="Times New Roman" w:eastAsia="Times New Roman" w:hAnsi="Times New Roman" w:cs="Times New Roman"/>
            <w:sz w:val="24"/>
            <w:szCs w:val="28"/>
          </w:rPr>
          <w:t xml:space="preserve"> a interface de comunicação </w:t>
        </w:r>
      </w:ins>
      <w:ins w:id="190" w:author="THIAGO LUIS SILVA FORTUNATO" w:date="2018-01-22T23:42:00Z">
        <w:r w:rsidR="00E64E5A">
          <w:rPr>
            <w:rFonts w:ascii="Times New Roman" w:eastAsia="Times New Roman" w:hAnsi="Times New Roman" w:cs="Times New Roman"/>
            <w:sz w:val="24"/>
            <w:szCs w:val="28"/>
          </w:rPr>
          <w:t>entre</w:t>
        </w:r>
      </w:ins>
      <w:ins w:id="191" w:author="THIAGO LUIS SILVA FORTUNATO" w:date="2018-01-22T23:37:00Z">
        <w:r w:rsidR="00E64E5A">
          <w:rPr>
            <w:rFonts w:ascii="Times New Roman" w:eastAsia="Times New Roman" w:hAnsi="Times New Roman" w:cs="Times New Roman"/>
            <w:sz w:val="24"/>
            <w:szCs w:val="28"/>
          </w:rPr>
          <w:t xml:space="preserve"> usuário </w:t>
        </w:r>
      </w:ins>
      <w:ins w:id="192" w:author="THIAGO LUIS SILVA FORTUNATO" w:date="2018-01-22T23:42:00Z">
        <w:r w:rsidR="00E64E5A">
          <w:rPr>
            <w:rFonts w:ascii="Times New Roman" w:eastAsia="Times New Roman" w:hAnsi="Times New Roman" w:cs="Times New Roman"/>
            <w:sz w:val="24"/>
            <w:szCs w:val="28"/>
          </w:rPr>
          <w:t xml:space="preserve">e </w:t>
        </w:r>
      </w:ins>
      <w:ins w:id="193" w:author="THIAGO LUIS SILVA FORTUNATO" w:date="2018-01-22T23:37:00Z">
        <w:r w:rsidR="00E64E5A">
          <w:rPr>
            <w:rFonts w:ascii="Times New Roman" w:eastAsia="Times New Roman" w:hAnsi="Times New Roman" w:cs="Times New Roman"/>
            <w:sz w:val="24"/>
            <w:szCs w:val="28"/>
          </w:rPr>
          <w:t>a plataforma</w:t>
        </w:r>
      </w:ins>
      <w:ins w:id="194" w:author="THIAGO LUIS SILVA FORTUNATO" w:date="2018-01-29T22:21:00Z">
        <w:r w:rsidR="00651A54">
          <w:rPr>
            <w:rFonts w:ascii="Times New Roman" w:eastAsia="Times New Roman" w:hAnsi="Times New Roman" w:cs="Times New Roman"/>
            <w:sz w:val="24"/>
            <w:szCs w:val="28"/>
          </w:rPr>
          <w:t xml:space="preserve">. </w:t>
        </w:r>
      </w:ins>
      <w:ins w:id="195" w:author="THIAGO LUIS SILVA FORTUNATO" w:date="2018-01-29T22:24:00Z">
        <w:r w:rsidR="00651A54">
          <w:rPr>
            <w:rFonts w:ascii="Times New Roman" w:eastAsia="Times New Roman" w:hAnsi="Times New Roman" w:cs="Times New Roman"/>
            <w:sz w:val="24"/>
            <w:szCs w:val="28"/>
          </w:rPr>
          <w:t>Por meio deste container</w:t>
        </w:r>
      </w:ins>
      <w:ins w:id="196" w:author="THIAGO LUIS SILVA FORTUNATO" w:date="2018-01-29T22:38:00Z">
        <w:r w:rsidR="006A55FA">
          <w:rPr>
            <w:rFonts w:ascii="Times New Roman" w:eastAsia="Times New Roman" w:hAnsi="Times New Roman" w:cs="Times New Roman"/>
            <w:sz w:val="24"/>
            <w:szCs w:val="28"/>
          </w:rPr>
          <w:t xml:space="preserve"> </w:t>
        </w:r>
      </w:ins>
      <w:ins w:id="197" w:author="THIAGO LUIS SILVA FORTUNATO" w:date="2018-01-29T22:40:00Z">
        <w:r w:rsidR="006A55FA">
          <w:rPr>
            <w:rFonts w:ascii="Times New Roman" w:eastAsia="Times New Roman" w:hAnsi="Times New Roman" w:cs="Times New Roman"/>
            <w:sz w:val="24"/>
            <w:szCs w:val="28"/>
          </w:rPr>
          <w:t>é que</w:t>
        </w:r>
      </w:ins>
      <w:ins w:id="198" w:author="THIAGO LUIS SILVA FORTUNATO" w:date="2018-01-29T22:22:00Z">
        <w:r w:rsidR="00651A54">
          <w:rPr>
            <w:rFonts w:ascii="Times New Roman" w:eastAsia="Times New Roman" w:hAnsi="Times New Roman" w:cs="Times New Roman"/>
            <w:sz w:val="24"/>
            <w:szCs w:val="28"/>
          </w:rPr>
          <w:t xml:space="preserve"> o</w:t>
        </w:r>
      </w:ins>
      <w:ins w:id="199" w:author="THIAGO LUIS SILVA FORTUNATO" w:date="2018-01-29T22:26:00Z">
        <w:r w:rsidR="00651A54">
          <w:rPr>
            <w:rFonts w:ascii="Times New Roman" w:eastAsia="Times New Roman" w:hAnsi="Times New Roman" w:cs="Times New Roman"/>
            <w:sz w:val="24"/>
            <w:szCs w:val="28"/>
          </w:rPr>
          <w:t>s</w:t>
        </w:r>
      </w:ins>
      <w:ins w:id="200" w:author="THIAGO LUIS SILVA FORTUNATO" w:date="2018-01-29T22:22:00Z">
        <w:r w:rsidR="00651A54">
          <w:rPr>
            <w:rFonts w:ascii="Times New Roman" w:eastAsia="Times New Roman" w:hAnsi="Times New Roman" w:cs="Times New Roman"/>
            <w:sz w:val="24"/>
            <w:szCs w:val="28"/>
          </w:rPr>
          <w:t xml:space="preserve"> usuári</w:t>
        </w:r>
      </w:ins>
      <w:ins w:id="201" w:author="THIAGO LUIS SILVA FORTUNATO" w:date="2018-01-29T22:24:00Z">
        <w:r w:rsidR="00651A54">
          <w:rPr>
            <w:rFonts w:ascii="Times New Roman" w:eastAsia="Times New Roman" w:hAnsi="Times New Roman" w:cs="Times New Roman"/>
            <w:sz w:val="24"/>
            <w:szCs w:val="28"/>
          </w:rPr>
          <w:t>o</w:t>
        </w:r>
      </w:ins>
      <w:ins w:id="202" w:author="THIAGO LUIS SILVA FORTUNATO" w:date="2018-01-29T22:31:00Z">
        <w:r w:rsidR="006A55FA">
          <w:rPr>
            <w:rFonts w:ascii="Times New Roman" w:eastAsia="Times New Roman" w:hAnsi="Times New Roman" w:cs="Times New Roman"/>
            <w:sz w:val="24"/>
            <w:szCs w:val="28"/>
          </w:rPr>
          <w:t>s</w:t>
        </w:r>
      </w:ins>
      <w:ins w:id="203" w:author="THIAGO LUIS SILVA FORTUNATO" w:date="2018-01-29T22:22:00Z">
        <w:r w:rsidR="00651A54">
          <w:rPr>
            <w:rFonts w:ascii="Times New Roman" w:eastAsia="Times New Roman" w:hAnsi="Times New Roman" w:cs="Times New Roman"/>
            <w:sz w:val="24"/>
            <w:szCs w:val="28"/>
          </w:rPr>
          <w:t xml:space="preserve"> poder</w:t>
        </w:r>
      </w:ins>
      <w:ins w:id="204" w:author="THIAGO LUIS SILVA FORTUNATO" w:date="2018-01-29T22:24:00Z">
        <w:r w:rsidR="00651A54">
          <w:rPr>
            <w:rFonts w:ascii="Times New Roman" w:eastAsia="Times New Roman" w:hAnsi="Times New Roman" w:cs="Times New Roman"/>
            <w:sz w:val="24"/>
            <w:szCs w:val="28"/>
          </w:rPr>
          <w:t>ão</w:t>
        </w:r>
      </w:ins>
      <w:ins w:id="205" w:author="THIAGO LUIS SILVA FORTUNATO" w:date="2018-01-29T22:40:00Z">
        <w:r w:rsidR="006A55FA">
          <w:rPr>
            <w:rFonts w:ascii="Times New Roman" w:eastAsia="Times New Roman" w:hAnsi="Times New Roman" w:cs="Times New Roman"/>
            <w:sz w:val="24"/>
            <w:szCs w:val="28"/>
          </w:rPr>
          <w:t xml:space="preserve"> se conectar a aplicação, </w:t>
        </w:r>
      </w:ins>
      <w:ins w:id="206" w:author="THIAGO LUIS SILVA FORTUNATO" w:date="2018-01-29T22:22:00Z">
        <w:r w:rsidR="00651A54">
          <w:rPr>
            <w:rFonts w:ascii="Times New Roman" w:eastAsia="Times New Roman" w:hAnsi="Times New Roman" w:cs="Times New Roman"/>
            <w:sz w:val="24"/>
            <w:szCs w:val="28"/>
          </w:rPr>
          <w:t>responde</w:t>
        </w:r>
      </w:ins>
      <w:ins w:id="207" w:author="THIAGO LUIS SILVA FORTUNATO" w:date="2018-01-29T22:49:00Z">
        <w:r w:rsidR="00F97243">
          <w:rPr>
            <w:rFonts w:ascii="Times New Roman" w:eastAsia="Times New Roman" w:hAnsi="Times New Roman" w:cs="Times New Roman"/>
            <w:sz w:val="24"/>
            <w:szCs w:val="28"/>
          </w:rPr>
          <w:t>r</w:t>
        </w:r>
      </w:ins>
      <w:ins w:id="208" w:author="THIAGO LUIS SILVA FORTUNATO" w:date="2018-01-29T22:22:00Z">
        <w:r w:rsidR="00651A54">
          <w:rPr>
            <w:rFonts w:ascii="Times New Roman" w:eastAsia="Times New Roman" w:hAnsi="Times New Roman" w:cs="Times New Roman"/>
            <w:sz w:val="24"/>
            <w:szCs w:val="28"/>
          </w:rPr>
          <w:t xml:space="preserve"> questões</w:t>
        </w:r>
      </w:ins>
      <w:ins w:id="209" w:author="THIAGO LUIS SILVA FORTUNATO" w:date="2018-01-29T22:26:00Z">
        <w:r w:rsidR="00651A54">
          <w:rPr>
            <w:rFonts w:ascii="Times New Roman" w:eastAsia="Times New Roman" w:hAnsi="Times New Roman" w:cs="Times New Roman"/>
            <w:sz w:val="24"/>
            <w:szCs w:val="28"/>
          </w:rPr>
          <w:t xml:space="preserve"> e </w:t>
        </w:r>
        <w:proofErr w:type="gramStart"/>
        <w:r w:rsidR="00651A54">
          <w:rPr>
            <w:rFonts w:ascii="Times New Roman" w:eastAsia="Times New Roman" w:hAnsi="Times New Roman" w:cs="Times New Roman"/>
            <w:sz w:val="24"/>
            <w:szCs w:val="28"/>
          </w:rPr>
          <w:t>consultar  gráfico</w:t>
        </w:r>
      </w:ins>
      <w:ins w:id="210" w:author="THIAGO LUIS SILVA FORTUNATO" w:date="2018-01-29T22:31:00Z">
        <w:r w:rsidR="006A55FA">
          <w:rPr>
            <w:rFonts w:ascii="Times New Roman" w:eastAsia="Times New Roman" w:hAnsi="Times New Roman" w:cs="Times New Roman"/>
            <w:sz w:val="24"/>
            <w:szCs w:val="28"/>
          </w:rPr>
          <w:t>s</w:t>
        </w:r>
      </w:ins>
      <w:proofErr w:type="gramEnd"/>
      <w:ins w:id="211" w:author="THIAGO LUIS SILVA FORTUNATO" w:date="2018-01-29T22:32:00Z">
        <w:r w:rsidR="006A55FA">
          <w:rPr>
            <w:rFonts w:ascii="Times New Roman" w:eastAsia="Times New Roman" w:hAnsi="Times New Roman" w:cs="Times New Roman"/>
            <w:sz w:val="24"/>
            <w:szCs w:val="28"/>
          </w:rPr>
          <w:t xml:space="preserve">, </w:t>
        </w:r>
      </w:ins>
      <w:ins w:id="212" w:author="THIAGO LUIS SILVA FORTUNATO" w:date="2018-01-29T22:25:00Z">
        <w:r w:rsidR="00651A54">
          <w:rPr>
            <w:rFonts w:ascii="Times New Roman" w:eastAsia="Times New Roman" w:hAnsi="Times New Roman" w:cs="Times New Roman"/>
            <w:sz w:val="24"/>
            <w:szCs w:val="28"/>
          </w:rPr>
          <w:t>cadastrar novos temas, instituições e cursos</w:t>
        </w:r>
      </w:ins>
      <w:ins w:id="213" w:author="THIAGO LUIS SILVA FORTUNATO" w:date="2018-01-29T22:24:00Z">
        <w:r w:rsidR="00651A54">
          <w:rPr>
            <w:rFonts w:ascii="Times New Roman" w:eastAsia="Times New Roman" w:hAnsi="Times New Roman" w:cs="Times New Roman"/>
            <w:sz w:val="24"/>
            <w:szCs w:val="28"/>
          </w:rPr>
          <w:t>, além de</w:t>
        </w:r>
      </w:ins>
      <w:ins w:id="214" w:author="THIAGO LUIS SILVA FORTUNATO" w:date="2018-01-22T23:37:00Z">
        <w:r w:rsidR="00E64E5A">
          <w:rPr>
            <w:rFonts w:ascii="Times New Roman" w:eastAsia="Times New Roman" w:hAnsi="Times New Roman" w:cs="Times New Roman"/>
            <w:sz w:val="24"/>
            <w:szCs w:val="28"/>
          </w:rPr>
          <w:t xml:space="preserve"> prove</w:t>
        </w:r>
      </w:ins>
      <w:ins w:id="215" w:author="THIAGO LUIS SILVA FORTUNATO" w:date="2018-01-29T22:24:00Z">
        <w:r w:rsidR="00651A54">
          <w:rPr>
            <w:rFonts w:ascii="Times New Roman" w:eastAsia="Times New Roman" w:hAnsi="Times New Roman" w:cs="Times New Roman"/>
            <w:sz w:val="24"/>
            <w:szCs w:val="28"/>
          </w:rPr>
          <w:t>r todos</w:t>
        </w:r>
      </w:ins>
      <w:ins w:id="216" w:author="THIAGO LUIS SILVA FORTUNATO" w:date="2018-01-22T23:37:00Z">
        <w:r w:rsidR="00E64E5A">
          <w:rPr>
            <w:rFonts w:ascii="Times New Roman" w:eastAsia="Times New Roman" w:hAnsi="Times New Roman" w:cs="Times New Roman"/>
            <w:sz w:val="24"/>
            <w:szCs w:val="28"/>
          </w:rPr>
          <w:t xml:space="preserve"> recursos Web necessários</w:t>
        </w:r>
      </w:ins>
      <w:ins w:id="217" w:author="THIAGO LUIS SILVA FORTUNATO" w:date="2018-01-22T23:42:00Z">
        <w:r w:rsidR="00E64E5A">
          <w:rPr>
            <w:rFonts w:ascii="Times New Roman" w:eastAsia="Times New Roman" w:hAnsi="Times New Roman" w:cs="Times New Roman"/>
            <w:sz w:val="24"/>
            <w:szCs w:val="28"/>
          </w:rPr>
          <w:t xml:space="preserve"> para disponibilizá-la</w:t>
        </w:r>
      </w:ins>
      <w:r w:rsidR="00F97237" w:rsidRPr="004C5A9E">
        <w:rPr>
          <w:rFonts w:ascii="Times New Roman" w:eastAsia="Times New Roman" w:hAnsi="Times New Roman" w:cs="Times New Roman"/>
          <w:sz w:val="24"/>
          <w:szCs w:val="28"/>
        </w:rPr>
        <w:t xml:space="preserve">. Neste container também está instalado o Java na versão 1.8 e o </w:t>
      </w:r>
      <w:proofErr w:type="spellStart"/>
      <w:r w:rsidR="00F97237" w:rsidRPr="004C5A9E">
        <w:rPr>
          <w:rFonts w:ascii="Times New Roman" w:eastAsia="Times New Roman" w:hAnsi="Times New Roman" w:cs="Times New Roman"/>
          <w:sz w:val="24"/>
          <w:szCs w:val="28"/>
        </w:rPr>
        <w:t>Tomcat</w:t>
      </w:r>
      <w:proofErr w:type="spellEnd"/>
      <w:r w:rsidR="00F97237" w:rsidRPr="004C5A9E">
        <w:rPr>
          <w:rFonts w:ascii="Times New Roman" w:eastAsia="Times New Roman" w:hAnsi="Times New Roman" w:cs="Times New Roman"/>
          <w:sz w:val="24"/>
          <w:szCs w:val="28"/>
        </w:rPr>
        <w:t xml:space="preserve"> na versão 8.5, para criação deste container foi utilizada uma Imagem </w:t>
      </w:r>
      <w:proofErr w:type="spellStart"/>
      <w:r w:rsidR="00F97237" w:rsidRPr="004D2CC0">
        <w:rPr>
          <w:rFonts w:ascii="Times New Roman" w:eastAsia="Times New Roman" w:hAnsi="Times New Roman" w:cs="Times New Roman"/>
          <w:i/>
          <w:sz w:val="24"/>
          <w:szCs w:val="28"/>
        </w:rPr>
        <w:t>Alpine</w:t>
      </w:r>
      <w:proofErr w:type="spellEnd"/>
      <w:r w:rsidR="00F97237" w:rsidRPr="004C5A9E">
        <w:rPr>
          <w:rFonts w:ascii="Times New Roman" w:eastAsia="Times New Roman" w:hAnsi="Times New Roman" w:cs="Times New Roman"/>
          <w:sz w:val="24"/>
          <w:szCs w:val="28"/>
        </w:rPr>
        <w:t>, pois reduziu significativamente o tamanho da imagem, rodando apenas um processo Java</w:t>
      </w:r>
      <w:r w:rsidR="00F97237">
        <w:rPr>
          <w:rFonts w:ascii="Times New Roman" w:eastAsia="Times New Roman" w:hAnsi="Times New Roman" w:cs="Times New Roman"/>
          <w:sz w:val="24"/>
          <w:szCs w:val="28"/>
        </w:rPr>
        <w:t>, atendendo desta forma os itens descritos no 2.2.</w:t>
      </w:r>
      <w:r w:rsidR="005D0FCC">
        <w:rPr>
          <w:rFonts w:ascii="Times New Roman" w:eastAsia="Times New Roman" w:hAnsi="Times New Roman" w:cs="Times New Roman"/>
          <w:sz w:val="24"/>
          <w:szCs w:val="28"/>
        </w:rPr>
        <w:t>2</w:t>
      </w:r>
      <w:r w:rsidR="00F97237" w:rsidRPr="004C5A9E">
        <w:rPr>
          <w:rFonts w:ascii="Times New Roman" w:eastAsia="Times New Roman" w:hAnsi="Times New Roman" w:cs="Times New Roman"/>
          <w:sz w:val="24"/>
          <w:szCs w:val="28"/>
        </w:rPr>
        <w:t>.</w:t>
      </w:r>
      <w:ins w:id="218" w:author="THIAGO LUIS SILVA FORTUNATO" w:date="2018-01-22T23:13:00Z">
        <w:r w:rsidR="00AB4CA3">
          <w:rPr>
            <w:rFonts w:ascii="Times New Roman" w:eastAsia="Times New Roman" w:hAnsi="Times New Roman" w:cs="Times New Roman"/>
            <w:sz w:val="24"/>
            <w:szCs w:val="28"/>
          </w:rPr>
          <w:t xml:space="preserve"> </w:t>
        </w:r>
      </w:ins>
    </w:p>
    <w:p w14:paraId="50AD85F4" w14:textId="77777777" w:rsidR="00F97237" w:rsidRPr="002D17A0" w:rsidRDefault="00F97237" w:rsidP="00F97237">
      <w:pPr>
        <w:spacing w:after="0" w:line="360" w:lineRule="auto"/>
        <w:jc w:val="both"/>
        <w:rPr>
          <w:rFonts w:ascii="Times New Roman" w:eastAsia="Times New Roman" w:hAnsi="Times New Roman" w:cs="Times New Roman"/>
          <w:i/>
          <w:sz w:val="24"/>
          <w:szCs w:val="28"/>
        </w:rPr>
      </w:pPr>
      <w:r w:rsidRPr="004C5A9E">
        <w:rPr>
          <w:rFonts w:ascii="Times New Roman" w:eastAsia="Times New Roman" w:hAnsi="Times New Roman" w:cs="Times New Roman"/>
          <w:sz w:val="24"/>
          <w:szCs w:val="28"/>
        </w:rPr>
        <w:lastRenderedPageBreak/>
        <w:tab/>
        <w:t>Para se encaminhar uma requisição ao front-</w:t>
      </w:r>
      <w:proofErr w:type="spellStart"/>
      <w:r w:rsidRPr="004C5A9E">
        <w:rPr>
          <w:rFonts w:ascii="Times New Roman" w:eastAsia="Times New Roman" w:hAnsi="Times New Roman" w:cs="Times New Roman"/>
          <w:sz w:val="24"/>
          <w:szCs w:val="28"/>
        </w:rPr>
        <w:t>end</w:t>
      </w:r>
      <w:proofErr w:type="spellEnd"/>
      <w:r w:rsidRPr="004C5A9E">
        <w:rPr>
          <w:rFonts w:ascii="Times New Roman" w:eastAsia="Times New Roman" w:hAnsi="Times New Roman" w:cs="Times New Roman"/>
          <w:sz w:val="24"/>
          <w:szCs w:val="28"/>
        </w:rPr>
        <w:t xml:space="preserve"> é necessário acessar aplicação através da url: </w:t>
      </w:r>
      <w:r w:rsidRPr="002D17A0">
        <w:rPr>
          <w:rFonts w:ascii="Times New Roman" w:eastAsia="Times New Roman" w:hAnsi="Times New Roman" w:cs="Times New Roman"/>
          <w:i/>
          <w:sz w:val="24"/>
          <w:szCs w:val="28"/>
        </w:rPr>
        <w:t>http://ip_do_host:80/mapskills-web</w:t>
      </w:r>
      <w:commentRangeEnd w:id="184"/>
      <w:r w:rsidR="0090589F">
        <w:rPr>
          <w:rStyle w:val="Refdecomentrio"/>
        </w:rPr>
        <w:commentReference w:id="184"/>
      </w:r>
    </w:p>
    <w:p w14:paraId="750F7266" w14:textId="7ABE9920" w:rsidR="001807DA" w:rsidRDefault="001807DA" w:rsidP="001807DA">
      <w:pPr>
        <w:spacing w:after="0" w:line="360" w:lineRule="auto"/>
        <w:jc w:val="both"/>
        <w:rPr>
          <w:rFonts w:ascii="Times New Roman" w:eastAsia="Times New Roman" w:hAnsi="Times New Roman" w:cs="Times New Roman"/>
          <w:bCs/>
          <w:sz w:val="28"/>
          <w:szCs w:val="28"/>
        </w:rPr>
      </w:pPr>
    </w:p>
    <w:p w14:paraId="7D055D9A" w14:textId="41EA3938" w:rsidR="00830E7D" w:rsidRDefault="00830E7D" w:rsidP="001807DA">
      <w:pPr>
        <w:spacing w:after="0" w:line="360" w:lineRule="auto"/>
        <w:jc w:val="both"/>
        <w:rPr>
          <w:rFonts w:ascii="Times New Roman" w:eastAsia="Times New Roman" w:hAnsi="Times New Roman" w:cs="Times New Roman"/>
          <w:bCs/>
          <w:sz w:val="28"/>
          <w:szCs w:val="28"/>
        </w:rPr>
      </w:pPr>
    </w:p>
    <w:p w14:paraId="51A1ED90" w14:textId="3B9D1589" w:rsidR="00830E7D" w:rsidRDefault="00830E7D" w:rsidP="001807DA">
      <w:pPr>
        <w:spacing w:after="0" w:line="360" w:lineRule="auto"/>
        <w:jc w:val="both"/>
        <w:rPr>
          <w:rFonts w:ascii="Times New Roman" w:eastAsia="Times New Roman" w:hAnsi="Times New Roman" w:cs="Times New Roman"/>
          <w:bCs/>
          <w:sz w:val="28"/>
          <w:szCs w:val="28"/>
        </w:rPr>
      </w:pPr>
    </w:p>
    <w:p w14:paraId="144FF74C" w14:textId="7F2A8658" w:rsidR="00830E7D" w:rsidRDefault="00830E7D" w:rsidP="001807DA">
      <w:pPr>
        <w:spacing w:after="0" w:line="360" w:lineRule="auto"/>
        <w:jc w:val="both"/>
        <w:rPr>
          <w:rFonts w:ascii="Times New Roman" w:eastAsia="Times New Roman" w:hAnsi="Times New Roman" w:cs="Times New Roman"/>
          <w:bCs/>
          <w:sz w:val="28"/>
          <w:szCs w:val="28"/>
        </w:rPr>
      </w:pPr>
    </w:p>
    <w:p w14:paraId="1D70D867" w14:textId="76403172" w:rsidR="00830E7D" w:rsidRDefault="00830E7D" w:rsidP="001807DA">
      <w:pPr>
        <w:spacing w:after="0" w:line="360" w:lineRule="auto"/>
        <w:jc w:val="both"/>
        <w:rPr>
          <w:rFonts w:ascii="Times New Roman" w:eastAsia="Times New Roman" w:hAnsi="Times New Roman" w:cs="Times New Roman"/>
          <w:bCs/>
          <w:sz w:val="28"/>
          <w:szCs w:val="28"/>
        </w:rPr>
      </w:pPr>
    </w:p>
    <w:p w14:paraId="17B5C912" w14:textId="77777777" w:rsidR="00830E7D" w:rsidRDefault="00830E7D" w:rsidP="001807DA">
      <w:pPr>
        <w:spacing w:after="0" w:line="360" w:lineRule="auto"/>
        <w:jc w:val="both"/>
        <w:rPr>
          <w:rFonts w:ascii="Times New Roman" w:eastAsia="Times New Roman" w:hAnsi="Times New Roman" w:cs="Times New Roman"/>
          <w:bCs/>
          <w:sz w:val="28"/>
          <w:szCs w:val="28"/>
        </w:rPr>
      </w:pPr>
    </w:p>
    <w:p w14:paraId="6CA4BBA6" w14:textId="0CD2D790" w:rsidR="001807DA" w:rsidRPr="004C5A9E" w:rsidRDefault="003F508A" w:rsidP="00704E16">
      <w:pPr>
        <w:pStyle w:val="Ttulo2"/>
        <w:numPr>
          <w:ilvl w:val="1"/>
          <w:numId w:val="2"/>
        </w:numPr>
        <w:rPr>
          <w:sz w:val="24"/>
        </w:rPr>
      </w:pPr>
      <w:bookmarkStart w:id="219" w:name="_Toc503819999"/>
      <w:proofErr w:type="spellStart"/>
      <w:r>
        <w:rPr>
          <w:sz w:val="24"/>
        </w:rPr>
        <w:t>Mapskills</w:t>
      </w:r>
      <w:proofErr w:type="spellEnd"/>
      <w:r w:rsidR="001807DA" w:rsidRPr="004C5A9E">
        <w:rPr>
          <w:sz w:val="24"/>
        </w:rPr>
        <w:t>-</w:t>
      </w:r>
      <w:r w:rsidR="00F97237">
        <w:rPr>
          <w:sz w:val="24"/>
        </w:rPr>
        <w:t>Back</w:t>
      </w:r>
      <w:bookmarkEnd w:id="219"/>
    </w:p>
    <w:p w14:paraId="06BFAE3E" w14:textId="0E5140F0" w:rsidR="001807DA" w:rsidRDefault="001807DA" w:rsidP="001807DA">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3A630F67" w14:textId="4F202BDC" w:rsidR="00F97237" w:rsidRPr="004C5A9E" w:rsidRDefault="00F97237" w:rsidP="00F97237">
      <w:pPr>
        <w:spacing w:after="0" w:line="360" w:lineRule="auto"/>
        <w:jc w:val="both"/>
        <w:rPr>
          <w:sz w:val="24"/>
        </w:rPr>
      </w:pPr>
      <w:r>
        <w:rPr>
          <w:rFonts w:ascii="Times New Roman" w:eastAsia="Times New Roman" w:hAnsi="Times New Roman" w:cs="Times New Roman"/>
          <w:sz w:val="28"/>
          <w:szCs w:val="28"/>
        </w:rPr>
        <w:tab/>
      </w:r>
      <w:r w:rsidRPr="004C5A9E">
        <w:rPr>
          <w:rFonts w:ascii="Times New Roman" w:eastAsia="Times New Roman" w:hAnsi="Times New Roman" w:cs="Times New Roman"/>
          <w:sz w:val="24"/>
          <w:szCs w:val="28"/>
        </w:rPr>
        <w:t>Container</w:t>
      </w:r>
      <w:r>
        <w:rPr>
          <w:rFonts w:ascii="Times New Roman" w:eastAsia="Times New Roman" w:hAnsi="Times New Roman" w:cs="Times New Roman"/>
          <w:sz w:val="24"/>
          <w:szCs w:val="28"/>
        </w:rPr>
        <w:t xml:space="preserve"> que atende os requisitos descritos no item 2.2.</w:t>
      </w:r>
      <w:r w:rsidR="005D0FCC">
        <w:rPr>
          <w:rFonts w:ascii="Times New Roman" w:eastAsia="Times New Roman" w:hAnsi="Times New Roman" w:cs="Times New Roman"/>
          <w:sz w:val="24"/>
          <w:szCs w:val="28"/>
        </w:rPr>
        <w:t>3</w:t>
      </w:r>
      <w:r>
        <w:rPr>
          <w:rFonts w:ascii="Times New Roman" w:eastAsia="Times New Roman" w:hAnsi="Times New Roman" w:cs="Times New Roman"/>
          <w:sz w:val="24"/>
          <w:szCs w:val="28"/>
        </w:rPr>
        <w:t>,</w:t>
      </w:r>
      <w:r w:rsidRPr="004C5A9E">
        <w:rPr>
          <w:rFonts w:ascii="Times New Roman" w:eastAsia="Times New Roman" w:hAnsi="Times New Roman" w:cs="Times New Roman"/>
          <w:sz w:val="24"/>
          <w:szCs w:val="28"/>
        </w:rPr>
        <w:t xml:space="preserve"> responsável por conter o projeto Java de </w:t>
      </w:r>
      <w:proofErr w:type="spellStart"/>
      <w:r w:rsidRPr="004D2CC0">
        <w:rPr>
          <w:rFonts w:ascii="Times New Roman" w:eastAsia="Times New Roman" w:hAnsi="Times New Roman" w:cs="Times New Roman"/>
          <w:i/>
          <w:sz w:val="24"/>
          <w:szCs w:val="28"/>
        </w:rPr>
        <w:t>back</w:t>
      </w:r>
      <w:r w:rsidRPr="002A4698">
        <w:rPr>
          <w:rFonts w:ascii="Times New Roman" w:eastAsia="Times New Roman" w:hAnsi="Times New Roman" w:cs="Times New Roman"/>
          <w:i/>
          <w:sz w:val="24"/>
          <w:szCs w:val="28"/>
        </w:rPr>
        <w:t>-</w:t>
      </w:r>
      <w:r>
        <w:rPr>
          <w:rFonts w:ascii="Times New Roman" w:eastAsia="Times New Roman" w:hAnsi="Times New Roman" w:cs="Times New Roman"/>
          <w:i/>
          <w:sz w:val="24"/>
          <w:szCs w:val="28"/>
        </w:rPr>
        <w:t>e</w:t>
      </w:r>
      <w:r w:rsidRPr="002A4698">
        <w:rPr>
          <w:rFonts w:ascii="Times New Roman" w:eastAsia="Times New Roman" w:hAnsi="Times New Roman" w:cs="Times New Roman"/>
          <w:i/>
          <w:sz w:val="24"/>
          <w:szCs w:val="28"/>
        </w:rPr>
        <w:t>nd</w:t>
      </w:r>
      <w:proofErr w:type="spellEnd"/>
      <w:r w:rsidRPr="004C5A9E">
        <w:rPr>
          <w:rFonts w:ascii="Times New Roman" w:eastAsia="Times New Roman" w:hAnsi="Times New Roman" w:cs="Times New Roman"/>
          <w:sz w:val="24"/>
          <w:szCs w:val="28"/>
        </w:rPr>
        <w:t xml:space="preserve">, </w:t>
      </w:r>
      <w:proofErr w:type="spellStart"/>
      <w:r w:rsidRPr="002A4698">
        <w:rPr>
          <w:rFonts w:ascii="Times New Roman" w:eastAsia="Times New Roman" w:hAnsi="Times New Roman" w:cs="Times New Roman"/>
          <w:i/>
          <w:sz w:val="24"/>
          <w:szCs w:val="28"/>
        </w:rPr>
        <w:t>mapskills.war</w:t>
      </w:r>
      <w:proofErr w:type="spellEnd"/>
      <w:ins w:id="220" w:author="THIAGO LUIS SILVA FORTUNATO" w:date="2018-01-22T23:44:00Z">
        <w:r w:rsidR="00E64E5A">
          <w:rPr>
            <w:rFonts w:ascii="Times New Roman" w:eastAsia="Times New Roman" w:hAnsi="Times New Roman" w:cs="Times New Roman"/>
            <w:bCs/>
            <w:sz w:val="24"/>
            <w:szCs w:val="28"/>
          </w:rPr>
          <w:t>, hospedando a aplicação responsável por conter toda regra de negócio</w:t>
        </w:r>
      </w:ins>
      <w:ins w:id="221" w:author="THIAGO LUIS SILVA FORTUNATO" w:date="2018-01-22T23:46:00Z">
        <w:r w:rsidR="00E64E5A">
          <w:rPr>
            <w:rFonts w:ascii="Times New Roman" w:eastAsia="Times New Roman" w:hAnsi="Times New Roman" w:cs="Times New Roman"/>
            <w:bCs/>
            <w:sz w:val="24"/>
            <w:szCs w:val="28"/>
          </w:rPr>
          <w:t xml:space="preserve">, bem como </w:t>
        </w:r>
      </w:ins>
      <w:ins w:id="222" w:author="THIAGO LUIS SILVA FORTUNATO" w:date="2018-01-22T23:48:00Z">
        <w:r w:rsidR="00916C8E">
          <w:rPr>
            <w:rFonts w:ascii="Times New Roman" w:eastAsia="Times New Roman" w:hAnsi="Times New Roman" w:cs="Times New Roman"/>
            <w:bCs/>
            <w:sz w:val="24"/>
            <w:szCs w:val="28"/>
          </w:rPr>
          <w:t xml:space="preserve">a </w:t>
        </w:r>
      </w:ins>
      <w:ins w:id="223" w:author="THIAGO LUIS SILVA FORTUNATO" w:date="2018-01-22T23:44:00Z">
        <w:r w:rsidR="00E64E5A">
          <w:rPr>
            <w:rFonts w:ascii="Times New Roman" w:eastAsia="Times New Roman" w:hAnsi="Times New Roman" w:cs="Times New Roman"/>
            <w:bCs/>
            <w:sz w:val="24"/>
            <w:szCs w:val="28"/>
          </w:rPr>
          <w:t xml:space="preserve">interface que </w:t>
        </w:r>
      </w:ins>
      <w:ins w:id="224" w:author="THIAGO LUIS SILVA FORTUNATO" w:date="2018-01-22T23:45:00Z">
        <w:r w:rsidR="00E64E5A">
          <w:rPr>
            <w:rFonts w:ascii="Times New Roman" w:eastAsia="Times New Roman" w:hAnsi="Times New Roman" w:cs="Times New Roman"/>
            <w:bCs/>
            <w:sz w:val="24"/>
            <w:szCs w:val="28"/>
          </w:rPr>
          <w:t>acess</w:t>
        </w:r>
      </w:ins>
      <w:ins w:id="225" w:author="THIAGO LUIS SILVA FORTUNATO" w:date="2018-01-22T23:46:00Z">
        <w:r w:rsidR="00916C8E">
          <w:rPr>
            <w:rFonts w:ascii="Times New Roman" w:eastAsia="Times New Roman" w:hAnsi="Times New Roman" w:cs="Times New Roman"/>
            <w:bCs/>
            <w:sz w:val="24"/>
            <w:szCs w:val="28"/>
          </w:rPr>
          <w:t>a</w:t>
        </w:r>
      </w:ins>
      <w:ins w:id="226" w:author="THIAGO LUIS SILVA FORTUNATO" w:date="2018-01-22T23:45:00Z">
        <w:r w:rsidR="00E64E5A">
          <w:rPr>
            <w:rFonts w:ascii="Times New Roman" w:eastAsia="Times New Roman" w:hAnsi="Times New Roman" w:cs="Times New Roman"/>
            <w:bCs/>
            <w:sz w:val="24"/>
            <w:szCs w:val="28"/>
          </w:rPr>
          <w:t xml:space="preserve"> </w:t>
        </w:r>
      </w:ins>
      <w:ins w:id="227" w:author="THIAGO LUIS SILVA FORTUNATO" w:date="2018-01-22T23:47:00Z">
        <w:r w:rsidR="00916C8E">
          <w:rPr>
            <w:rFonts w:ascii="Times New Roman" w:eastAsia="Times New Roman" w:hAnsi="Times New Roman" w:cs="Times New Roman"/>
            <w:bCs/>
            <w:sz w:val="24"/>
            <w:szCs w:val="28"/>
          </w:rPr>
          <w:t xml:space="preserve">e valida os dados trafegados </w:t>
        </w:r>
      </w:ins>
      <w:ins w:id="228" w:author="THIAGO LUIS SILVA FORTUNATO" w:date="2018-01-29T22:51:00Z">
        <w:r w:rsidR="00F24CE3">
          <w:rPr>
            <w:rFonts w:ascii="Times New Roman" w:eastAsia="Times New Roman" w:hAnsi="Times New Roman" w:cs="Times New Roman"/>
            <w:bCs/>
            <w:sz w:val="24"/>
            <w:szCs w:val="28"/>
          </w:rPr>
          <w:t xml:space="preserve">onde </w:t>
        </w:r>
      </w:ins>
      <w:ins w:id="229" w:author="THIAGO LUIS SILVA FORTUNATO" w:date="2018-01-29T22:20:00Z">
        <w:r w:rsidR="00607218">
          <w:rPr>
            <w:rFonts w:ascii="Times New Roman" w:eastAsia="Times New Roman" w:hAnsi="Times New Roman" w:cs="Times New Roman"/>
            <w:bCs/>
            <w:sz w:val="24"/>
            <w:szCs w:val="28"/>
          </w:rPr>
          <w:t>posterior</w:t>
        </w:r>
      </w:ins>
      <w:ins w:id="230" w:author="THIAGO LUIS SILVA FORTUNATO" w:date="2018-01-29T22:21:00Z">
        <w:r w:rsidR="00607218">
          <w:rPr>
            <w:rFonts w:ascii="Times New Roman" w:eastAsia="Times New Roman" w:hAnsi="Times New Roman" w:cs="Times New Roman"/>
            <w:bCs/>
            <w:sz w:val="24"/>
            <w:szCs w:val="28"/>
          </w:rPr>
          <w:t xml:space="preserve">mente </w:t>
        </w:r>
      </w:ins>
      <w:ins w:id="231" w:author="THIAGO LUIS SILVA FORTUNATO" w:date="2018-01-29T22:51:00Z">
        <w:r w:rsidR="00F24CE3">
          <w:rPr>
            <w:rFonts w:ascii="Times New Roman" w:eastAsia="Times New Roman" w:hAnsi="Times New Roman" w:cs="Times New Roman"/>
            <w:bCs/>
            <w:sz w:val="24"/>
            <w:szCs w:val="28"/>
          </w:rPr>
          <w:t>são</w:t>
        </w:r>
      </w:ins>
      <w:ins w:id="232" w:author="THIAGO LUIS SILVA FORTUNATO" w:date="2018-01-29T22:21:00Z">
        <w:r w:rsidR="00607218">
          <w:rPr>
            <w:rFonts w:ascii="Times New Roman" w:eastAsia="Times New Roman" w:hAnsi="Times New Roman" w:cs="Times New Roman"/>
            <w:bCs/>
            <w:sz w:val="24"/>
            <w:szCs w:val="28"/>
          </w:rPr>
          <w:t xml:space="preserve"> s</w:t>
        </w:r>
      </w:ins>
      <w:ins w:id="233" w:author="THIAGO LUIS SILVA FORTUNATO" w:date="2018-01-22T23:47:00Z">
        <w:r w:rsidR="00916C8E">
          <w:rPr>
            <w:rFonts w:ascii="Times New Roman" w:eastAsia="Times New Roman" w:hAnsi="Times New Roman" w:cs="Times New Roman"/>
            <w:bCs/>
            <w:sz w:val="24"/>
            <w:szCs w:val="28"/>
          </w:rPr>
          <w:t>alvos no banco de dado</w:t>
        </w:r>
      </w:ins>
      <w:ins w:id="234" w:author="THIAGO LUIS SILVA FORTUNATO" w:date="2018-01-29T22:21:00Z">
        <w:r w:rsidR="00607218">
          <w:rPr>
            <w:rFonts w:ascii="Times New Roman" w:eastAsia="Times New Roman" w:hAnsi="Times New Roman" w:cs="Times New Roman"/>
            <w:bCs/>
            <w:sz w:val="24"/>
            <w:szCs w:val="28"/>
          </w:rPr>
          <w:t>s</w:t>
        </w:r>
      </w:ins>
      <w:del w:id="235" w:author="THIAGO LUIS SILVA FORTUNATO" w:date="2018-01-22T23:44:00Z">
        <w:r w:rsidRPr="004C5A9E" w:rsidDel="00E64E5A">
          <w:rPr>
            <w:rFonts w:ascii="Times New Roman" w:eastAsia="Times New Roman" w:hAnsi="Times New Roman" w:cs="Times New Roman"/>
            <w:bCs/>
            <w:sz w:val="24"/>
            <w:szCs w:val="28"/>
          </w:rPr>
          <w:delText>.</w:delText>
        </w:r>
      </w:del>
      <w:ins w:id="236" w:author="THIAGO LUIS SILVA FORTUNATO" w:date="2018-01-29T22:21:00Z">
        <w:r w:rsidR="00607218">
          <w:rPr>
            <w:rFonts w:ascii="Times New Roman" w:eastAsia="Times New Roman" w:hAnsi="Times New Roman" w:cs="Times New Roman"/>
            <w:bCs/>
            <w:sz w:val="24"/>
            <w:szCs w:val="28"/>
          </w:rPr>
          <w:t>.</w:t>
        </w:r>
      </w:ins>
      <w:r w:rsidRPr="004C5A9E">
        <w:rPr>
          <w:rFonts w:ascii="Times New Roman" w:eastAsia="Times New Roman" w:hAnsi="Times New Roman" w:cs="Times New Roman"/>
          <w:bCs/>
          <w:sz w:val="24"/>
          <w:szCs w:val="28"/>
        </w:rPr>
        <w:t xml:space="preserve"> Neste container está instalado o Java na versão 1.8 e o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 xml:space="preserve"> na versão 8.5, para criação deste container foi utilizada uma Imagem </w:t>
      </w:r>
      <w:proofErr w:type="spellStart"/>
      <w:r w:rsidRPr="004C5A9E">
        <w:rPr>
          <w:rFonts w:ascii="Times New Roman" w:eastAsia="Times New Roman" w:hAnsi="Times New Roman" w:cs="Times New Roman"/>
          <w:bCs/>
          <w:sz w:val="24"/>
          <w:szCs w:val="28"/>
        </w:rPr>
        <w:t>Alpine</w:t>
      </w:r>
      <w:proofErr w:type="spellEnd"/>
      <w:r w:rsidRPr="004C5A9E">
        <w:rPr>
          <w:rFonts w:ascii="Times New Roman" w:eastAsia="Times New Roman" w:hAnsi="Times New Roman" w:cs="Times New Roman"/>
          <w:bCs/>
          <w:sz w:val="24"/>
          <w:szCs w:val="28"/>
        </w:rPr>
        <w:t>, pois reduziu significativamente o tamanho da imagem, rodando apenas um processo Java.</w:t>
      </w:r>
    </w:p>
    <w:p w14:paraId="0552AE66" w14:textId="741E8360" w:rsidR="00F97237" w:rsidRDefault="00F97237" w:rsidP="00F97237">
      <w:pPr>
        <w:spacing w:after="0" w:line="360" w:lineRule="auto"/>
        <w:jc w:val="both"/>
        <w:rPr>
          <w:rFonts w:ascii="Times New Roman" w:eastAsia="Times New Roman" w:hAnsi="Times New Roman" w:cs="Times New Roman"/>
          <w:bCs/>
          <w:i/>
          <w:sz w:val="24"/>
          <w:szCs w:val="28"/>
        </w:rPr>
      </w:pPr>
      <w:r w:rsidRPr="004C5A9E">
        <w:rPr>
          <w:rFonts w:ascii="Times New Roman" w:eastAsia="Times New Roman" w:hAnsi="Times New Roman" w:cs="Times New Roman"/>
          <w:bCs/>
          <w:sz w:val="24"/>
          <w:szCs w:val="28"/>
        </w:rPr>
        <w:tab/>
        <w:t xml:space="preserve">Para se encaminhar uma requisição ao </w:t>
      </w:r>
      <w:proofErr w:type="spellStart"/>
      <w:r w:rsidRPr="002A4698">
        <w:rPr>
          <w:rFonts w:ascii="Times New Roman" w:eastAsia="Times New Roman" w:hAnsi="Times New Roman" w:cs="Times New Roman"/>
          <w:bCs/>
          <w:i/>
          <w:sz w:val="24"/>
          <w:szCs w:val="28"/>
        </w:rPr>
        <w:t>back-end</w:t>
      </w:r>
      <w:proofErr w:type="spellEnd"/>
      <w:r w:rsidRPr="004C5A9E">
        <w:rPr>
          <w:rFonts w:ascii="Times New Roman" w:eastAsia="Times New Roman" w:hAnsi="Times New Roman" w:cs="Times New Roman"/>
          <w:bCs/>
          <w:sz w:val="24"/>
          <w:szCs w:val="28"/>
        </w:rPr>
        <w:t xml:space="preserve"> é necessário acessar aplicação através da url: </w:t>
      </w:r>
      <w:r w:rsidRPr="002D17A0">
        <w:rPr>
          <w:rFonts w:ascii="Times New Roman" w:eastAsia="Times New Roman" w:hAnsi="Times New Roman" w:cs="Times New Roman"/>
          <w:bCs/>
          <w:i/>
          <w:sz w:val="24"/>
          <w:szCs w:val="28"/>
        </w:rPr>
        <w:t>http://ip_do_host:8080/mapskills</w:t>
      </w:r>
      <w:r>
        <w:rPr>
          <w:rFonts w:ascii="Times New Roman" w:eastAsia="Times New Roman" w:hAnsi="Times New Roman" w:cs="Times New Roman"/>
          <w:bCs/>
          <w:i/>
          <w:sz w:val="24"/>
          <w:szCs w:val="28"/>
        </w:rPr>
        <w:t>.</w:t>
      </w:r>
    </w:p>
    <w:p w14:paraId="0AADFE33" w14:textId="77777777" w:rsidR="00BD374A" w:rsidRDefault="00BD374A" w:rsidP="00F97237">
      <w:pPr>
        <w:spacing w:after="0" w:line="360" w:lineRule="auto"/>
        <w:jc w:val="both"/>
        <w:rPr>
          <w:rFonts w:ascii="Times New Roman" w:eastAsia="Times New Roman" w:hAnsi="Times New Roman" w:cs="Times New Roman"/>
          <w:bCs/>
          <w:sz w:val="28"/>
          <w:szCs w:val="28"/>
        </w:rPr>
      </w:pPr>
    </w:p>
    <w:p w14:paraId="3500E534" w14:textId="49E0FB22" w:rsidR="001807DA" w:rsidRPr="004C5A9E" w:rsidRDefault="001807DA" w:rsidP="00704E16">
      <w:pPr>
        <w:pStyle w:val="Ttulo2"/>
        <w:numPr>
          <w:ilvl w:val="1"/>
          <w:numId w:val="2"/>
        </w:numPr>
        <w:rPr>
          <w:sz w:val="24"/>
        </w:rPr>
      </w:pPr>
      <w:bookmarkStart w:id="237" w:name="_Toc503820000"/>
      <w:proofErr w:type="spellStart"/>
      <w:r w:rsidRPr="004C5A9E">
        <w:rPr>
          <w:sz w:val="24"/>
        </w:rPr>
        <w:t>Mapskills-Mysql</w:t>
      </w:r>
      <w:bookmarkEnd w:id="237"/>
      <w:proofErr w:type="spellEnd"/>
    </w:p>
    <w:p w14:paraId="7E65CD8F" w14:textId="77777777" w:rsidR="001807DA" w:rsidRDefault="001807DA" w:rsidP="001807DA">
      <w:pPr>
        <w:spacing w:after="0"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p>
    <w:p w14:paraId="228BE6B4" w14:textId="6D5CBE5E" w:rsidR="001807DA" w:rsidRPr="004C5A9E" w:rsidRDefault="001807DA" w:rsidP="001807DA">
      <w:pPr>
        <w:spacing w:after="0" w:line="360" w:lineRule="auto"/>
        <w:jc w:val="both"/>
        <w:rPr>
          <w:sz w:val="24"/>
        </w:rPr>
      </w:pPr>
      <w:r>
        <w:rPr>
          <w:rFonts w:ascii="Times New Roman" w:eastAsia="Times New Roman" w:hAnsi="Times New Roman" w:cs="Times New Roman"/>
          <w:bCs/>
          <w:sz w:val="32"/>
          <w:szCs w:val="32"/>
        </w:rPr>
        <w:tab/>
      </w:r>
      <w:commentRangeStart w:id="238"/>
      <w:r w:rsidRPr="004C5A9E">
        <w:rPr>
          <w:rFonts w:ascii="Times New Roman" w:eastAsia="Times New Roman" w:hAnsi="Times New Roman" w:cs="Times New Roman"/>
          <w:bCs/>
          <w:sz w:val="24"/>
          <w:szCs w:val="32"/>
        </w:rPr>
        <w:t>C</w:t>
      </w:r>
      <w:r>
        <w:rPr>
          <w:rFonts w:ascii="Times New Roman" w:eastAsia="Times New Roman" w:hAnsi="Times New Roman" w:cs="Times New Roman"/>
          <w:bCs/>
          <w:sz w:val="24"/>
          <w:szCs w:val="28"/>
        </w:rPr>
        <w:t xml:space="preserve">ontainer </w:t>
      </w:r>
      <w:r w:rsidR="004C6CE7">
        <w:rPr>
          <w:rFonts w:ascii="Times New Roman" w:eastAsia="Times New Roman" w:hAnsi="Times New Roman" w:cs="Times New Roman"/>
          <w:bCs/>
          <w:sz w:val="24"/>
          <w:szCs w:val="28"/>
        </w:rPr>
        <w:t>responsável por armazenar</w:t>
      </w:r>
      <w:ins w:id="239" w:author="THIAGO LUIS SILVA FORTUNATO" w:date="2018-01-23T00:19:00Z">
        <w:r w:rsidR="00EE147F">
          <w:rPr>
            <w:rFonts w:ascii="Times New Roman" w:eastAsia="Times New Roman" w:hAnsi="Times New Roman" w:cs="Times New Roman"/>
            <w:bCs/>
            <w:sz w:val="24"/>
            <w:szCs w:val="28"/>
          </w:rPr>
          <w:t xml:space="preserve"> informações </w:t>
        </w:r>
      </w:ins>
      <w:ins w:id="240" w:author="THIAGO LUIS SILVA FORTUNATO" w:date="2018-01-23T00:20:00Z">
        <w:r w:rsidR="00EE147F">
          <w:rPr>
            <w:rFonts w:ascii="Times New Roman" w:eastAsia="Times New Roman" w:hAnsi="Times New Roman" w:cs="Times New Roman"/>
            <w:bCs/>
            <w:sz w:val="24"/>
            <w:szCs w:val="28"/>
          </w:rPr>
          <w:t xml:space="preserve">referente a plataforma </w:t>
        </w:r>
      </w:ins>
      <w:ins w:id="241" w:author="THIAGO LUIS SILVA FORTUNATO" w:date="2018-01-23T00:19:00Z">
        <w:r w:rsidR="00EE147F">
          <w:rPr>
            <w:rFonts w:ascii="Times New Roman" w:eastAsia="Times New Roman" w:hAnsi="Times New Roman" w:cs="Times New Roman"/>
            <w:bCs/>
            <w:sz w:val="24"/>
            <w:szCs w:val="28"/>
          </w:rPr>
          <w:t xml:space="preserve">como: instituições, cursos, </w:t>
        </w:r>
      </w:ins>
      <w:ins w:id="242" w:author="THIAGO LUIS SILVA FORTUNATO" w:date="2018-01-23T00:20:00Z">
        <w:r w:rsidR="00EE147F">
          <w:rPr>
            <w:rFonts w:ascii="Times New Roman" w:eastAsia="Times New Roman" w:hAnsi="Times New Roman" w:cs="Times New Roman"/>
            <w:bCs/>
            <w:sz w:val="24"/>
            <w:szCs w:val="28"/>
          </w:rPr>
          <w:t>alunos e questões.</w:t>
        </w:r>
      </w:ins>
      <w:ins w:id="243" w:author="THIAGO LUIS SILVA FORTUNATO" w:date="2018-01-23T00:23:00Z">
        <w:r w:rsidR="00EE147F">
          <w:rPr>
            <w:rFonts w:ascii="Times New Roman" w:eastAsia="Times New Roman" w:hAnsi="Times New Roman" w:cs="Times New Roman"/>
            <w:bCs/>
            <w:sz w:val="24"/>
            <w:szCs w:val="28"/>
          </w:rPr>
          <w:t xml:space="preserve"> Com </w:t>
        </w:r>
      </w:ins>
      <w:ins w:id="244" w:author="THIAGO LUIS SILVA FORTUNATO" w:date="2018-01-23T00:26:00Z">
        <w:r w:rsidR="00EE147F">
          <w:rPr>
            <w:rFonts w:ascii="Times New Roman" w:eastAsia="Times New Roman" w:hAnsi="Times New Roman" w:cs="Times New Roman"/>
            <w:bCs/>
            <w:sz w:val="24"/>
            <w:szCs w:val="28"/>
          </w:rPr>
          <w:t>a persistência dos</w:t>
        </w:r>
      </w:ins>
      <w:ins w:id="245" w:author="THIAGO LUIS SILVA FORTUNATO" w:date="2018-01-23T00:23:00Z">
        <w:r w:rsidR="00EE147F">
          <w:rPr>
            <w:rFonts w:ascii="Times New Roman" w:eastAsia="Times New Roman" w:hAnsi="Times New Roman" w:cs="Times New Roman"/>
            <w:bCs/>
            <w:sz w:val="24"/>
            <w:szCs w:val="28"/>
          </w:rPr>
          <w:t xml:space="preserve"> dados</w:t>
        </w:r>
      </w:ins>
      <w:ins w:id="246" w:author="THIAGO LUIS SILVA FORTUNATO" w:date="2018-01-23T00:26:00Z">
        <w:r w:rsidR="00EE147F">
          <w:rPr>
            <w:rFonts w:ascii="Times New Roman" w:eastAsia="Times New Roman" w:hAnsi="Times New Roman" w:cs="Times New Roman"/>
            <w:bCs/>
            <w:sz w:val="24"/>
            <w:szCs w:val="28"/>
          </w:rPr>
          <w:t xml:space="preserve"> é possível </w:t>
        </w:r>
      </w:ins>
      <w:ins w:id="247" w:author="THIAGO LUIS SILVA FORTUNATO" w:date="2018-01-23T00:27:00Z">
        <w:r w:rsidR="00EE147F">
          <w:rPr>
            <w:rFonts w:ascii="Times New Roman" w:eastAsia="Times New Roman" w:hAnsi="Times New Roman" w:cs="Times New Roman"/>
            <w:bCs/>
            <w:sz w:val="24"/>
            <w:szCs w:val="28"/>
          </w:rPr>
          <w:t xml:space="preserve">gerar relatórios para gerenciamento da aplicação, </w:t>
        </w:r>
      </w:ins>
      <w:ins w:id="248" w:author="THIAGO LUIS SILVA FORTUNATO" w:date="2018-01-23T00:28:00Z">
        <w:r w:rsidR="00EE147F">
          <w:rPr>
            <w:rFonts w:ascii="Times New Roman" w:eastAsia="Times New Roman" w:hAnsi="Times New Roman" w:cs="Times New Roman"/>
            <w:bCs/>
            <w:sz w:val="24"/>
            <w:szCs w:val="28"/>
          </w:rPr>
          <w:t>prover segurança por meio do controle de acesso</w:t>
        </w:r>
      </w:ins>
      <w:ins w:id="249" w:author="THIAGO LUIS SILVA FORTUNATO" w:date="2018-01-23T00:27:00Z">
        <w:r w:rsidR="00EE147F">
          <w:rPr>
            <w:rFonts w:ascii="Times New Roman" w:eastAsia="Times New Roman" w:hAnsi="Times New Roman" w:cs="Times New Roman"/>
            <w:bCs/>
            <w:sz w:val="24"/>
            <w:szCs w:val="28"/>
          </w:rPr>
          <w:t xml:space="preserve">, </w:t>
        </w:r>
      </w:ins>
      <w:ins w:id="250" w:author="THIAGO LUIS SILVA FORTUNATO" w:date="2018-01-23T00:28:00Z">
        <w:r w:rsidR="00EE147F">
          <w:rPr>
            <w:rFonts w:ascii="Times New Roman" w:eastAsia="Times New Roman" w:hAnsi="Times New Roman" w:cs="Times New Roman"/>
            <w:bCs/>
            <w:sz w:val="24"/>
            <w:szCs w:val="28"/>
          </w:rPr>
          <w:t xml:space="preserve">e métricas quanto as </w:t>
        </w:r>
      </w:ins>
      <w:ins w:id="251" w:author="THIAGO LUIS SILVA FORTUNATO" w:date="2018-01-23T00:29:00Z">
        <w:r w:rsidR="00EE147F">
          <w:rPr>
            <w:rFonts w:ascii="Times New Roman" w:eastAsia="Times New Roman" w:hAnsi="Times New Roman" w:cs="Times New Roman"/>
            <w:bCs/>
            <w:sz w:val="24"/>
            <w:szCs w:val="28"/>
          </w:rPr>
          <w:t>i</w:t>
        </w:r>
      </w:ins>
      <w:ins w:id="252" w:author="THIAGO LUIS SILVA FORTUNATO" w:date="2018-01-23T00:28:00Z">
        <w:r w:rsidR="00EE147F">
          <w:rPr>
            <w:rFonts w:ascii="Times New Roman" w:eastAsia="Times New Roman" w:hAnsi="Times New Roman" w:cs="Times New Roman"/>
            <w:bCs/>
            <w:sz w:val="24"/>
            <w:szCs w:val="28"/>
          </w:rPr>
          <w:t xml:space="preserve">nstituições, </w:t>
        </w:r>
      </w:ins>
      <w:ins w:id="253" w:author="THIAGO LUIS SILVA FORTUNATO" w:date="2018-01-23T00:29:00Z">
        <w:r w:rsidR="00EE147F">
          <w:rPr>
            <w:rFonts w:ascii="Times New Roman" w:eastAsia="Times New Roman" w:hAnsi="Times New Roman" w:cs="Times New Roman"/>
            <w:bCs/>
            <w:sz w:val="24"/>
            <w:szCs w:val="28"/>
          </w:rPr>
          <w:t>c</w:t>
        </w:r>
      </w:ins>
      <w:ins w:id="254" w:author="THIAGO LUIS SILVA FORTUNATO" w:date="2018-01-23T00:28:00Z">
        <w:r w:rsidR="00EE147F">
          <w:rPr>
            <w:rFonts w:ascii="Times New Roman" w:eastAsia="Times New Roman" w:hAnsi="Times New Roman" w:cs="Times New Roman"/>
            <w:bCs/>
            <w:sz w:val="24"/>
            <w:szCs w:val="28"/>
          </w:rPr>
          <w:t xml:space="preserve">ursos e </w:t>
        </w:r>
      </w:ins>
      <w:ins w:id="255" w:author="THIAGO LUIS SILVA FORTUNATO" w:date="2018-01-23T00:29:00Z">
        <w:r w:rsidR="00EE147F">
          <w:rPr>
            <w:rFonts w:ascii="Times New Roman" w:eastAsia="Times New Roman" w:hAnsi="Times New Roman" w:cs="Times New Roman"/>
            <w:bCs/>
            <w:sz w:val="24"/>
            <w:szCs w:val="28"/>
          </w:rPr>
          <w:t>a</w:t>
        </w:r>
      </w:ins>
      <w:ins w:id="256" w:author="THIAGO LUIS SILVA FORTUNATO" w:date="2018-01-23T00:28:00Z">
        <w:r w:rsidR="00EE147F">
          <w:rPr>
            <w:rFonts w:ascii="Times New Roman" w:eastAsia="Times New Roman" w:hAnsi="Times New Roman" w:cs="Times New Roman"/>
            <w:bCs/>
            <w:sz w:val="24"/>
            <w:szCs w:val="28"/>
          </w:rPr>
          <w:t xml:space="preserve">lunos </w:t>
        </w:r>
      </w:ins>
      <w:ins w:id="257" w:author="THIAGO LUIS SILVA FORTUNATO" w:date="2018-01-23T00:29:00Z">
        <w:r w:rsidR="00EE147F">
          <w:rPr>
            <w:rFonts w:ascii="Times New Roman" w:eastAsia="Times New Roman" w:hAnsi="Times New Roman" w:cs="Times New Roman"/>
            <w:bCs/>
            <w:sz w:val="24"/>
            <w:szCs w:val="28"/>
          </w:rPr>
          <w:t>cadastrados na plataforma.</w:t>
        </w:r>
      </w:ins>
      <w:del w:id="258" w:author="THIAGO LUIS SILVA FORTUNATO" w:date="2018-01-23T00:19:00Z">
        <w:r w:rsidR="004C6CE7" w:rsidDel="00EE147F">
          <w:rPr>
            <w:rFonts w:ascii="Times New Roman" w:eastAsia="Times New Roman" w:hAnsi="Times New Roman" w:cs="Times New Roman"/>
            <w:bCs/>
            <w:sz w:val="24"/>
            <w:szCs w:val="28"/>
          </w:rPr>
          <w:delText xml:space="preserve"> </w:delText>
        </w:r>
      </w:del>
      <w:del w:id="259" w:author="THIAGO LUIS SILVA FORTUNATO" w:date="2018-01-23T00:20:00Z">
        <w:r w:rsidR="004C6CE7" w:rsidDel="00EE147F">
          <w:rPr>
            <w:rFonts w:ascii="Times New Roman" w:eastAsia="Times New Roman" w:hAnsi="Times New Roman" w:cs="Times New Roman"/>
            <w:bCs/>
            <w:sz w:val="24"/>
            <w:szCs w:val="28"/>
          </w:rPr>
          <w:delText xml:space="preserve">todas </w:delText>
        </w:r>
      </w:del>
      <w:commentRangeEnd w:id="238"/>
      <w:r w:rsidR="00246F41">
        <w:rPr>
          <w:rStyle w:val="Refdecomentrio"/>
        </w:rPr>
        <w:commentReference w:id="238"/>
      </w:r>
      <w:del w:id="260" w:author="THIAGO LUIS SILVA FORTUNATO" w:date="2018-01-23T00:20:00Z">
        <w:r w:rsidR="004C6CE7" w:rsidDel="00EE147F">
          <w:rPr>
            <w:rFonts w:ascii="Times New Roman" w:eastAsia="Times New Roman" w:hAnsi="Times New Roman" w:cs="Times New Roman"/>
            <w:bCs/>
            <w:sz w:val="24"/>
            <w:szCs w:val="28"/>
          </w:rPr>
          <w:delText>informações referente a plataforma</w:delText>
        </w:r>
      </w:del>
      <w:del w:id="261" w:author="THIAGO LUIS SILVA FORTUNATO" w:date="2018-01-23T00:27:00Z">
        <w:r w:rsidR="004C6CE7" w:rsidDel="00EE147F">
          <w:rPr>
            <w:rFonts w:ascii="Times New Roman" w:eastAsia="Times New Roman" w:hAnsi="Times New Roman" w:cs="Times New Roman"/>
            <w:bCs/>
            <w:sz w:val="24"/>
            <w:szCs w:val="28"/>
          </w:rPr>
          <w:delText>.</w:delText>
        </w:r>
      </w:del>
    </w:p>
    <w:p w14:paraId="6C1E55B0" w14:textId="118C06B9"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lastRenderedPageBreak/>
        <w:tab/>
      </w:r>
      <w:r w:rsidR="004C6CE7">
        <w:rPr>
          <w:rFonts w:ascii="Times New Roman" w:eastAsia="Times New Roman" w:hAnsi="Times New Roman" w:cs="Times New Roman"/>
          <w:bCs/>
          <w:sz w:val="24"/>
          <w:szCs w:val="28"/>
        </w:rPr>
        <w:t xml:space="preserve">Foi configurado </w:t>
      </w:r>
      <w:r>
        <w:rPr>
          <w:rFonts w:ascii="Times New Roman" w:eastAsia="Times New Roman" w:hAnsi="Times New Roman" w:cs="Times New Roman"/>
          <w:bCs/>
          <w:sz w:val="24"/>
          <w:szCs w:val="28"/>
        </w:rPr>
        <w:t xml:space="preserve">para </w:t>
      </w:r>
      <w:r w:rsidRPr="004C5A9E">
        <w:rPr>
          <w:rFonts w:ascii="Times New Roman" w:eastAsia="Times New Roman" w:hAnsi="Times New Roman" w:cs="Times New Roman"/>
          <w:bCs/>
          <w:sz w:val="24"/>
          <w:szCs w:val="28"/>
        </w:rPr>
        <w:t>permitir acesso remoto ao banco de dados, pois a aplicação pode</w:t>
      </w:r>
      <w:r w:rsidR="004C6CE7">
        <w:rPr>
          <w:rFonts w:ascii="Times New Roman" w:eastAsia="Times New Roman" w:hAnsi="Times New Roman" w:cs="Times New Roman"/>
          <w:bCs/>
          <w:sz w:val="24"/>
          <w:szCs w:val="28"/>
        </w:rPr>
        <w:t xml:space="preserve"> </w:t>
      </w:r>
      <w:r w:rsidRPr="004C5A9E">
        <w:rPr>
          <w:rFonts w:ascii="Times New Roman" w:eastAsia="Times New Roman" w:hAnsi="Times New Roman" w:cs="Times New Roman"/>
          <w:bCs/>
          <w:sz w:val="24"/>
          <w:szCs w:val="28"/>
        </w:rPr>
        <w:t xml:space="preserve">não estar no mesmo servidor que a </w:t>
      </w:r>
      <w:r w:rsidR="004C6CE7">
        <w:rPr>
          <w:rFonts w:ascii="Times New Roman" w:eastAsia="Times New Roman" w:hAnsi="Times New Roman" w:cs="Times New Roman"/>
          <w:bCs/>
          <w:sz w:val="24"/>
          <w:szCs w:val="28"/>
        </w:rPr>
        <w:t>plataforma</w:t>
      </w:r>
      <w:r w:rsidRPr="004C5A9E">
        <w:rPr>
          <w:rFonts w:ascii="Times New Roman" w:eastAsia="Times New Roman" w:hAnsi="Times New Roman" w:cs="Times New Roman"/>
          <w:bCs/>
          <w:sz w:val="24"/>
          <w:szCs w:val="28"/>
        </w:rPr>
        <w:t xml:space="preserve">. Para isto, foi alterado o valor do parâmetro </w:t>
      </w:r>
      <w:proofErr w:type="spellStart"/>
      <w:r w:rsidRPr="004C5A9E">
        <w:rPr>
          <w:rFonts w:ascii="Times New Roman" w:eastAsia="Times New Roman" w:hAnsi="Times New Roman" w:cs="Times New Roman"/>
          <w:bCs/>
          <w:i/>
          <w:iCs/>
          <w:sz w:val="24"/>
          <w:szCs w:val="28"/>
        </w:rPr>
        <w:t>bind-address</w:t>
      </w:r>
      <w:proofErr w:type="spellEnd"/>
      <w:r w:rsidRPr="004C5A9E">
        <w:rPr>
          <w:rFonts w:ascii="Times New Roman" w:eastAsia="Times New Roman" w:hAnsi="Times New Roman" w:cs="Times New Roman"/>
          <w:bCs/>
          <w:sz w:val="24"/>
          <w:szCs w:val="28"/>
        </w:rPr>
        <w:t xml:space="preserve"> para </w:t>
      </w:r>
      <w:r w:rsidRPr="004C5A9E">
        <w:rPr>
          <w:rFonts w:ascii="Times New Roman" w:eastAsia="Times New Roman" w:hAnsi="Times New Roman" w:cs="Times New Roman"/>
          <w:bCs/>
          <w:i/>
          <w:iCs/>
          <w:sz w:val="24"/>
          <w:szCs w:val="28"/>
        </w:rPr>
        <w:t xml:space="preserve">0.0.0.0 </w:t>
      </w:r>
      <w:r w:rsidRPr="004C5A9E">
        <w:rPr>
          <w:rFonts w:ascii="Times New Roman" w:eastAsia="Times New Roman" w:hAnsi="Times New Roman" w:cs="Times New Roman"/>
          <w:bCs/>
          <w:sz w:val="24"/>
          <w:szCs w:val="28"/>
        </w:rPr>
        <w:t xml:space="preserve">no arquivo </w:t>
      </w:r>
      <w:proofErr w:type="spellStart"/>
      <w:r w:rsidRPr="004C5A9E">
        <w:rPr>
          <w:rFonts w:ascii="Times New Roman" w:eastAsia="Times New Roman" w:hAnsi="Times New Roman" w:cs="Times New Roman"/>
          <w:bCs/>
          <w:i/>
          <w:iCs/>
          <w:sz w:val="24"/>
          <w:szCs w:val="28"/>
        </w:rPr>
        <w:t>my.cnf</w:t>
      </w:r>
      <w:proofErr w:type="spellEnd"/>
      <w:r w:rsidRPr="004C5A9E">
        <w:rPr>
          <w:rFonts w:ascii="Times New Roman" w:eastAsia="Times New Roman" w:hAnsi="Times New Roman" w:cs="Times New Roman"/>
          <w:bCs/>
          <w:i/>
          <w:iCs/>
          <w:sz w:val="24"/>
          <w:szCs w:val="28"/>
        </w:rPr>
        <w:t xml:space="preserve"> </w:t>
      </w:r>
      <w:r w:rsidRPr="004C5A9E">
        <w:rPr>
          <w:rFonts w:ascii="Times New Roman" w:eastAsia="Times New Roman" w:hAnsi="Times New Roman" w:cs="Times New Roman"/>
          <w:bCs/>
          <w:sz w:val="24"/>
          <w:szCs w:val="28"/>
        </w:rPr>
        <w:t>permitindo acesso remoto.</w:t>
      </w:r>
    </w:p>
    <w:p w14:paraId="62CA3A05" w14:textId="665DA1CF"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r>
      <w:r w:rsidR="00FC1FE7">
        <w:rPr>
          <w:rFonts w:ascii="Times New Roman" w:eastAsia="Times New Roman" w:hAnsi="Times New Roman" w:cs="Times New Roman"/>
          <w:bCs/>
          <w:sz w:val="24"/>
          <w:szCs w:val="28"/>
        </w:rPr>
        <w:t xml:space="preserve">Um usuário com permissões para </w:t>
      </w:r>
      <w:r w:rsidR="00FC1FE7" w:rsidRPr="004C5A9E">
        <w:rPr>
          <w:rFonts w:ascii="Times New Roman" w:eastAsia="Times New Roman" w:hAnsi="Times New Roman" w:cs="Times New Roman"/>
          <w:bCs/>
          <w:sz w:val="24"/>
          <w:szCs w:val="28"/>
        </w:rPr>
        <w:t xml:space="preserve">consultar, inserir, </w:t>
      </w:r>
      <w:r w:rsidR="00FC1FE7">
        <w:rPr>
          <w:rFonts w:ascii="Times New Roman" w:eastAsia="Times New Roman" w:hAnsi="Times New Roman" w:cs="Times New Roman"/>
          <w:bCs/>
          <w:sz w:val="24"/>
          <w:szCs w:val="28"/>
        </w:rPr>
        <w:t>alterar</w:t>
      </w:r>
      <w:r w:rsidR="00FC1FE7" w:rsidRPr="004C5A9E">
        <w:rPr>
          <w:rFonts w:ascii="Times New Roman" w:eastAsia="Times New Roman" w:hAnsi="Times New Roman" w:cs="Times New Roman"/>
          <w:bCs/>
          <w:sz w:val="24"/>
          <w:szCs w:val="28"/>
        </w:rPr>
        <w:t xml:space="preserve"> ou deletar informações na Base de Dados </w:t>
      </w:r>
      <w:proofErr w:type="spellStart"/>
      <w:r w:rsidR="00FC1FE7" w:rsidRPr="004C5A9E">
        <w:rPr>
          <w:rFonts w:ascii="Times New Roman" w:eastAsia="Times New Roman" w:hAnsi="Times New Roman" w:cs="Times New Roman"/>
          <w:bCs/>
          <w:sz w:val="24"/>
          <w:szCs w:val="28"/>
        </w:rPr>
        <w:t>Mapskills</w:t>
      </w:r>
      <w:proofErr w:type="spellEnd"/>
      <w:r w:rsidR="00FC1FE7">
        <w:rPr>
          <w:rFonts w:ascii="Times New Roman" w:eastAsia="Times New Roman" w:hAnsi="Times New Roman" w:cs="Times New Roman"/>
          <w:bCs/>
          <w:sz w:val="24"/>
          <w:szCs w:val="28"/>
        </w:rPr>
        <w:t xml:space="preserve"> foi criado. E</w:t>
      </w:r>
      <w:r w:rsidRPr="004C5A9E">
        <w:rPr>
          <w:rFonts w:ascii="Times New Roman" w:eastAsia="Times New Roman" w:hAnsi="Times New Roman" w:cs="Times New Roman"/>
          <w:bCs/>
          <w:sz w:val="24"/>
          <w:szCs w:val="28"/>
        </w:rPr>
        <w:t>ste é o único usuário que tem acesso remoto as informações do Banco de Dados.</w:t>
      </w:r>
    </w:p>
    <w:p w14:paraId="0320C00A" w14:textId="31157DC2" w:rsidR="001807DA"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 xml:space="preserve">Somente o Container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-Back</w:t>
      </w:r>
      <w:r>
        <w:rPr>
          <w:rFonts w:ascii="Times New Roman" w:eastAsia="Times New Roman" w:hAnsi="Times New Roman" w:cs="Times New Roman"/>
          <w:bCs/>
          <w:sz w:val="24"/>
          <w:szCs w:val="28"/>
        </w:rPr>
        <w:t>-</w:t>
      </w:r>
      <w:proofErr w:type="spellStart"/>
      <w:r w:rsidRPr="004C5A9E">
        <w:rPr>
          <w:rFonts w:ascii="Times New Roman" w:eastAsia="Times New Roman" w:hAnsi="Times New Roman" w:cs="Times New Roman"/>
          <w:bCs/>
          <w:sz w:val="24"/>
          <w:szCs w:val="28"/>
        </w:rPr>
        <w:t>End</w:t>
      </w:r>
      <w:proofErr w:type="spellEnd"/>
      <w:r w:rsidRPr="004C5A9E">
        <w:rPr>
          <w:rFonts w:ascii="Times New Roman" w:eastAsia="Times New Roman" w:hAnsi="Times New Roman" w:cs="Times New Roman"/>
          <w:bCs/>
          <w:sz w:val="24"/>
          <w:szCs w:val="28"/>
        </w:rPr>
        <w:t xml:space="preserve"> pode se comunicar com a Base de Dados, desta forma, foi isolado o acesso aos dados</w:t>
      </w:r>
      <w:r w:rsidR="00FC1FE7">
        <w:rPr>
          <w:rFonts w:ascii="Times New Roman" w:eastAsia="Times New Roman" w:hAnsi="Times New Roman" w:cs="Times New Roman"/>
          <w:bCs/>
          <w:sz w:val="24"/>
          <w:szCs w:val="28"/>
        </w:rPr>
        <w:t xml:space="preserve">. </w:t>
      </w:r>
    </w:p>
    <w:p w14:paraId="2086431C" w14:textId="2FD87AC9" w:rsidR="00CC151D" w:rsidRPr="004C5A9E" w:rsidDel="005E1C00" w:rsidRDefault="00CC151D" w:rsidP="001807DA">
      <w:pPr>
        <w:spacing w:after="0" w:line="360" w:lineRule="auto"/>
        <w:jc w:val="both"/>
        <w:rPr>
          <w:del w:id="262" w:author="THIAGO LUIS SILVA FORTUNATO" w:date="2018-01-23T00:30:00Z"/>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Este container tem a finalidade de atender os requisitos descritos no item 2.2.4</w:t>
      </w:r>
      <w:del w:id="263" w:author="THIAGO LUIS SILVA FORTUNATO" w:date="2018-01-23T00:30:00Z">
        <w:r w:rsidDel="005E1C00">
          <w:rPr>
            <w:rFonts w:ascii="Times New Roman" w:eastAsia="Times New Roman" w:hAnsi="Times New Roman" w:cs="Times New Roman"/>
            <w:bCs/>
            <w:sz w:val="24"/>
            <w:szCs w:val="28"/>
          </w:rPr>
          <w:delText>.</w:delText>
        </w:r>
      </w:del>
    </w:p>
    <w:p w14:paraId="5B4AFB06" w14:textId="6A5C5D0E" w:rsidR="00704E16" w:rsidDel="00EE147F" w:rsidRDefault="001807DA" w:rsidP="001807DA">
      <w:pPr>
        <w:spacing w:after="0" w:line="360" w:lineRule="auto"/>
        <w:jc w:val="both"/>
        <w:rPr>
          <w:del w:id="264" w:author="THIAGO LUIS SILVA FORTUNATO" w:date="2018-01-23T00:29:00Z"/>
          <w:rFonts w:ascii="Times New Roman" w:eastAsia="Times New Roman" w:hAnsi="Times New Roman" w:cs="Times New Roman"/>
          <w:bCs/>
          <w:sz w:val="24"/>
          <w:szCs w:val="28"/>
        </w:rPr>
      </w:pPr>
      <w:del w:id="265" w:author="THIAGO LUIS SILVA FORTUNATO" w:date="2018-01-23T00:29:00Z">
        <w:r w:rsidRPr="004C5A9E" w:rsidDel="00EE147F">
          <w:rPr>
            <w:rFonts w:ascii="Times New Roman" w:eastAsia="Times New Roman" w:hAnsi="Times New Roman" w:cs="Times New Roman"/>
            <w:bCs/>
            <w:sz w:val="24"/>
            <w:szCs w:val="28"/>
          </w:rPr>
          <w:tab/>
        </w:r>
      </w:del>
    </w:p>
    <w:p w14:paraId="3FF53264" w14:textId="28582C3F" w:rsidR="001807DA" w:rsidRPr="004C5A9E" w:rsidRDefault="001807DA" w:rsidP="00704E16">
      <w:pPr>
        <w:pStyle w:val="Ttulo2"/>
        <w:numPr>
          <w:ilvl w:val="1"/>
          <w:numId w:val="2"/>
        </w:numPr>
        <w:rPr>
          <w:sz w:val="24"/>
        </w:rPr>
      </w:pPr>
      <w:bookmarkStart w:id="266" w:name="_Toc503820001"/>
      <w:r w:rsidRPr="004C5A9E">
        <w:rPr>
          <w:sz w:val="24"/>
        </w:rPr>
        <w:t>Mapskills-Haproxy</w:t>
      </w:r>
      <w:bookmarkEnd w:id="266"/>
    </w:p>
    <w:p w14:paraId="3C9B0DCE" w14:textId="77777777" w:rsidR="001807DA" w:rsidRDefault="001807DA" w:rsidP="001807DA">
      <w:pPr>
        <w:spacing w:after="0" w:line="360" w:lineRule="auto"/>
        <w:jc w:val="both"/>
        <w:rPr>
          <w:rFonts w:ascii="Times New Roman" w:eastAsia="Times New Roman" w:hAnsi="Times New Roman" w:cs="Times New Roman"/>
          <w:bCs/>
          <w:sz w:val="24"/>
          <w:szCs w:val="28"/>
        </w:rPr>
      </w:pPr>
    </w:p>
    <w:p w14:paraId="236D6BC2" w14:textId="69FEDA1B"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tem a finalidade</w:t>
      </w:r>
      <w:r w:rsidR="00E74289">
        <w:rPr>
          <w:rFonts w:ascii="Times New Roman" w:eastAsia="Times New Roman" w:hAnsi="Times New Roman" w:cs="Times New Roman"/>
          <w:bCs/>
          <w:sz w:val="24"/>
          <w:szCs w:val="28"/>
        </w:rPr>
        <w:t xml:space="preserve"> de solucionar os requisitos descritos no item </w:t>
      </w:r>
      <w:r w:rsidR="002B171C">
        <w:rPr>
          <w:rFonts w:ascii="Times New Roman" w:eastAsia="Times New Roman" w:hAnsi="Times New Roman" w:cs="Times New Roman"/>
          <w:bCs/>
          <w:sz w:val="24"/>
          <w:szCs w:val="28"/>
        </w:rPr>
        <w:t>2.2.5.</w:t>
      </w:r>
      <w:r w:rsidR="00CC151D">
        <w:rPr>
          <w:rFonts w:ascii="Times New Roman" w:eastAsia="Times New Roman" w:hAnsi="Times New Roman" w:cs="Times New Roman"/>
          <w:bCs/>
          <w:sz w:val="24"/>
          <w:szCs w:val="28"/>
        </w:rPr>
        <w:t xml:space="preserve"> </w:t>
      </w:r>
      <w:r w:rsidR="002B171C">
        <w:rPr>
          <w:rFonts w:ascii="Times New Roman" w:eastAsia="Times New Roman" w:hAnsi="Times New Roman" w:cs="Times New Roman"/>
          <w:bCs/>
          <w:sz w:val="24"/>
          <w:szCs w:val="28"/>
        </w:rPr>
        <w:t>Gerencia</w:t>
      </w:r>
      <w:r w:rsidRPr="004C5A9E">
        <w:rPr>
          <w:rFonts w:ascii="Times New Roman" w:eastAsia="Times New Roman" w:hAnsi="Times New Roman" w:cs="Times New Roman"/>
          <w:bCs/>
          <w:sz w:val="24"/>
          <w:szCs w:val="28"/>
        </w:rPr>
        <w:t xml:space="preserve"> todas requisições HTTP destinadas ao </w:t>
      </w:r>
      <w:proofErr w:type="spellStart"/>
      <w:r w:rsidRPr="004C5A9E">
        <w:rPr>
          <w:rFonts w:ascii="Times New Roman" w:eastAsia="Times New Roman" w:hAnsi="Times New Roman" w:cs="Times New Roman"/>
          <w:bCs/>
          <w:sz w:val="24"/>
          <w:szCs w:val="28"/>
        </w:rPr>
        <w:t>Mapskills-app</w:t>
      </w:r>
      <w:proofErr w:type="spellEnd"/>
      <w:r w:rsidRPr="004C5A9E">
        <w:rPr>
          <w:rFonts w:ascii="Times New Roman" w:eastAsia="Times New Roman" w:hAnsi="Times New Roman" w:cs="Times New Roman"/>
          <w:bCs/>
          <w:sz w:val="24"/>
          <w:szCs w:val="28"/>
        </w:rPr>
        <w:t xml:space="preserve">, realizando o balanceamento de carga entre os containers do </w:t>
      </w:r>
      <w:proofErr w:type="spellStart"/>
      <w:r w:rsidRPr="002A4698">
        <w:rPr>
          <w:rFonts w:ascii="Times New Roman" w:eastAsia="Times New Roman" w:hAnsi="Times New Roman" w:cs="Times New Roman"/>
          <w:bCs/>
          <w:i/>
          <w:sz w:val="24"/>
          <w:szCs w:val="28"/>
        </w:rPr>
        <w:t>back</w:t>
      </w:r>
      <w:proofErr w:type="spellEnd"/>
      <w:r w:rsidRPr="002A4698">
        <w:rPr>
          <w:rFonts w:ascii="Times New Roman" w:eastAsia="Times New Roman" w:hAnsi="Times New Roman" w:cs="Times New Roman"/>
          <w:bCs/>
          <w:i/>
          <w:sz w:val="24"/>
          <w:szCs w:val="28"/>
        </w:rPr>
        <w:t>-end</w:t>
      </w:r>
      <w:r w:rsidRPr="004C5A9E">
        <w:rPr>
          <w:rFonts w:ascii="Times New Roman" w:eastAsia="Times New Roman" w:hAnsi="Times New Roman" w:cs="Times New Roman"/>
          <w:bCs/>
          <w:sz w:val="24"/>
          <w:szCs w:val="28"/>
        </w:rPr>
        <w:t xml:space="preserve">. </w:t>
      </w:r>
    </w:p>
    <w:p w14:paraId="37CBB5BD" w14:textId="655591D6"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Para isto, 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utiliza do algoritmo </w:t>
      </w:r>
      <w:r w:rsidRPr="004C5A9E">
        <w:rPr>
          <w:rFonts w:ascii="Times New Roman" w:eastAsia="Times New Roman" w:hAnsi="Times New Roman" w:cs="Times New Roman"/>
          <w:sz w:val="24"/>
          <w:szCs w:val="28"/>
        </w:rPr>
        <w:t xml:space="preserve">Round Robin, este algoritmo </w:t>
      </w:r>
      <w:r w:rsidRPr="004C5A9E">
        <w:rPr>
          <w:rFonts w:ascii="Times New Roman" w:eastAsia="Times New Roman" w:hAnsi="Times New Roman" w:cs="Times New Roman"/>
          <w:bCs/>
          <w:sz w:val="24"/>
          <w:szCs w:val="28"/>
        </w:rPr>
        <w:t xml:space="preserve">tratar os servers como iguais, </w:t>
      </w:r>
      <w:r w:rsidR="00B03349" w:rsidRPr="004C5A9E">
        <w:rPr>
          <w:rFonts w:ascii="Times New Roman" w:eastAsia="Times New Roman" w:hAnsi="Times New Roman" w:cs="Times New Roman"/>
          <w:bCs/>
          <w:sz w:val="24"/>
          <w:szCs w:val="28"/>
        </w:rPr>
        <w:t>independentemente</w:t>
      </w:r>
      <w:r w:rsidRPr="004C5A9E">
        <w:rPr>
          <w:rFonts w:ascii="Times New Roman" w:eastAsia="Times New Roman" w:hAnsi="Times New Roman" w:cs="Times New Roman"/>
          <w:bCs/>
          <w:sz w:val="24"/>
          <w:szCs w:val="28"/>
        </w:rPr>
        <w:t xml:space="preserve"> do número de conexões solicitadas, sempre redirecionando a próxima requisição ao server seguinte, desta forma, todos servers terão o mesmo número de conexões. </w:t>
      </w:r>
    </w:p>
    <w:p w14:paraId="1D07D959" w14:textId="67283F62" w:rsidR="001807DA" w:rsidRPr="004C5A9E" w:rsidRDefault="001807DA" w:rsidP="001807DA">
      <w:pPr>
        <w:spacing w:after="0" w:line="360" w:lineRule="auto"/>
        <w:jc w:val="both"/>
        <w:rPr>
          <w:sz w:val="24"/>
        </w:rPr>
      </w:pPr>
      <w:r w:rsidRPr="004C5A9E">
        <w:rPr>
          <w:rFonts w:ascii="Times New Roman" w:eastAsia="Times New Roman" w:hAnsi="Times New Roman" w:cs="Times New Roman"/>
          <w:bCs/>
          <w:sz w:val="24"/>
          <w:szCs w:val="28"/>
        </w:rPr>
        <w:tab/>
        <w:t xml:space="preserve">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trabalha recebendo todas requisições através da porta 80 e redirecionando internamente a porta 8080 destinada ao </w:t>
      </w:r>
      <w:proofErr w:type="spellStart"/>
      <w:r w:rsidRPr="004C5A9E">
        <w:rPr>
          <w:rFonts w:ascii="Times New Roman" w:eastAsia="Times New Roman" w:hAnsi="Times New Roman" w:cs="Times New Roman"/>
          <w:bCs/>
          <w:sz w:val="24"/>
          <w:szCs w:val="28"/>
        </w:rPr>
        <w:t>Tomcat</w:t>
      </w:r>
      <w:proofErr w:type="spellEnd"/>
      <w:r w:rsidRPr="004C5A9E">
        <w:rPr>
          <w:rFonts w:ascii="Times New Roman" w:eastAsia="Times New Roman" w:hAnsi="Times New Roman" w:cs="Times New Roman"/>
          <w:bCs/>
          <w:sz w:val="24"/>
          <w:szCs w:val="28"/>
        </w:rPr>
        <w:t xml:space="preserve"> que contém o </w:t>
      </w:r>
      <w:proofErr w:type="spellStart"/>
      <w:r w:rsidRPr="004C5A9E">
        <w:rPr>
          <w:rFonts w:ascii="Times New Roman" w:eastAsia="Times New Roman" w:hAnsi="Times New Roman" w:cs="Times New Roman"/>
          <w:bCs/>
          <w:sz w:val="24"/>
          <w:szCs w:val="28"/>
        </w:rPr>
        <w:t>mapskills-war</w:t>
      </w:r>
      <w:proofErr w:type="spellEnd"/>
      <w:r w:rsidRPr="004C5A9E">
        <w:rPr>
          <w:rFonts w:ascii="Times New Roman" w:eastAsia="Times New Roman" w:hAnsi="Times New Roman" w:cs="Times New Roman"/>
          <w:bCs/>
          <w:sz w:val="24"/>
          <w:szCs w:val="28"/>
        </w:rPr>
        <w:t>. O ba</w:t>
      </w:r>
      <w:r w:rsidR="00BD2CE5">
        <w:rPr>
          <w:rFonts w:ascii="Times New Roman" w:eastAsia="Times New Roman" w:hAnsi="Times New Roman" w:cs="Times New Roman"/>
          <w:bCs/>
          <w:sz w:val="24"/>
          <w:szCs w:val="28"/>
        </w:rPr>
        <w:t>lanceamento de carga utilizado é</w:t>
      </w:r>
      <w:r w:rsidRPr="004C5A9E">
        <w:rPr>
          <w:rFonts w:ascii="Times New Roman" w:eastAsia="Times New Roman" w:hAnsi="Times New Roman" w:cs="Times New Roman"/>
          <w:bCs/>
          <w:sz w:val="24"/>
          <w:szCs w:val="28"/>
        </w:rPr>
        <w:t xml:space="preserve"> de camada 4 (camada de transporte) da </w:t>
      </w:r>
      <w:r w:rsidR="00294552">
        <w:rPr>
          <w:rFonts w:ascii="Times New Roman" w:eastAsia="Times New Roman" w:hAnsi="Times New Roman" w:cs="Times New Roman"/>
          <w:bCs/>
          <w:sz w:val="24"/>
          <w:szCs w:val="28"/>
        </w:rPr>
        <w:t>T</w:t>
      </w:r>
      <w:r w:rsidRPr="004C5A9E">
        <w:rPr>
          <w:rFonts w:ascii="Times New Roman" w:eastAsia="Times New Roman" w:hAnsi="Times New Roman" w:cs="Times New Roman"/>
          <w:bCs/>
          <w:sz w:val="24"/>
          <w:szCs w:val="28"/>
        </w:rPr>
        <w:t>abela OSI, encaminhando o tráfego do usuário com base no alcance e na porta do IP, no caso definida como 80.</w:t>
      </w:r>
    </w:p>
    <w:p w14:paraId="19CE302D" w14:textId="22AC8A9A" w:rsidR="00840D8C" w:rsidRDefault="001807DA" w:rsidP="001807DA">
      <w:pPr>
        <w:spacing w:after="0" w:line="360" w:lineRule="auto"/>
        <w:jc w:val="both"/>
        <w:rPr>
          <w:rFonts w:ascii="Times New Roman" w:eastAsia="Times New Roman" w:hAnsi="Times New Roman" w:cs="Times New Roman"/>
          <w:bCs/>
          <w:sz w:val="24"/>
          <w:szCs w:val="28"/>
        </w:rPr>
      </w:pPr>
      <w:r w:rsidRPr="004C5A9E">
        <w:rPr>
          <w:rFonts w:ascii="Times New Roman" w:eastAsia="Times New Roman" w:hAnsi="Times New Roman" w:cs="Times New Roman"/>
          <w:bCs/>
          <w:sz w:val="24"/>
          <w:szCs w:val="28"/>
        </w:rPr>
        <w:tab/>
        <w:t xml:space="preserve">Além de controlar as requisições o </w:t>
      </w:r>
      <w:proofErr w:type="spellStart"/>
      <w:r w:rsidRPr="004C5A9E">
        <w:rPr>
          <w:rFonts w:ascii="Times New Roman" w:eastAsia="Times New Roman" w:hAnsi="Times New Roman" w:cs="Times New Roman"/>
          <w:bCs/>
          <w:sz w:val="24"/>
          <w:szCs w:val="28"/>
        </w:rPr>
        <w:t>Haproxy</w:t>
      </w:r>
      <w:proofErr w:type="spellEnd"/>
      <w:r w:rsidRPr="004C5A9E">
        <w:rPr>
          <w:rFonts w:ascii="Times New Roman" w:eastAsia="Times New Roman" w:hAnsi="Times New Roman" w:cs="Times New Roman"/>
          <w:bCs/>
          <w:sz w:val="24"/>
          <w:szCs w:val="28"/>
        </w:rPr>
        <w:t xml:space="preserve"> exibe também fornece um </w:t>
      </w:r>
      <w:proofErr w:type="spellStart"/>
      <w:r w:rsidRPr="004C5A9E">
        <w:rPr>
          <w:rFonts w:ascii="Times New Roman" w:eastAsia="Times New Roman" w:hAnsi="Times New Roman" w:cs="Times New Roman"/>
          <w:bCs/>
          <w:sz w:val="24"/>
          <w:szCs w:val="28"/>
        </w:rPr>
        <w:t>Dashboard</w:t>
      </w:r>
      <w:proofErr w:type="spellEnd"/>
      <w:r w:rsidRPr="004C5A9E">
        <w:rPr>
          <w:rFonts w:ascii="Times New Roman" w:eastAsia="Times New Roman" w:hAnsi="Times New Roman" w:cs="Times New Roman"/>
          <w:bCs/>
          <w:sz w:val="24"/>
          <w:szCs w:val="28"/>
        </w:rPr>
        <w:t xml:space="preserve"> para visualização dos servers, números de requisições com sucesso e falha, bem como saber em tempo real a quantidade de Kbps que foi trafegada pela rede, conforme figura abaixo.</w:t>
      </w:r>
    </w:p>
    <w:p w14:paraId="33517760" w14:textId="75625FD7" w:rsidR="0039783D" w:rsidRPr="00E3194B" w:rsidRDefault="005F1F51" w:rsidP="001807DA">
      <w:pPr>
        <w:spacing w:after="0" w:line="360" w:lineRule="auto"/>
        <w:jc w:val="both"/>
        <w:rPr>
          <w:rFonts w:ascii="Times New Roman" w:eastAsia="Times New Roman" w:hAnsi="Times New Roman" w:cs="Times New Roman"/>
          <w:bCs/>
          <w:sz w:val="24"/>
          <w:szCs w:val="28"/>
        </w:rPr>
      </w:pPr>
      <w:commentRangeStart w:id="267"/>
      <w:r>
        <w:rPr>
          <w:noProof/>
          <w:lang w:eastAsia="pt-BR"/>
        </w:rPr>
        <w:lastRenderedPageBreak/>
        <w:drawing>
          <wp:anchor distT="0" distB="0" distL="0" distR="0" simplePos="0" relativeHeight="251658752" behindDoc="0" locked="0" layoutInCell="1" allowOverlap="1" wp14:anchorId="64F6118D" wp14:editId="09E096EA">
            <wp:simplePos x="0" y="0"/>
            <wp:positionH relativeFrom="column">
              <wp:posOffset>-4445</wp:posOffset>
            </wp:positionH>
            <wp:positionV relativeFrom="paragraph">
              <wp:posOffset>1091565</wp:posOffset>
            </wp:positionV>
            <wp:extent cx="5862320" cy="2619375"/>
            <wp:effectExtent l="0" t="0" r="0" b="0"/>
            <wp:wrapSquare wrapText="largest"/>
            <wp:docPr id="5"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4"/>
                    <pic:cNvPicPr>
                      <a:picLocks noChangeAspect="1" noChangeArrowheads="1"/>
                    </pic:cNvPicPr>
                  </pic:nvPicPr>
                  <pic:blipFill>
                    <a:blip r:embed="rId31"/>
                    <a:stretch>
                      <a:fillRect/>
                    </a:stretch>
                  </pic:blipFill>
                  <pic:spPr bwMode="auto">
                    <a:xfrm>
                      <a:off x="0" y="0"/>
                      <a:ext cx="5862320" cy="2619375"/>
                    </a:xfrm>
                    <a:prstGeom prst="rect">
                      <a:avLst/>
                    </a:prstGeom>
                  </pic:spPr>
                </pic:pic>
              </a:graphicData>
            </a:graphic>
            <wp14:sizeRelH relativeFrom="margin">
              <wp14:pctWidth>0</wp14:pctWidth>
            </wp14:sizeRelH>
            <wp14:sizeRelV relativeFrom="margin">
              <wp14:pctHeight>0</wp14:pctHeight>
            </wp14:sizeRelV>
          </wp:anchor>
        </w:drawing>
      </w:r>
      <w:commentRangeEnd w:id="267"/>
      <w:r w:rsidR="004E3007">
        <w:rPr>
          <w:noProof/>
        </w:rPr>
        <w:pict w14:anchorId="4BDC3F8C">
          <v:shape id="_x0000_s1048" type="#_x0000_t202" style="position:absolute;left:0;text-align:left;margin-left:13.95pt;margin-top:43.2pt;width:439.8pt;height:36pt;z-index:251664384;mso-position-horizontal-relative:text;mso-position-vertical-relative:text" stroked="f">
            <v:textbox inset="0,0,0,0">
              <w:txbxContent>
                <w:p w14:paraId="5B7ECD6D" w14:textId="5EAE96AE" w:rsidR="004E3007" w:rsidRPr="000852E4" w:rsidRDefault="004E3007" w:rsidP="000852E4">
                  <w:pPr>
                    <w:pStyle w:val="Legenda"/>
                    <w:jc w:val="center"/>
                    <w:rPr>
                      <w:rFonts w:ascii="Times New Roman" w:hAnsi="Times New Roman" w:cs="Times New Roman"/>
                      <w:noProof/>
                    </w:rPr>
                  </w:pPr>
                  <w:bookmarkStart w:id="268" w:name="_Toc503819918"/>
                  <w:r w:rsidRPr="000852E4">
                    <w:rPr>
                      <w:rFonts w:ascii="Times New Roman" w:hAnsi="Times New Roman" w:cs="Times New Roman"/>
                    </w:rPr>
                    <w:t xml:space="preserve">Figura </w:t>
                  </w:r>
                  <w:r>
                    <w:rPr>
                      <w:rFonts w:ascii="Times New Roman" w:hAnsi="Times New Roman" w:cs="Times New Roman"/>
                    </w:rPr>
                    <w:fldChar w:fldCharType="begin"/>
                  </w:r>
                  <w:r>
                    <w:rPr>
                      <w:rFonts w:ascii="Times New Roman" w:hAnsi="Times New Roman" w:cs="Times New Roman"/>
                    </w:rPr>
                    <w:instrText xml:space="preserve"> SEQ Figura \* ARABIC </w:instrText>
                  </w:r>
                  <w:r>
                    <w:rPr>
                      <w:rFonts w:ascii="Times New Roman" w:hAnsi="Times New Roman" w:cs="Times New Roman"/>
                    </w:rPr>
                    <w:fldChar w:fldCharType="separate"/>
                  </w:r>
                  <w:r>
                    <w:rPr>
                      <w:rFonts w:ascii="Times New Roman" w:hAnsi="Times New Roman" w:cs="Times New Roman"/>
                      <w:noProof/>
                    </w:rPr>
                    <w:t>9</w:t>
                  </w:r>
                  <w:r>
                    <w:rPr>
                      <w:rFonts w:ascii="Times New Roman" w:hAnsi="Times New Roman" w:cs="Times New Roman"/>
                    </w:rPr>
                    <w:fldChar w:fldCharType="end"/>
                  </w:r>
                  <w:r w:rsidRPr="000852E4">
                    <w:rPr>
                      <w:rFonts w:ascii="Times New Roman" w:hAnsi="Times New Roman" w:cs="Times New Roman"/>
                    </w:rPr>
                    <w:t xml:space="preserve"> - Home Page </w:t>
                  </w:r>
                  <w:proofErr w:type="spellStart"/>
                  <w:r w:rsidRPr="000852E4">
                    <w:rPr>
                      <w:rFonts w:ascii="Times New Roman" w:hAnsi="Times New Roman" w:cs="Times New Roman"/>
                    </w:rPr>
                    <w:t>HAProxy</w:t>
                  </w:r>
                  <w:bookmarkEnd w:id="268"/>
                  <w:proofErr w:type="spellEnd"/>
                </w:p>
              </w:txbxContent>
            </v:textbox>
            <w10:wrap type="square" side="largest"/>
          </v:shape>
        </w:pict>
      </w:r>
      <w:commentRangeStart w:id="269"/>
      <w:r w:rsidR="00C86497">
        <w:rPr>
          <w:rStyle w:val="Refdecomentrio"/>
        </w:rPr>
        <w:commentReference w:id="267"/>
      </w:r>
      <w:commentRangeEnd w:id="269"/>
      <w:r w:rsidR="00BF12EE">
        <w:rPr>
          <w:rStyle w:val="Refdecomentrio"/>
        </w:rPr>
        <w:commentReference w:id="269"/>
      </w:r>
      <w:r w:rsidR="001807DA" w:rsidRPr="004C5A9E">
        <w:rPr>
          <w:rFonts w:ascii="Times New Roman" w:eastAsia="Times New Roman" w:hAnsi="Times New Roman" w:cs="Times New Roman"/>
          <w:bCs/>
          <w:sz w:val="24"/>
          <w:szCs w:val="28"/>
        </w:rPr>
        <w:tab/>
      </w:r>
      <w:r w:rsidR="00BF12EE">
        <w:rPr>
          <w:rFonts w:ascii="Times New Roman" w:eastAsia="Times New Roman" w:hAnsi="Times New Roman" w:cs="Times New Roman"/>
          <w:bCs/>
          <w:sz w:val="24"/>
          <w:szCs w:val="28"/>
        </w:rPr>
        <w:t xml:space="preserve">A Figura 9 </w:t>
      </w:r>
      <w:del w:id="270" w:author="THIAGO LUIS SILVA FORTUNATO" w:date="2018-01-22T23:26:00Z">
        <w:r w:rsidR="00BF12EE" w:rsidDel="00184BB1">
          <w:rPr>
            <w:rFonts w:ascii="Times New Roman" w:eastAsia="Times New Roman" w:hAnsi="Times New Roman" w:cs="Times New Roman"/>
            <w:bCs/>
            <w:sz w:val="24"/>
            <w:szCs w:val="28"/>
          </w:rPr>
          <w:delText xml:space="preserve">demonstra </w:delText>
        </w:r>
      </w:del>
      <w:ins w:id="271" w:author="THIAGO LUIS SILVA FORTUNATO" w:date="2018-01-22T23:26:00Z">
        <w:r w:rsidR="00184BB1">
          <w:rPr>
            <w:rFonts w:ascii="Times New Roman" w:eastAsia="Times New Roman" w:hAnsi="Times New Roman" w:cs="Times New Roman"/>
            <w:bCs/>
            <w:sz w:val="24"/>
            <w:szCs w:val="28"/>
          </w:rPr>
          <w:t xml:space="preserve">apresenta </w:t>
        </w:r>
      </w:ins>
      <w:r w:rsidR="00BF12EE">
        <w:rPr>
          <w:rFonts w:ascii="Times New Roman" w:eastAsia="Times New Roman" w:hAnsi="Times New Roman" w:cs="Times New Roman"/>
          <w:bCs/>
          <w:sz w:val="24"/>
          <w:szCs w:val="28"/>
        </w:rPr>
        <w:t xml:space="preserve">o </w:t>
      </w:r>
      <w:proofErr w:type="spellStart"/>
      <w:r w:rsidR="00BF12EE">
        <w:rPr>
          <w:rFonts w:ascii="Times New Roman" w:eastAsia="Times New Roman" w:hAnsi="Times New Roman" w:cs="Times New Roman"/>
          <w:bCs/>
          <w:sz w:val="24"/>
          <w:szCs w:val="28"/>
        </w:rPr>
        <w:t>Dashboard</w:t>
      </w:r>
      <w:proofErr w:type="spellEnd"/>
      <w:r w:rsidR="00BF12EE">
        <w:rPr>
          <w:rFonts w:ascii="Times New Roman" w:eastAsia="Times New Roman" w:hAnsi="Times New Roman" w:cs="Times New Roman"/>
          <w:bCs/>
          <w:sz w:val="24"/>
          <w:szCs w:val="28"/>
        </w:rPr>
        <w:t xml:space="preserve"> acessado por meio da porta </w:t>
      </w:r>
      <w:r w:rsidR="001807DA" w:rsidRPr="004C5A9E">
        <w:rPr>
          <w:rFonts w:ascii="Times New Roman" w:eastAsia="Times New Roman" w:hAnsi="Times New Roman" w:cs="Times New Roman"/>
          <w:bCs/>
          <w:sz w:val="24"/>
          <w:szCs w:val="28"/>
        </w:rPr>
        <w:t xml:space="preserve">1936. </w:t>
      </w:r>
    </w:p>
    <w:p w14:paraId="01435047" w14:textId="5F9BC1B0" w:rsidR="001807DA" w:rsidRPr="00171855" w:rsidRDefault="001807DA" w:rsidP="00704E16">
      <w:pPr>
        <w:pStyle w:val="Ttulo2"/>
        <w:numPr>
          <w:ilvl w:val="1"/>
          <w:numId w:val="2"/>
        </w:numPr>
        <w:rPr>
          <w:sz w:val="24"/>
        </w:rPr>
      </w:pPr>
      <w:bookmarkStart w:id="272" w:name="_Toc503820002"/>
      <w:commentRangeStart w:id="273"/>
      <w:commentRangeStart w:id="274"/>
      <w:proofErr w:type="spellStart"/>
      <w:r w:rsidRPr="00171855">
        <w:rPr>
          <w:sz w:val="24"/>
        </w:rPr>
        <w:t>Docker</w:t>
      </w:r>
      <w:proofErr w:type="spellEnd"/>
      <w:r w:rsidRPr="00171855">
        <w:rPr>
          <w:sz w:val="24"/>
        </w:rPr>
        <w:t xml:space="preserve"> </w:t>
      </w:r>
      <w:proofErr w:type="spellStart"/>
      <w:r w:rsidRPr="00171855">
        <w:rPr>
          <w:sz w:val="24"/>
        </w:rPr>
        <w:t>Compose</w:t>
      </w:r>
      <w:commentRangeEnd w:id="273"/>
      <w:proofErr w:type="spellEnd"/>
      <w:r w:rsidR="00C86497">
        <w:rPr>
          <w:rStyle w:val="Refdecomentrio"/>
          <w:rFonts w:ascii="Calibri" w:eastAsia="Droid Sans Fallback" w:hAnsi="Calibri" w:cs="Calibri"/>
          <w:b w:val="0"/>
          <w:bCs w:val="0"/>
          <w:color w:val="00000A"/>
          <w:lang w:eastAsia="en-US"/>
        </w:rPr>
        <w:commentReference w:id="273"/>
      </w:r>
      <w:commentRangeEnd w:id="274"/>
      <w:r w:rsidR="00BF12EE">
        <w:rPr>
          <w:rStyle w:val="Refdecomentrio"/>
          <w:rFonts w:ascii="Calibri" w:eastAsia="Droid Sans Fallback" w:hAnsi="Calibri" w:cs="Calibri"/>
          <w:b w:val="0"/>
          <w:bCs w:val="0"/>
          <w:color w:val="00000A"/>
          <w:lang w:eastAsia="en-US"/>
        </w:rPr>
        <w:commentReference w:id="274"/>
      </w:r>
      <w:bookmarkEnd w:id="272"/>
    </w:p>
    <w:p w14:paraId="566525D1" w14:textId="5C5CE4A1" w:rsidR="00BF12EE" w:rsidRDefault="00BF12EE" w:rsidP="00BF12EE">
      <w:pPr>
        <w:spacing w:after="0" w:line="360" w:lineRule="auto"/>
        <w:ind w:firstLine="708"/>
        <w:jc w:val="both"/>
        <w:rPr>
          <w:rFonts w:ascii="Times New Roman" w:eastAsia="Times New Roman" w:hAnsi="Times New Roman" w:cs="Times New Roman"/>
          <w:b/>
          <w:bCs/>
          <w:sz w:val="24"/>
          <w:szCs w:val="32"/>
        </w:rPr>
      </w:pPr>
      <w:r>
        <w:rPr>
          <w:rFonts w:ascii="Times New Roman" w:eastAsia="Times New Roman" w:hAnsi="Times New Roman" w:cs="Times New Roman"/>
          <w:bCs/>
          <w:sz w:val="24"/>
          <w:szCs w:val="32"/>
        </w:rPr>
        <w:t xml:space="preserve">O </w:t>
      </w:r>
      <w:proofErr w:type="spellStart"/>
      <w:r>
        <w:rPr>
          <w:rFonts w:ascii="Times New Roman" w:eastAsia="Times New Roman" w:hAnsi="Times New Roman" w:cs="Times New Roman"/>
          <w:bCs/>
          <w:sz w:val="24"/>
          <w:szCs w:val="32"/>
        </w:rPr>
        <w:t>Docker</w:t>
      </w:r>
      <w:proofErr w:type="spellEnd"/>
      <w:r>
        <w:rPr>
          <w:rFonts w:ascii="Times New Roman" w:eastAsia="Times New Roman" w:hAnsi="Times New Roman" w:cs="Times New Roman"/>
          <w:bCs/>
          <w:sz w:val="24"/>
          <w:szCs w:val="32"/>
        </w:rPr>
        <w:t xml:space="preserve"> f</w:t>
      </w:r>
      <w:r w:rsidRPr="00F27925">
        <w:rPr>
          <w:rFonts w:ascii="Times New Roman" w:eastAsia="Times New Roman" w:hAnsi="Times New Roman" w:cs="Times New Roman"/>
          <w:sz w:val="24"/>
          <w:szCs w:val="28"/>
        </w:rPr>
        <w:t xml:space="preserve">oi utilizado pois </w:t>
      </w:r>
      <w:r>
        <w:rPr>
          <w:rFonts w:ascii="Times New Roman" w:eastAsia="Times New Roman" w:hAnsi="Times New Roman" w:cs="Times New Roman"/>
          <w:sz w:val="24"/>
          <w:szCs w:val="28"/>
        </w:rPr>
        <w:t>diminui</w:t>
      </w:r>
      <w:r w:rsidR="009B2481">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drasticamente o tempo </w:t>
      </w:r>
      <w:r w:rsidRPr="00F27925">
        <w:rPr>
          <w:rFonts w:ascii="Times New Roman" w:eastAsia="Times New Roman" w:hAnsi="Times New Roman" w:cs="Times New Roman"/>
          <w:sz w:val="24"/>
          <w:szCs w:val="28"/>
        </w:rPr>
        <w:t xml:space="preserve">necessário para disponibilizar a aplicação, pois não </w:t>
      </w:r>
      <w:r>
        <w:rPr>
          <w:rFonts w:ascii="Times New Roman" w:eastAsia="Times New Roman" w:hAnsi="Times New Roman" w:cs="Times New Roman"/>
          <w:sz w:val="24"/>
          <w:szCs w:val="28"/>
        </w:rPr>
        <w:t>é</w:t>
      </w:r>
      <w:r w:rsidRPr="00F27925">
        <w:rPr>
          <w:rFonts w:ascii="Times New Roman" w:eastAsia="Times New Roman" w:hAnsi="Times New Roman" w:cs="Times New Roman"/>
          <w:sz w:val="24"/>
          <w:szCs w:val="28"/>
        </w:rPr>
        <w:t xml:space="preserve"> necessário configurar o ambiente toda vez que for instalado</w:t>
      </w:r>
      <w:r>
        <w:rPr>
          <w:rFonts w:ascii="Times New Roman" w:eastAsia="Times New Roman" w:hAnsi="Times New Roman" w:cs="Times New Roman"/>
          <w:sz w:val="24"/>
          <w:szCs w:val="28"/>
        </w:rPr>
        <w:t xml:space="preserve">, sua </w:t>
      </w:r>
      <w:r w:rsidRPr="00F27925">
        <w:rPr>
          <w:rFonts w:ascii="Times New Roman" w:eastAsia="Times New Roman" w:hAnsi="Times New Roman" w:cs="Times New Roman"/>
          <w:sz w:val="24"/>
          <w:szCs w:val="28"/>
        </w:rPr>
        <w:t xml:space="preserve">escolha também </w:t>
      </w:r>
      <w:r>
        <w:rPr>
          <w:rFonts w:ascii="Times New Roman" w:eastAsia="Times New Roman" w:hAnsi="Times New Roman" w:cs="Times New Roman"/>
          <w:sz w:val="24"/>
          <w:szCs w:val="28"/>
        </w:rPr>
        <w:t xml:space="preserve">foi </w:t>
      </w:r>
      <w:r w:rsidRPr="00F27925">
        <w:rPr>
          <w:rFonts w:ascii="Times New Roman" w:eastAsia="Times New Roman" w:hAnsi="Times New Roman" w:cs="Times New Roman"/>
          <w:sz w:val="24"/>
          <w:szCs w:val="28"/>
        </w:rPr>
        <w:t>baseada na redução de custo do projeto, pois</w:t>
      </w:r>
      <w:r>
        <w:rPr>
          <w:rFonts w:ascii="Times New Roman" w:eastAsia="Times New Roman" w:hAnsi="Times New Roman" w:cs="Times New Roman"/>
          <w:sz w:val="24"/>
          <w:szCs w:val="28"/>
        </w:rPr>
        <w:t xml:space="preserve"> o </w:t>
      </w:r>
      <w:proofErr w:type="spellStart"/>
      <w:r>
        <w:rPr>
          <w:rFonts w:ascii="Times New Roman" w:eastAsia="Times New Roman" w:hAnsi="Times New Roman" w:cs="Times New Roman"/>
          <w:sz w:val="24"/>
          <w:szCs w:val="28"/>
        </w:rPr>
        <w:t>Docker</w:t>
      </w:r>
      <w:proofErr w:type="spellEnd"/>
      <w:r>
        <w:rPr>
          <w:rFonts w:ascii="Times New Roman" w:eastAsia="Times New Roman" w:hAnsi="Times New Roman" w:cs="Times New Roman"/>
          <w:sz w:val="24"/>
          <w:szCs w:val="28"/>
        </w:rPr>
        <w:t xml:space="preserve"> é uma plataforma Open </w:t>
      </w:r>
      <w:proofErr w:type="spellStart"/>
      <w:r>
        <w:rPr>
          <w:rFonts w:ascii="Times New Roman" w:eastAsia="Times New Roman" w:hAnsi="Times New Roman" w:cs="Times New Roman"/>
          <w:sz w:val="24"/>
          <w:szCs w:val="28"/>
        </w:rPr>
        <w:t>Source</w:t>
      </w:r>
      <w:proofErr w:type="spellEnd"/>
      <w:r>
        <w:rPr>
          <w:rFonts w:ascii="Times New Roman" w:eastAsia="Times New Roman" w:hAnsi="Times New Roman" w:cs="Times New Roman"/>
          <w:sz w:val="24"/>
          <w:szCs w:val="28"/>
        </w:rPr>
        <w:t xml:space="preserve"> e foi disponibilizada apenas </w:t>
      </w:r>
      <w:r w:rsidRPr="00F27925">
        <w:rPr>
          <w:rFonts w:ascii="Times New Roman" w:eastAsia="Times New Roman" w:hAnsi="Times New Roman" w:cs="Times New Roman"/>
          <w:sz w:val="24"/>
          <w:szCs w:val="28"/>
        </w:rPr>
        <w:t xml:space="preserve">uma máquina virtual, hospeda no </w:t>
      </w:r>
      <w:proofErr w:type="spellStart"/>
      <w:r w:rsidRPr="00F27925">
        <w:rPr>
          <w:rFonts w:ascii="Times New Roman" w:eastAsia="Times New Roman" w:hAnsi="Times New Roman" w:cs="Times New Roman"/>
          <w:sz w:val="24"/>
          <w:szCs w:val="28"/>
        </w:rPr>
        <w:t>Azure</w:t>
      </w:r>
      <w:proofErr w:type="spellEnd"/>
      <w:r w:rsidRPr="00F27925">
        <w:rPr>
          <w:rFonts w:ascii="Times New Roman" w:eastAsia="Times New Roman" w:hAnsi="Times New Roman" w:cs="Times New Roman"/>
          <w:sz w:val="24"/>
          <w:szCs w:val="28"/>
        </w:rPr>
        <w:t>, e todos recursos que serão necessários</w:t>
      </w:r>
      <w:r>
        <w:rPr>
          <w:rFonts w:ascii="Times New Roman" w:eastAsia="Times New Roman" w:hAnsi="Times New Roman" w:cs="Times New Roman"/>
          <w:sz w:val="24"/>
          <w:szCs w:val="28"/>
        </w:rPr>
        <w:t xml:space="preserve"> são</w:t>
      </w:r>
      <w:r w:rsidRPr="00F27925">
        <w:rPr>
          <w:rFonts w:ascii="Times New Roman" w:eastAsia="Times New Roman" w:hAnsi="Times New Roman" w:cs="Times New Roman"/>
          <w:sz w:val="24"/>
          <w:szCs w:val="28"/>
        </w:rPr>
        <w:t xml:space="preserve"> instalados dentro dele, desta forma, não é necessário ter computadores robustos ou vários serviços específicos para execução de tarefas diferentes.</w:t>
      </w:r>
    </w:p>
    <w:p w14:paraId="46941433" w14:textId="29F8D6E6" w:rsidR="001807DA" w:rsidRPr="00171855" w:rsidRDefault="009B2481" w:rsidP="00BF12EE">
      <w:pPr>
        <w:spacing w:after="0" w:line="360" w:lineRule="auto"/>
        <w:ind w:firstLine="360"/>
        <w:jc w:val="both"/>
        <w:rPr>
          <w:sz w:val="24"/>
        </w:rPr>
      </w:pPr>
      <w:r>
        <w:rPr>
          <w:rFonts w:ascii="Times New Roman" w:eastAsia="Times New Roman" w:hAnsi="Times New Roman" w:cs="Times New Roman"/>
          <w:bCs/>
          <w:sz w:val="24"/>
          <w:szCs w:val="28"/>
        </w:rPr>
        <w:t xml:space="preserve">O </w:t>
      </w:r>
      <w:proofErr w:type="spellStart"/>
      <w:r>
        <w:rPr>
          <w:rFonts w:ascii="Times New Roman" w:eastAsia="Times New Roman" w:hAnsi="Times New Roman" w:cs="Times New Roman"/>
          <w:bCs/>
          <w:sz w:val="24"/>
          <w:szCs w:val="28"/>
        </w:rPr>
        <w:t>docker-compose</w:t>
      </w:r>
      <w:proofErr w:type="spellEnd"/>
      <w:r>
        <w:rPr>
          <w:rFonts w:ascii="Times New Roman" w:eastAsia="Times New Roman" w:hAnsi="Times New Roman" w:cs="Times New Roman"/>
          <w:bCs/>
          <w:sz w:val="24"/>
          <w:szCs w:val="28"/>
        </w:rPr>
        <w:t xml:space="preserve"> é um </w:t>
      </w:r>
      <w:r w:rsidR="001807DA" w:rsidRPr="00171855">
        <w:rPr>
          <w:rFonts w:ascii="Times New Roman" w:eastAsia="Times New Roman" w:hAnsi="Times New Roman" w:cs="Times New Roman"/>
          <w:bCs/>
          <w:sz w:val="24"/>
          <w:szCs w:val="28"/>
        </w:rPr>
        <w:t xml:space="preserve">arquivo de configuração </w:t>
      </w:r>
      <w:r>
        <w:rPr>
          <w:rFonts w:ascii="Times New Roman" w:eastAsia="Times New Roman" w:hAnsi="Times New Roman" w:cs="Times New Roman"/>
          <w:bCs/>
          <w:sz w:val="24"/>
          <w:szCs w:val="28"/>
        </w:rPr>
        <w:t xml:space="preserve">que </w:t>
      </w:r>
      <w:r w:rsidR="001807DA" w:rsidRPr="00171855">
        <w:rPr>
          <w:rFonts w:ascii="Times New Roman" w:eastAsia="Times New Roman" w:hAnsi="Times New Roman" w:cs="Times New Roman"/>
          <w:bCs/>
          <w:sz w:val="24"/>
          <w:szCs w:val="28"/>
        </w:rPr>
        <w:t xml:space="preserve">tem a finalidade de automatizar a implantação de todo ambiente de produção necessário para que o </w:t>
      </w:r>
      <w:proofErr w:type="spellStart"/>
      <w:r w:rsidR="001807DA" w:rsidRPr="00171855">
        <w:rPr>
          <w:rFonts w:ascii="Times New Roman" w:eastAsia="Times New Roman" w:hAnsi="Times New Roman" w:cs="Times New Roman"/>
          <w:bCs/>
          <w:sz w:val="24"/>
          <w:szCs w:val="28"/>
        </w:rPr>
        <w:t>Mapskills</w:t>
      </w:r>
      <w:proofErr w:type="spellEnd"/>
      <w:r w:rsidR="001807DA" w:rsidRPr="00171855">
        <w:rPr>
          <w:rFonts w:ascii="Times New Roman" w:eastAsia="Times New Roman" w:hAnsi="Times New Roman" w:cs="Times New Roman"/>
          <w:bCs/>
          <w:sz w:val="24"/>
          <w:szCs w:val="28"/>
        </w:rPr>
        <w:t xml:space="preserve"> funcione. O arquivo </w:t>
      </w:r>
      <w:proofErr w:type="spellStart"/>
      <w:r w:rsidR="001807DA" w:rsidRPr="00171855">
        <w:rPr>
          <w:rFonts w:ascii="Times New Roman" w:eastAsia="Times New Roman" w:hAnsi="Times New Roman" w:cs="Times New Roman"/>
          <w:bCs/>
          <w:sz w:val="24"/>
          <w:szCs w:val="28"/>
        </w:rPr>
        <w:t>docker-compose.yml</w:t>
      </w:r>
      <w:proofErr w:type="spellEnd"/>
      <w:r w:rsidR="001807DA" w:rsidRPr="00171855">
        <w:rPr>
          <w:rFonts w:ascii="Times New Roman" w:eastAsia="Times New Roman" w:hAnsi="Times New Roman" w:cs="Times New Roman"/>
          <w:bCs/>
          <w:sz w:val="24"/>
          <w:szCs w:val="28"/>
        </w:rPr>
        <w:t xml:space="preserve"> criar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e iniciar</w:t>
      </w:r>
      <w:r>
        <w:rPr>
          <w:rFonts w:ascii="Times New Roman" w:eastAsia="Times New Roman" w:hAnsi="Times New Roman" w:cs="Times New Roman"/>
          <w:bCs/>
          <w:sz w:val="24"/>
          <w:szCs w:val="28"/>
        </w:rPr>
        <w:t>á</w:t>
      </w:r>
      <w:r w:rsidR="001807DA" w:rsidRPr="00171855">
        <w:rPr>
          <w:rFonts w:ascii="Times New Roman" w:eastAsia="Times New Roman" w:hAnsi="Times New Roman" w:cs="Times New Roman"/>
          <w:bCs/>
          <w:sz w:val="24"/>
          <w:szCs w:val="28"/>
        </w:rPr>
        <w:t xml:space="preserve"> todos serviços definidos.</w:t>
      </w:r>
    </w:p>
    <w:p w14:paraId="39D7CBFF" w14:textId="78109C30" w:rsidR="001807DA" w:rsidRPr="00C86497" w:rsidRDefault="001807DA" w:rsidP="001807DA">
      <w:pPr>
        <w:spacing w:after="0" w:line="360" w:lineRule="auto"/>
        <w:jc w:val="both"/>
        <w:rPr>
          <w:color w:val="FF0000"/>
          <w:sz w:val="24"/>
          <w:rPrChange w:id="275" w:author="Eduardo Sakaue" w:date="2018-01-12T15:25:00Z">
            <w:rPr>
              <w:sz w:val="24"/>
            </w:rPr>
          </w:rPrChange>
        </w:rPr>
      </w:pPr>
      <w:r w:rsidRPr="00171855">
        <w:rPr>
          <w:rFonts w:ascii="Times New Roman" w:eastAsia="Times New Roman" w:hAnsi="Times New Roman" w:cs="Times New Roman"/>
          <w:bCs/>
          <w:sz w:val="24"/>
          <w:szCs w:val="28"/>
        </w:rPr>
        <w:tab/>
        <w:t xml:space="preserve">Para separar o software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 dos aplicativos que realizam o gerenciamento da aplicação, foi necessário criar dois arquivos. Em um arquivo </w:t>
      </w:r>
      <w:proofErr w:type="spellStart"/>
      <w:r w:rsidRPr="00171855">
        <w:rPr>
          <w:rFonts w:ascii="Times New Roman" w:eastAsia="Times New Roman" w:hAnsi="Times New Roman" w:cs="Times New Roman"/>
          <w:bCs/>
          <w:sz w:val="24"/>
          <w:szCs w:val="28"/>
        </w:rPr>
        <w:t>docker-compose</w:t>
      </w:r>
      <w:proofErr w:type="spellEnd"/>
      <w:r w:rsidRPr="00171855">
        <w:rPr>
          <w:rFonts w:ascii="Times New Roman" w:eastAsia="Times New Roman" w:hAnsi="Times New Roman" w:cs="Times New Roman"/>
          <w:bCs/>
          <w:sz w:val="24"/>
          <w:szCs w:val="28"/>
        </w:rPr>
        <w:t xml:space="preserve"> será responsável por gerenciar as aplicações </w:t>
      </w:r>
      <w:proofErr w:type="spellStart"/>
      <w:r w:rsidRPr="00171855">
        <w:rPr>
          <w:rFonts w:ascii="Times New Roman" w:eastAsia="Times New Roman" w:hAnsi="Times New Roman" w:cs="Times New Roman"/>
          <w:bCs/>
          <w:sz w:val="24"/>
          <w:szCs w:val="28"/>
        </w:rPr>
        <w:t>Jenkins</w:t>
      </w:r>
      <w:proofErr w:type="spellEnd"/>
      <w:r w:rsidRPr="00171855">
        <w:rPr>
          <w:rFonts w:ascii="Times New Roman" w:eastAsia="Times New Roman" w:hAnsi="Times New Roman" w:cs="Times New Roman"/>
          <w:bCs/>
          <w:sz w:val="24"/>
          <w:szCs w:val="28"/>
        </w:rPr>
        <w:t xml:space="preserve">, </w:t>
      </w:r>
      <w:proofErr w:type="spellStart"/>
      <w:r w:rsidRPr="00171855">
        <w:rPr>
          <w:rFonts w:ascii="Times New Roman" w:eastAsia="Times New Roman" w:hAnsi="Times New Roman" w:cs="Times New Roman"/>
          <w:bCs/>
          <w:sz w:val="24"/>
          <w:szCs w:val="28"/>
        </w:rPr>
        <w:t>Cavisor</w:t>
      </w:r>
      <w:proofErr w:type="spellEnd"/>
      <w:r w:rsidRPr="00171855">
        <w:rPr>
          <w:rFonts w:ascii="Times New Roman" w:eastAsia="Times New Roman" w:hAnsi="Times New Roman" w:cs="Times New Roman"/>
          <w:bCs/>
          <w:sz w:val="24"/>
          <w:szCs w:val="28"/>
        </w:rPr>
        <w:t xml:space="preserve"> e o Banco de Dados </w:t>
      </w:r>
      <w:proofErr w:type="spellStart"/>
      <w:r w:rsidRPr="00171855">
        <w:rPr>
          <w:rFonts w:ascii="Times New Roman" w:eastAsia="Times New Roman" w:hAnsi="Times New Roman" w:cs="Times New Roman"/>
          <w:bCs/>
          <w:sz w:val="24"/>
          <w:szCs w:val="28"/>
        </w:rPr>
        <w:t>Mysql</w:t>
      </w:r>
      <w:proofErr w:type="spellEnd"/>
      <w:r w:rsidR="00354FEF">
        <w:rPr>
          <w:rFonts w:ascii="Times New Roman" w:eastAsia="Times New Roman" w:hAnsi="Times New Roman" w:cs="Times New Roman"/>
          <w:bCs/>
          <w:sz w:val="24"/>
          <w:szCs w:val="28"/>
        </w:rPr>
        <w:t xml:space="preserve"> conforme </w:t>
      </w:r>
      <w:r w:rsidR="00354FEF" w:rsidRPr="00BF12EE">
        <w:rPr>
          <w:rFonts w:ascii="Times New Roman" w:eastAsia="Times New Roman" w:hAnsi="Times New Roman" w:cs="Times New Roman"/>
          <w:bCs/>
          <w:color w:val="auto"/>
          <w:sz w:val="24"/>
          <w:szCs w:val="28"/>
          <w:rPrChange w:id="276" w:author="Eduardo Sakaue" w:date="2018-01-12T15:25:00Z">
            <w:rPr>
              <w:rFonts w:ascii="Times New Roman" w:eastAsia="Times New Roman" w:hAnsi="Times New Roman" w:cs="Times New Roman"/>
              <w:bCs/>
              <w:sz w:val="24"/>
              <w:szCs w:val="28"/>
            </w:rPr>
          </w:rPrChange>
        </w:rPr>
        <w:t xml:space="preserve">Figura </w:t>
      </w:r>
      <w:r w:rsidR="00BF12EE">
        <w:rPr>
          <w:rFonts w:ascii="Times New Roman" w:eastAsia="Times New Roman" w:hAnsi="Times New Roman" w:cs="Times New Roman"/>
          <w:bCs/>
          <w:color w:val="auto"/>
          <w:sz w:val="24"/>
          <w:szCs w:val="28"/>
        </w:rPr>
        <w:t>10</w:t>
      </w:r>
      <w:r w:rsidRPr="00C86497">
        <w:rPr>
          <w:rFonts w:ascii="Times New Roman" w:eastAsia="Times New Roman" w:hAnsi="Times New Roman" w:cs="Times New Roman"/>
          <w:bCs/>
          <w:color w:val="FF0000"/>
          <w:sz w:val="24"/>
          <w:szCs w:val="28"/>
          <w:rPrChange w:id="277" w:author="Eduardo Sakaue" w:date="2018-01-12T15:25:00Z">
            <w:rPr>
              <w:rFonts w:ascii="Times New Roman" w:eastAsia="Times New Roman" w:hAnsi="Times New Roman" w:cs="Times New Roman"/>
              <w:bCs/>
              <w:sz w:val="24"/>
              <w:szCs w:val="28"/>
            </w:rPr>
          </w:rPrChange>
        </w:rPr>
        <w:t xml:space="preserve">. </w:t>
      </w:r>
    </w:p>
    <w:p w14:paraId="6BB194F2" w14:textId="0FB81DF0" w:rsidR="00712A9A"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tab/>
        <w:t>Este arquivo localizado no diretório /</w:t>
      </w:r>
      <w:proofErr w:type="spellStart"/>
      <w:r w:rsidRPr="00171855">
        <w:rPr>
          <w:rFonts w:ascii="Times New Roman" w:eastAsia="Times New Roman" w:hAnsi="Times New Roman" w:cs="Times New Roman"/>
          <w:bCs/>
          <w:sz w:val="24"/>
          <w:szCs w:val="28"/>
        </w:rPr>
        <w:t>opt</w:t>
      </w:r>
      <w:proofErr w:type="spellEnd"/>
      <w:r w:rsidRPr="00171855">
        <w:rPr>
          <w:rFonts w:ascii="Times New Roman" w:eastAsia="Times New Roman" w:hAnsi="Times New Roman" w:cs="Times New Roman"/>
          <w:bCs/>
          <w:sz w:val="24"/>
          <w:szCs w:val="28"/>
        </w:rPr>
        <w:t>/</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/manager, é inicializado primeiro, pois desta forma </w:t>
      </w:r>
      <w:r w:rsidR="00354FEF">
        <w:rPr>
          <w:rFonts w:ascii="Times New Roman" w:eastAsia="Times New Roman" w:hAnsi="Times New Roman" w:cs="Times New Roman"/>
          <w:bCs/>
          <w:sz w:val="24"/>
          <w:szCs w:val="28"/>
        </w:rPr>
        <w:t>se por algum motivo a</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aplicação deixar de estar disponível</w:t>
      </w:r>
      <w:r w:rsidRPr="00171855">
        <w:rPr>
          <w:rFonts w:ascii="Times New Roman" w:eastAsia="Times New Roman" w:hAnsi="Times New Roman" w:cs="Times New Roman"/>
          <w:bCs/>
          <w:sz w:val="24"/>
          <w:szCs w:val="28"/>
        </w:rPr>
        <w:t xml:space="preserve">, </w:t>
      </w:r>
      <w:r w:rsidR="00354FEF">
        <w:rPr>
          <w:rFonts w:ascii="Times New Roman" w:eastAsia="Times New Roman" w:hAnsi="Times New Roman" w:cs="Times New Roman"/>
          <w:bCs/>
          <w:sz w:val="24"/>
          <w:szCs w:val="28"/>
        </w:rPr>
        <w:t xml:space="preserve">as configurações </w:t>
      </w:r>
      <w:r w:rsidR="00354FEF">
        <w:rPr>
          <w:rFonts w:ascii="Times New Roman" w:eastAsia="Times New Roman" w:hAnsi="Times New Roman" w:cs="Times New Roman"/>
          <w:bCs/>
          <w:sz w:val="24"/>
          <w:szCs w:val="28"/>
        </w:rPr>
        <w:lastRenderedPageBreak/>
        <w:t xml:space="preserve">realizadas no container </w:t>
      </w:r>
      <w:proofErr w:type="spellStart"/>
      <w:r w:rsidR="00354FEF">
        <w:rPr>
          <w:rFonts w:ascii="Times New Roman" w:eastAsia="Times New Roman" w:hAnsi="Times New Roman" w:cs="Times New Roman"/>
          <w:bCs/>
          <w:sz w:val="24"/>
          <w:szCs w:val="28"/>
        </w:rPr>
        <w:t>Mapskills-Jenkins</w:t>
      </w:r>
      <w:proofErr w:type="spellEnd"/>
      <w:r w:rsidRPr="00171855">
        <w:rPr>
          <w:rFonts w:ascii="Times New Roman" w:eastAsia="Times New Roman" w:hAnsi="Times New Roman" w:cs="Times New Roman"/>
          <w:bCs/>
          <w:sz w:val="24"/>
          <w:szCs w:val="28"/>
        </w:rPr>
        <w:t xml:space="preserve">, bem como </w:t>
      </w:r>
      <w:r w:rsidR="00354FEF">
        <w:rPr>
          <w:rFonts w:ascii="Times New Roman" w:eastAsia="Times New Roman" w:hAnsi="Times New Roman" w:cs="Times New Roman"/>
          <w:bCs/>
          <w:sz w:val="24"/>
          <w:szCs w:val="28"/>
        </w:rPr>
        <w:t xml:space="preserve">os dados persistidos no container </w:t>
      </w:r>
      <w:proofErr w:type="spellStart"/>
      <w:r w:rsidR="00354FEF">
        <w:rPr>
          <w:rFonts w:ascii="Times New Roman" w:eastAsia="Times New Roman" w:hAnsi="Times New Roman" w:cs="Times New Roman"/>
          <w:bCs/>
          <w:sz w:val="24"/>
          <w:szCs w:val="28"/>
        </w:rPr>
        <w:t>Mapskill-Mysql</w:t>
      </w:r>
      <w:proofErr w:type="spellEnd"/>
      <w:r w:rsidR="00354FEF">
        <w:rPr>
          <w:rFonts w:ascii="Times New Roman" w:eastAsia="Times New Roman" w:hAnsi="Times New Roman" w:cs="Times New Roman"/>
          <w:bCs/>
          <w:sz w:val="24"/>
          <w:szCs w:val="28"/>
        </w:rPr>
        <w:t xml:space="preserve"> </w:t>
      </w:r>
      <w:r w:rsidRPr="00171855">
        <w:rPr>
          <w:rFonts w:ascii="Times New Roman" w:eastAsia="Times New Roman" w:hAnsi="Times New Roman" w:cs="Times New Roman"/>
          <w:bCs/>
          <w:sz w:val="24"/>
          <w:szCs w:val="28"/>
        </w:rPr>
        <w:t xml:space="preserve">não serão perdidos. </w:t>
      </w:r>
    </w:p>
    <w:p w14:paraId="79F7095D" w14:textId="10FC2267" w:rsidR="00712A9A" w:rsidRDefault="00712A9A" w:rsidP="00712A9A">
      <w:pPr>
        <w:pStyle w:val="Legenda"/>
        <w:keepNext/>
        <w:jc w:val="center"/>
        <w:rPr>
          <w:rFonts w:ascii="Times New Roman" w:eastAsia="Times New Roman" w:hAnsi="Times New Roman" w:cs="Times New Roman"/>
          <w:bCs/>
          <w:iCs w:val="0"/>
          <w:szCs w:val="28"/>
        </w:rPr>
      </w:pPr>
      <w:bookmarkStart w:id="278" w:name="_Toc503819919"/>
      <w:r w:rsidRPr="000852E4">
        <w:rPr>
          <w:rFonts w:ascii="Times New Roman" w:eastAsia="Times New Roman" w:hAnsi="Times New Roman" w:cs="Times New Roman"/>
          <w:bCs/>
          <w:iCs w:val="0"/>
          <w:szCs w:val="28"/>
        </w:rPr>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10</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w:t>
      </w:r>
      <w:proofErr w:type="spellStart"/>
      <w:r w:rsidRPr="000852E4">
        <w:rPr>
          <w:rFonts w:ascii="Times New Roman" w:eastAsia="Times New Roman" w:hAnsi="Times New Roman" w:cs="Times New Roman"/>
          <w:bCs/>
          <w:iCs w:val="0"/>
          <w:szCs w:val="28"/>
        </w:rPr>
        <w:t>docker-compose.yml</w:t>
      </w:r>
      <w:proofErr w:type="spellEnd"/>
      <w:r w:rsidRPr="000852E4">
        <w:rPr>
          <w:rFonts w:ascii="Times New Roman" w:eastAsia="Times New Roman" w:hAnsi="Times New Roman" w:cs="Times New Roman"/>
          <w:bCs/>
          <w:iCs w:val="0"/>
          <w:szCs w:val="28"/>
        </w:rPr>
        <w:t xml:space="preserve"> de Gerenciamento</w:t>
      </w:r>
      <w:bookmarkEnd w:id="278"/>
    </w:p>
    <w:p w14:paraId="33C074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56723D03" w14:textId="11C1282B" w:rsidR="00712A9A" w:rsidRDefault="00712A9A" w:rsidP="00BF12EE">
      <w:pPr>
        <w:tabs>
          <w:tab w:val="left" w:pos="7938"/>
        </w:tabs>
        <w:spacing w:after="0" w:line="360" w:lineRule="auto"/>
        <w:jc w:val="center"/>
        <w:rPr>
          <w:sz w:val="24"/>
        </w:rPr>
      </w:pPr>
      <w:r>
        <w:rPr>
          <w:noProof/>
        </w:rPr>
        <w:drawing>
          <wp:inline distT="0" distB="0" distL="0" distR="0" wp14:anchorId="77266535" wp14:editId="10C1B39E">
            <wp:extent cx="3581400" cy="478332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35140" cy="4855099"/>
                    </a:xfrm>
                    <a:prstGeom prst="rect">
                      <a:avLst/>
                    </a:prstGeom>
                  </pic:spPr>
                </pic:pic>
              </a:graphicData>
            </a:graphic>
          </wp:inline>
        </w:drawing>
      </w:r>
    </w:p>
    <w:p w14:paraId="3A2EB437" w14:textId="271F37D8" w:rsidR="00BF12EE" w:rsidRDefault="00BF12EE" w:rsidP="00BF12EE">
      <w:pPr>
        <w:tabs>
          <w:tab w:val="left" w:pos="7938"/>
        </w:tabs>
        <w:spacing w:after="0" w:line="360" w:lineRule="auto"/>
        <w:jc w:val="center"/>
        <w:rPr>
          <w:sz w:val="24"/>
        </w:rPr>
      </w:pPr>
    </w:p>
    <w:p w14:paraId="73AE1A6E" w14:textId="77777777" w:rsidR="00011204" w:rsidRPr="00171855" w:rsidRDefault="00011204" w:rsidP="00BF12EE">
      <w:pPr>
        <w:tabs>
          <w:tab w:val="left" w:pos="7938"/>
        </w:tabs>
        <w:spacing w:after="0" w:line="360" w:lineRule="auto"/>
        <w:jc w:val="center"/>
        <w:rPr>
          <w:sz w:val="24"/>
        </w:rPr>
      </w:pPr>
    </w:p>
    <w:p w14:paraId="3F3445B2" w14:textId="4A94F80C"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Para que a segunda parte seja inicializada, é necessário que a primeira esteja com todos serviços ativos. Neste arquivo </w:t>
      </w:r>
      <w:proofErr w:type="spellStart"/>
      <w:r w:rsidRPr="00171855">
        <w:rPr>
          <w:rFonts w:ascii="Times New Roman" w:eastAsia="Times New Roman" w:hAnsi="Times New Roman" w:cs="Times New Roman"/>
          <w:bCs/>
          <w:sz w:val="24"/>
          <w:szCs w:val="28"/>
        </w:rPr>
        <w:t>docker-compose</w:t>
      </w:r>
      <w:proofErr w:type="spellEnd"/>
      <w:r w:rsidRPr="00171855">
        <w:rPr>
          <w:rFonts w:ascii="Times New Roman" w:eastAsia="Times New Roman" w:hAnsi="Times New Roman" w:cs="Times New Roman"/>
          <w:bCs/>
          <w:sz w:val="24"/>
          <w:szCs w:val="28"/>
        </w:rPr>
        <w:t xml:space="preserve">, serão inicializados os containers </w:t>
      </w:r>
      <w:proofErr w:type="spellStart"/>
      <w:r w:rsidRPr="00171855">
        <w:rPr>
          <w:rFonts w:ascii="Times New Roman" w:eastAsia="Times New Roman" w:hAnsi="Times New Roman" w:cs="Times New Roman"/>
          <w:bCs/>
          <w:sz w:val="24"/>
          <w:szCs w:val="28"/>
        </w:rPr>
        <w:t>Mapkills-app</w:t>
      </w:r>
      <w:proofErr w:type="spellEnd"/>
      <w:r w:rsidRPr="00171855">
        <w:rPr>
          <w:rFonts w:ascii="Times New Roman" w:eastAsia="Times New Roman" w:hAnsi="Times New Roman" w:cs="Times New Roman"/>
          <w:bCs/>
          <w:sz w:val="24"/>
          <w:szCs w:val="28"/>
        </w:rPr>
        <w:t xml:space="preserv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-web e </w:t>
      </w:r>
      <w:proofErr w:type="spellStart"/>
      <w:r w:rsidRPr="00171855">
        <w:rPr>
          <w:rFonts w:ascii="Times New Roman" w:eastAsia="Times New Roman" w:hAnsi="Times New Roman" w:cs="Times New Roman"/>
          <w:bCs/>
          <w:sz w:val="24"/>
          <w:szCs w:val="28"/>
        </w:rPr>
        <w:t>Mapkills-Haproxy</w:t>
      </w:r>
      <w:proofErr w:type="spellEnd"/>
      <w:r w:rsidR="009C66AB">
        <w:rPr>
          <w:rFonts w:ascii="Times New Roman" w:eastAsia="Times New Roman" w:hAnsi="Times New Roman" w:cs="Times New Roman"/>
          <w:bCs/>
          <w:sz w:val="24"/>
          <w:szCs w:val="28"/>
        </w:rPr>
        <w:t xml:space="preserve"> conforme Figura 1</w:t>
      </w:r>
      <w:r w:rsidR="009B2481">
        <w:rPr>
          <w:rFonts w:ascii="Times New Roman" w:eastAsia="Times New Roman" w:hAnsi="Times New Roman" w:cs="Times New Roman"/>
          <w:bCs/>
          <w:sz w:val="24"/>
          <w:szCs w:val="28"/>
        </w:rPr>
        <w:t>1</w:t>
      </w:r>
      <w:r w:rsidRPr="00171855">
        <w:rPr>
          <w:rFonts w:ascii="Times New Roman" w:eastAsia="Times New Roman" w:hAnsi="Times New Roman" w:cs="Times New Roman"/>
          <w:bCs/>
          <w:sz w:val="24"/>
          <w:szCs w:val="28"/>
        </w:rPr>
        <w:t xml:space="preserve">. </w:t>
      </w:r>
      <w:r w:rsidR="009C4EB0">
        <w:rPr>
          <w:rFonts w:ascii="Times New Roman" w:eastAsia="Times New Roman" w:hAnsi="Times New Roman" w:cs="Times New Roman"/>
          <w:bCs/>
          <w:sz w:val="24"/>
          <w:szCs w:val="28"/>
        </w:rPr>
        <w:t>Todas configurações de acesso, além de como e com quem cada container se comunica é descrita neste arquivo.</w:t>
      </w:r>
    </w:p>
    <w:p w14:paraId="5362848C" w14:textId="77777777" w:rsidR="001807DA" w:rsidRDefault="001807DA" w:rsidP="001807DA">
      <w:pPr>
        <w:spacing w:after="0" w:line="360" w:lineRule="auto"/>
        <w:jc w:val="both"/>
        <w:rPr>
          <w:rFonts w:ascii="Times New Roman" w:eastAsia="Times New Roman" w:hAnsi="Times New Roman" w:cs="Times New Roman"/>
          <w:bCs/>
          <w:sz w:val="28"/>
          <w:szCs w:val="28"/>
          <w:highlight w:val="yellow"/>
        </w:rPr>
      </w:pPr>
    </w:p>
    <w:p w14:paraId="51514C61" w14:textId="018A2E3D" w:rsidR="00712A9A" w:rsidRDefault="00712A9A" w:rsidP="00712A9A">
      <w:pPr>
        <w:pStyle w:val="Legenda"/>
        <w:keepNext/>
        <w:jc w:val="center"/>
        <w:rPr>
          <w:rFonts w:ascii="Times New Roman" w:eastAsia="Times New Roman" w:hAnsi="Times New Roman" w:cs="Times New Roman"/>
          <w:bCs/>
          <w:iCs w:val="0"/>
          <w:szCs w:val="28"/>
        </w:rPr>
      </w:pPr>
      <w:bookmarkStart w:id="279" w:name="_Toc503819920"/>
      <w:r w:rsidRPr="000852E4">
        <w:rPr>
          <w:rFonts w:ascii="Times New Roman" w:eastAsia="Times New Roman" w:hAnsi="Times New Roman" w:cs="Times New Roman"/>
          <w:bCs/>
          <w:iCs w:val="0"/>
          <w:szCs w:val="28"/>
        </w:rPr>
        <w:lastRenderedPageBreak/>
        <w:t xml:space="preserve">Figura </w:t>
      </w:r>
      <w:r w:rsidR="00AA27B3">
        <w:rPr>
          <w:rFonts w:ascii="Times New Roman" w:eastAsia="Times New Roman" w:hAnsi="Times New Roman" w:cs="Times New Roman"/>
          <w:bCs/>
          <w:iCs w:val="0"/>
          <w:szCs w:val="28"/>
        </w:rPr>
        <w:fldChar w:fldCharType="begin"/>
      </w:r>
      <w:r w:rsidR="00AA27B3">
        <w:rPr>
          <w:rFonts w:ascii="Times New Roman" w:eastAsia="Times New Roman" w:hAnsi="Times New Roman" w:cs="Times New Roman"/>
          <w:bCs/>
          <w:iCs w:val="0"/>
          <w:szCs w:val="28"/>
        </w:rPr>
        <w:instrText xml:space="preserve"> SEQ Figura \* ARABIC </w:instrText>
      </w:r>
      <w:r w:rsidR="00AA27B3">
        <w:rPr>
          <w:rFonts w:ascii="Times New Roman" w:eastAsia="Times New Roman" w:hAnsi="Times New Roman" w:cs="Times New Roman"/>
          <w:bCs/>
          <w:iCs w:val="0"/>
          <w:szCs w:val="28"/>
        </w:rPr>
        <w:fldChar w:fldCharType="separate"/>
      </w:r>
      <w:r w:rsidR="008D668D">
        <w:rPr>
          <w:rFonts w:ascii="Times New Roman" w:eastAsia="Times New Roman" w:hAnsi="Times New Roman" w:cs="Times New Roman"/>
          <w:bCs/>
          <w:iCs w:val="0"/>
          <w:noProof/>
          <w:szCs w:val="28"/>
        </w:rPr>
        <w:t>11</w:t>
      </w:r>
      <w:r w:rsidR="00AA27B3">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Arquivo </w:t>
      </w:r>
      <w:proofErr w:type="spellStart"/>
      <w:r w:rsidRPr="000852E4">
        <w:rPr>
          <w:rFonts w:ascii="Times New Roman" w:eastAsia="Times New Roman" w:hAnsi="Times New Roman" w:cs="Times New Roman"/>
          <w:bCs/>
          <w:iCs w:val="0"/>
          <w:szCs w:val="28"/>
        </w:rPr>
        <w:t>docker-</w:t>
      </w:r>
      <w:proofErr w:type="gramStart"/>
      <w:r w:rsidRPr="000852E4">
        <w:rPr>
          <w:rFonts w:ascii="Times New Roman" w:eastAsia="Times New Roman" w:hAnsi="Times New Roman" w:cs="Times New Roman"/>
          <w:bCs/>
          <w:iCs w:val="0"/>
          <w:szCs w:val="28"/>
        </w:rPr>
        <w:t>compose.yaml</w:t>
      </w:r>
      <w:proofErr w:type="spellEnd"/>
      <w:proofErr w:type="gramEnd"/>
      <w:r w:rsidRPr="000852E4">
        <w:rPr>
          <w:rFonts w:ascii="Times New Roman" w:eastAsia="Times New Roman" w:hAnsi="Times New Roman" w:cs="Times New Roman"/>
          <w:bCs/>
          <w:iCs w:val="0"/>
          <w:szCs w:val="28"/>
        </w:rPr>
        <w:t xml:space="preserve"> da Aplicação</w:t>
      </w:r>
      <w:bookmarkEnd w:id="279"/>
    </w:p>
    <w:p w14:paraId="2D1C7B0E" w14:textId="77777777" w:rsidR="00BF12EE" w:rsidRPr="000852E4" w:rsidRDefault="00BF12EE" w:rsidP="00712A9A">
      <w:pPr>
        <w:pStyle w:val="Legenda"/>
        <w:keepNext/>
        <w:jc w:val="center"/>
        <w:rPr>
          <w:rFonts w:ascii="Times New Roman" w:eastAsia="Times New Roman" w:hAnsi="Times New Roman" w:cs="Times New Roman"/>
          <w:bCs/>
          <w:iCs w:val="0"/>
          <w:szCs w:val="28"/>
        </w:rPr>
      </w:pPr>
    </w:p>
    <w:p w14:paraId="4BCDA5EB" w14:textId="1B49715B" w:rsidR="00830E7D" w:rsidRDefault="004C7A44" w:rsidP="004C7A44">
      <w:pPr>
        <w:spacing w:after="0" w:line="360" w:lineRule="auto"/>
        <w:jc w:val="center"/>
        <w:rPr>
          <w:rFonts w:ascii="Times New Roman" w:eastAsia="Times New Roman" w:hAnsi="Times New Roman" w:cs="Times New Roman"/>
          <w:bCs/>
          <w:sz w:val="28"/>
          <w:szCs w:val="28"/>
          <w:highlight w:val="yellow"/>
        </w:rPr>
      </w:pPr>
      <w:r>
        <w:rPr>
          <w:rFonts w:ascii="Times New Roman" w:eastAsia="Times New Roman" w:hAnsi="Times New Roman" w:cs="Times New Roman"/>
          <w:bCs/>
          <w:noProof/>
          <w:sz w:val="28"/>
          <w:szCs w:val="28"/>
        </w:rPr>
        <w:drawing>
          <wp:inline distT="0" distB="0" distL="0" distR="0" wp14:anchorId="6B8E77B0" wp14:editId="721470CA">
            <wp:extent cx="3400425" cy="479235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cker-compose1.PNG"/>
                    <pic:cNvPicPr/>
                  </pic:nvPicPr>
                  <pic:blipFill>
                    <a:blip r:embed="rId33">
                      <a:extLst>
                        <a:ext uri="{28A0092B-C50C-407E-A947-70E740481C1C}">
                          <a14:useLocalDpi xmlns:a14="http://schemas.microsoft.com/office/drawing/2010/main" val="0"/>
                        </a:ext>
                      </a:extLst>
                    </a:blip>
                    <a:stretch>
                      <a:fillRect/>
                    </a:stretch>
                  </pic:blipFill>
                  <pic:spPr>
                    <a:xfrm>
                      <a:off x="0" y="0"/>
                      <a:ext cx="3427572" cy="4830613"/>
                    </a:xfrm>
                    <a:prstGeom prst="rect">
                      <a:avLst/>
                    </a:prstGeom>
                  </pic:spPr>
                </pic:pic>
              </a:graphicData>
            </a:graphic>
          </wp:inline>
        </w:drawing>
      </w:r>
    </w:p>
    <w:p w14:paraId="0DB907A3" w14:textId="02BE0A4F" w:rsidR="00830E7D" w:rsidRDefault="00830E7D" w:rsidP="001807DA">
      <w:pPr>
        <w:spacing w:after="0" w:line="360" w:lineRule="auto"/>
        <w:jc w:val="both"/>
        <w:rPr>
          <w:rFonts w:ascii="Times New Roman" w:eastAsia="Times New Roman" w:hAnsi="Times New Roman" w:cs="Times New Roman"/>
          <w:bCs/>
          <w:sz w:val="28"/>
          <w:szCs w:val="28"/>
          <w:highlight w:val="yellow"/>
        </w:rPr>
      </w:pPr>
    </w:p>
    <w:p w14:paraId="0583C242" w14:textId="18D77550" w:rsidR="001807DA" w:rsidRPr="00171855" w:rsidRDefault="001807DA" w:rsidP="00704E16">
      <w:pPr>
        <w:pStyle w:val="Ttulo3"/>
        <w:numPr>
          <w:ilvl w:val="2"/>
          <w:numId w:val="2"/>
        </w:numPr>
        <w:rPr>
          <w:rFonts w:ascii="Times New Roman" w:hAnsi="Times New Roman"/>
          <w:b/>
          <w:color w:val="auto"/>
        </w:rPr>
      </w:pPr>
      <w:bookmarkStart w:id="280" w:name="_Toc503820003"/>
      <w:r w:rsidRPr="00171855">
        <w:rPr>
          <w:rFonts w:ascii="Times New Roman" w:hAnsi="Times New Roman"/>
          <w:b/>
          <w:color w:val="auto"/>
        </w:rPr>
        <w:t>Links</w:t>
      </w:r>
      <w:bookmarkEnd w:id="280"/>
    </w:p>
    <w:p w14:paraId="2AC017D3" w14:textId="77777777" w:rsidR="001807DA" w:rsidRPr="00171855" w:rsidRDefault="001807DA" w:rsidP="001807DA">
      <w:pPr>
        <w:pStyle w:val="PargrafodaLista"/>
        <w:ind w:left="1080"/>
      </w:pPr>
    </w:p>
    <w:p w14:paraId="265EB5D2" w14:textId="77777777" w:rsidR="001807DA" w:rsidRPr="00171855" w:rsidRDefault="001807DA" w:rsidP="001807DA">
      <w:pPr>
        <w:spacing w:after="0" w:line="360" w:lineRule="auto"/>
        <w:jc w:val="both"/>
        <w:rPr>
          <w:sz w:val="24"/>
        </w:rPr>
      </w:pPr>
      <w:r>
        <w:rPr>
          <w:rFonts w:ascii="Times New Roman" w:eastAsia="Times New Roman" w:hAnsi="Times New Roman" w:cs="Times New Roman"/>
          <w:bCs/>
          <w:sz w:val="28"/>
          <w:szCs w:val="28"/>
        </w:rPr>
        <w:tab/>
      </w:r>
      <w:r w:rsidRPr="00171855">
        <w:rPr>
          <w:rFonts w:ascii="Times New Roman" w:eastAsia="Times New Roman" w:hAnsi="Times New Roman" w:cs="Times New Roman"/>
          <w:bCs/>
          <w:sz w:val="24"/>
          <w:szCs w:val="28"/>
        </w:rPr>
        <w:t xml:space="preserve">Além de inicializar os serviços, o arquivo </w:t>
      </w:r>
      <w:proofErr w:type="spellStart"/>
      <w:r w:rsidRPr="00171855">
        <w:rPr>
          <w:rFonts w:ascii="Times New Roman" w:eastAsia="Times New Roman" w:hAnsi="Times New Roman" w:cs="Times New Roman"/>
          <w:bCs/>
          <w:sz w:val="24"/>
          <w:szCs w:val="28"/>
        </w:rPr>
        <w:t>docker-compose.yml</w:t>
      </w:r>
      <w:proofErr w:type="spellEnd"/>
      <w:r w:rsidRPr="00171855">
        <w:rPr>
          <w:rFonts w:ascii="Times New Roman" w:eastAsia="Times New Roman" w:hAnsi="Times New Roman" w:cs="Times New Roman"/>
          <w:bCs/>
          <w:sz w:val="24"/>
          <w:szCs w:val="28"/>
        </w:rPr>
        <w:t xml:space="preserve"> é responsável por configurar como e com quem cada um dos containers irão se comunicar, bem como os volumes necessários para cada container. </w:t>
      </w:r>
    </w:p>
    <w:p w14:paraId="1A720DA9"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Foi criado um link entre os containers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e o </w:t>
      </w:r>
      <w:proofErr w:type="spellStart"/>
      <w:r w:rsidRPr="00171855">
        <w:rPr>
          <w:rFonts w:ascii="Times New Roman" w:eastAsia="Times New Roman" w:hAnsi="Times New Roman" w:cs="Times New Roman"/>
          <w:bCs/>
          <w:sz w:val="24"/>
          <w:szCs w:val="28"/>
        </w:rPr>
        <w:t>Mapskills-Mysql</w:t>
      </w:r>
      <w:proofErr w:type="spellEnd"/>
      <w:r w:rsidRPr="00171855">
        <w:rPr>
          <w:rFonts w:ascii="Times New Roman" w:eastAsia="Times New Roman" w:hAnsi="Times New Roman" w:cs="Times New Roman"/>
          <w:bCs/>
          <w:sz w:val="24"/>
          <w:szCs w:val="28"/>
        </w:rPr>
        <w:t xml:space="preserve">, pois desta forma o </w:t>
      </w:r>
      <w:proofErr w:type="spellStart"/>
      <w:r w:rsidRPr="002A4698">
        <w:rPr>
          <w:rFonts w:ascii="Times New Roman" w:eastAsia="Times New Roman" w:hAnsi="Times New Roman" w:cs="Times New Roman"/>
          <w:bCs/>
          <w:i/>
          <w:sz w:val="24"/>
          <w:szCs w:val="28"/>
        </w:rPr>
        <w:t>back-end</w:t>
      </w:r>
      <w:proofErr w:type="spellEnd"/>
      <w:r w:rsidRPr="00171855">
        <w:rPr>
          <w:rFonts w:ascii="Times New Roman" w:eastAsia="Times New Roman" w:hAnsi="Times New Roman" w:cs="Times New Roman"/>
          <w:bCs/>
          <w:sz w:val="24"/>
          <w:szCs w:val="28"/>
        </w:rPr>
        <w:t xml:space="preserve"> da aplicação poderá persistir, consultar deletar ou alterar qualquer informação no banco de dados.</w:t>
      </w:r>
    </w:p>
    <w:p w14:paraId="2482D41A" w14:textId="77777777" w:rsidR="001807DA" w:rsidRPr="00171855" w:rsidRDefault="001807DA" w:rsidP="001807DA">
      <w:pPr>
        <w:spacing w:after="0" w:line="360" w:lineRule="auto"/>
        <w:jc w:val="both"/>
        <w:rPr>
          <w:sz w:val="24"/>
        </w:rPr>
      </w:pPr>
      <w:r w:rsidRPr="00171855">
        <w:rPr>
          <w:rFonts w:ascii="Times New Roman" w:eastAsia="Times New Roman" w:hAnsi="Times New Roman" w:cs="Times New Roman"/>
          <w:bCs/>
          <w:sz w:val="24"/>
          <w:szCs w:val="28"/>
        </w:rPr>
        <w:tab/>
        <w:t xml:space="preserve">O link entre o container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e </w:t>
      </w:r>
      <w:proofErr w:type="spellStart"/>
      <w:r w:rsidRPr="00171855">
        <w:rPr>
          <w:rFonts w:ascii="Times New Roman" w:eastAsia="Times New Roman" w:hAnsi="Times New Roman" w:cs="Times New Roman"/>
          <w:bCs/>
          <w:sz w:val="24"/>
          <w:szCs w:val="28"/>
        </w:rPr>
        <w:t>Mapskills</w:t>
      </w:r>
      <w:proofErr w:type="spellEnd"/>
      <w:r w:rsidRPr="00171855">
        <w:rPr>
          <w:rFonts w:ascii="Times New Roman" w:eastAsia="Times New Roman" w:hAnsi="Times New Roman" w:cs="Times New Roman"/>
          <w:bCs/>
          <w:sz w:val="24"/>
          <w:szCs w:val="28"/>
        </w:rPr>
        <w:t xml:space="preserve">-web para que os dados inseridos na interface web seja trafegada para o </w:t>
      </w:r>
      <w:proofErr w:type="spellStart"/>
      <w:r w:rsidRPr="002A4698">
        <w:rPr>
          <w:rFonts w:ascii="Times New Roman" w:eastAsia="Times New Roman" w:hAnsi="Times New Roman" w:cs="Times New Roman"/>
          <w:bCs/>
          <w:i/>
          <w:sz w:val="24"/>
          <w:szCs w:val="28"/>
        </w:rPr>
        <w:t>back-end</w:t>
      </w:r>
      <w:proofErr w:type="spellEnd"/>
      <w:r w:rsidRPr="00171855">
        <w:rPr>
          <w:rFonts w:ascii="Times New Roman" w:eastAsia="Times New Roman" w:hAnsi="Times New Roman" w:cs="Times New Roman"/>
          <w:bCs/>
          <w:sz w:val="24"/>
          <w:szCs w:val="28"/>
        </w:rPr>
        <w:t xml:space="preserve">, e assim os dados sejam manipulados.  </w:t>
      </w:r>
    </w:p>
    <w:p w14:paraId="052C5F93" w14:textId="77777777" w:rsidR="009B2481" w:rsidRDefault="001807DA" w:rsidP="001807DA">
      <w:pPr>
        <w:spacing w:after="0" w:line="360" w:lineRule="auto"/>
        <w:jc w:val="both"/>
        <w:rPr>
          <w:rFonts w:ascii="Times New Roman" w:eastAsia="Times New Roman" w:hAnsi="Times New Roman" w:cs="Times New Roman"/>
          <w:bCs/>
          <w:sz w:val="24"/>
          <w:szCs w:val="28"/>
        </w:rPr>
      </w:pPr>
      <w:r w:rsidRPr="00171855">
        <w:rPr>
          <w:rFonts w:ascii="Times New Roman" w:eastAsia="Times New Roman" w:hAnsi="Times New Roman" w:cs="Times New Roman"/>
          <w:bCs/>
          <w:sz w:val="24"/>
          <w:szCs w:val="28"/>
        </w:rPr>
        <w:lastRenderedPageBreak/>
        <w:tab/>
        <w:t xml:space="preserve">Link entre o </w:t>
      </w:r>
      <w:proofErr w:type="spellStart"/>
      <w:r w:rsidRPr="00171855">
        <w:rPr>
          <w:rFonts w:ascii="Times New Roman" w:eastAsia="Times New Roman" w:hAnsi="Times New Roman" w:cs="Times New Roman"/>
          <w:bCs/>
          <w:sz w:val="24"/>
          <w:szCs w:val="28"/>
        </w:rPr>
        <w:t>Haproxy</w:t>
      </w:r>
      <w:proofErr w:type="spellEnd"/>
      <w:r w:rsidRPr="00171855">
        <w:rPr>
          <w:rFonts w:ascii="Times New Roman" w:eastAsia="Times New Roman" w:hAnsi="Times New Roman" w:cs="Times New Roman"/>
          <w:bCs/>
          <w:sz w:val="24"/>
          <w:szCs w:val="28"/>
        </w:rPr>
        <w:t xml:space="preserve"> e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para que todas requisições destinadas ao </w:t>
      </w:r>
      <w:proofErr w:type="spellStart"/>
      <w:r w:rsidRPr="00171855">
        <w:rPr>
          <w:rFonts w:ascii="Times New Roman" w:eastAsia="Times New Roman" w:hAnsi="Times New Roman" w:cs="Times New Roman"/>
          <w:bCs/>
          <w:sz w:val="24"/>
          <w:szCs w:val="28"/>
        </w:rPr>
        <w:t>Mapskills-app</w:t>
      </w:r>
      <w:proofErr w:type="spellEnd"/>
      <w:r w:rsidRPr="00171855">
        <w:rPr>
          <w:rFonts w:ascii="Times New Roman" w:eastAsia="Times New Roman" w:hAnsi="Times New Roman" w:cs="Times New Roman"/>
          <w:bCs/>
          <w:sz w:val="24"/>
          <w:szCs w:val="28"/>
        </w:rPr>
        <w:t xml:space="preserve"> sejam controladas pelo </w:t>
      </w:r>
      <w:proofErr w:type="spellStart"/>
      <w:r w:rsidRPr="00171855">
        <w:rPr>
          <w:rFonts w:ascii="Times New Roman" w:eastAsia="Times New Roman" w:hAnsi="Times New Roman" w:cs="Times New Roman"/>
          <w:bCs/>
          <w:sz w:val="24"/>
          <w:szCs w:val="28"/>
        </w:rPr>
        <w:t>balanceador</w:t>
      </w:r>
      <w:proofErr w:type="spellEnd"/>
      <w:r w:rsidRPr="00171855">
        <w:rPr>
          <w:rFonts w:ascii="Times New Roman" w:eastAsia="Times New Roman" w:hAnsi="Times New Roman" w:cs="Times New Roman"/>
          <w:bCs/>
          <w:sz w:val="24"/>
          <w:szCs w:val="28"/>
        </w:rPr>
        <w:t xml:space="preserve"> de carga.</w:t>
      </w:r>
    </w:p>
    <w:p w14:paraId="227AACB7" w14:textId="4D744C29" w:rsidR="00FC1FE7" w:rsidRDefault="009B2481" w:rsidP="001807DA">
      <w:pPr>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tab/>
        <w:t xml:space="preserve">Os links criados no arquivo </w:t>
      </w:r>
      <w:proofErr w:type="spellStart"/>
      <w:r w:rsidRPr="009B2481">
        <w:rPr>
          <w:rFonts w:ascii="Times New Roman" w:eastAsia="Times New Roman" w:hAnsi="Times New Roman" w:cs="Times New Roman"/>
          <w:bCs/>
          <w:i/>
          <w:sz w:val="24"/>
          <w:szCs w:val="28"/>
        </w:rPr>
        <w:t>docker-</w:t>
      </w:r>
      <w:proofErr w:type="gramStart"/>
      <w:r w:rsidRPr="009B2481">
        <w:rPr>
          <w:rFonts w:ascii="Times New Roman" w:eastAsia="Times New Roman" w:hAnsi="Times New Roman" w:cs="Times New Roman"/>
          <w:bCs/>
          <w:i/>
          <w:sz w:val="24"/>
          <w:szCs w:val="28"/>
        </w:rPr>
        <w:t>compose.yaml</w:t>
      </w:r>
      <w:proofErr w:type="spellEnd"/>
      <w:proofErr w:type="gramEnd"/>
      <w:r w:rsidR="001807DA" w:rsidRPr="00171855">
        <w:rPr>
          <w:rFonts w:ascii="Times New Roman" w:eastAsia="Times New Roman" w:hAnsi="Times New Roman" w:cs="Times New Roman"/>
          <w:bCs/>
          <w:sz w:val="24"/>
          <w:szCs w:val="28"/>
        </w:rPr>
        <w:t xml:space="preserve"> </w:t>
      </w:r>
      <w:r>
        <w:rPr>
          <w:rFonts w:ascii="Times New Roman" w:eastAsia="Times New Roman" w:hAnsi="Times New Roman" w:cs="Times New Roman"/>
          <w:bCs/>
          <w:sz w:val="24"/>
          <w:szCs w:val="28"/>
        </w:rPr>
        <w:t>formam a comuni</w:t>
      </w:r>
      <w:ins w:id="281" w:author="THIAGO LUIS SILVA FORTUNATO" w:date="2018-01-29T21:47:00Z">
        <w:r w:rsidR="00E9354E">
          <w:rPr>
            <w:rFonts w:ascii="Times New Roman" w:eastAsia="Times New Roman" w:hAnsi="Times New Roman" w:cs="Times New Roman"/>
            <w:bCs/>
            <w:sz w:val="24"/>
            <w:szCs w:val="28"/>
          </w:rPr>
          <w:t>ca</w:t>
        </w:r>
      </w:ins>
      <w:r>
        <w:rPr>
          <w:rFonts w:ascii="Times New Roman" w:eastAsia="Times New Roman" w:hAnsi="Times New Roman" w:cs="Times New Roman"/>
          <w:bCs/>
          <w:sz w:val="24"/>
          <w:szCs w:val="28"/>
        </w:rPr>
        <w:t xml:space="preserve">ção </w:t>
      </w:r>
      <w:ins w:id="282" w:author="THIAGO LUIS SILVA FORTUNATO" w:date="2018-01-29T21:47:00Z">
        <w:r w:rsidR="00E9354E">
          <w:rPr>
            <w:rFonts w:ascii="Times New Roman" w:eastAsia="Times New Roman" w:hAnsi="Times New Roman" w:cs="Times New Roman"/>
            <w:bCs/>
            <w:sz w:val="24"/>
            <w:szCs w:val="28"/>
          </w:rPr>
          <w:t xml:space="preserve">ilustrada </w:t>
        </w:r>
      </w:ins>
      <w:del w:id="283" w:author="THIAGO LUIS SILVA FORTUNATO" w:date="2018-01-29T21:47:00Z">
        <w:r w:rsidDel="00E9354E">
          <w:rPr>
            <w:rFonts w:ascii="Times New Roman" w:eastAsia="Times New Roman" w:hAnsi="Times New Roman" w:cs="Times New Roman"/>
            <w:bCs/>
            <w:sz w:val="24"/>
            <w:szCs w:val="28"/>
          </w:rPr>
          <w:delText>demonstrada</w:delText>
        </w:r>
      </w:del>
      <w:r>
        <w:rPr>
          <w:rFonts w:ascii="Times New Roman" w:eastAsia="Times New Roman" w:hAnsi="Times New Roman" w:cs="Times New Roman"/>
          <w:bCs/>
          <w:sz w:val="24"/>
          <w:szCs w:val="28"/>
        </w:rPr>
        <w:t xml:space="preserve"> na Figura 12.</w:t>
      </w:r>
    </w:p>
    <w:p w14:paraId="312E2F03" w14:textId="77777777" w:rsidR="00011204" w:rsidRPr="009B2481" w:rsidRDefault="00011204" w:rsidP="001807DA">
      <w:pPr>
        <w:spacing w:after="0" w:line="360" w:lineRule="auto"/>
        <w:jc w:val="both"/>
        <w:rPr>
          <w:rFonts w:ascii="Times New Roman" w:eastAsia="Times New Roman" w:hAnsi="Times New Roman" w:cs="Times New Roman"/>
          <w:bCs/>
          <w:sz w:val="24"/>
          <w:szCs w:val="28"/>
        </w:rPr>
      </w:pPr>
    </w:p>
    <w:p w14:paraId="58C98471" w14:textId="4126AC92" w:rsidR="001807DA" w:rsidRDefault="009B2481" w:rsidP="001807DA">
      <w:pPr>
        <w:spacing w:after="0" w:line="360" w:lineRule="auto"/>
        <w:jc w:val="both"/>
      </w:pPr>
      <w:r>
        <w:rPr>
          <w:rFonts w:ascii="Times New Roman" w:eastAsia="Times New Roman" w:hAnsi="Times New Roman" w:cs="Times New Roman"/>
          <w:b/>
          <w:bCs/>
          <w:noProof/>
          <w:sz w:val="28"/>
          <w:szCs w:val="28"/>
          <w:lang w:eastAsia="pt-BR"/>
        </w:rPr>
        <w:drawing>
          <wp:anchor distT="0" distB="0" distL="114300" distR="114300" simplePos="0" relativeHeight="251655680" behindDoc="0" locked="0" layoutInCell="1" allowOverlap="1" wp14:anchorId="2A6A61D4" wp14:editId="1537DEA9">
            <wp:simplePos x="0" y="0"/>
            <wp:positionH relativeFrom="column">
              <wp:posOffset>1052830</wp:posOffset>
            </wp:positionH>
            <wp:positionV relativeFrom="paragraph">
              <wp:posOffset>481330</wp:posOffset>
            </wp:positionV>
            <wp:extent cx="3400425" cy="2024380"/>
            <wp:effectExtent l="0" t="0" r="0" b="0"/>
            <wp:wrapTopAndBottom/>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pskills.png"/>
                    <pic:cNvPicPr/>
                  </pic:nvPicPr>
                  <pic:blipFill>
                    <a:blip r:embed="rId34">
                      <a:extLst>
                        <a:ext uri="{28A0092B-C50C-407E-A947-70E740481C1C}">
                          <a14:useLocalDpi xmlns:a14="http://schemas.microsoft.com/office/drawing/2010/main" val="0"/>
                        </a:ext>
                      </a:extLst>
                    </a:blip>
                    <a:stretch>
                      <a:fillRect/>
                    </a:stretch>
                  </pic:blipFill>
                  <pic:spPr>
                    <a:xfrm>
                      <a:off x="0" y="0"/>
                      <a:ext cx="3400425" cy="2024380"/>
                    </a:xfrm>
                    <a:prstGeom prst="rect">
                      <a:avLst/>
                    </a:prstGeom>
                  </pic:spPr>
                </pic:pic>
              </a:graphicData>
            </a:graphic>
            <wp14:sizeRelH relativeFrom="margin">
              <wp14:pctWidth>0</wp14:pctWidth>
            </wp14:sizeRelH>
            <wp14:sizeRelV relativeFrom="margin">
              <wp14:pctHeight>0</wp14:pctHeight>
            </wp14:sizeRelV>
          </wp:anchor>
        </w:drawing>
      </w:r>
      <w:r w:rsidR="004E3007">
        <w:rPr>
          <w:noProof/>
        </w:rPr>
        <w:pict w14:anchorId="4E1BCD52">
          <v:shape id="_x0000_s1042" type="#_x0000_t202" style="position:absolute;left:0;text-align:left;margin-left:88.35pt;margin-top:1.85pt;width:247.55pt;height:36pt;z-index:251662336;mso-position-horizontal-relative:text;mso-position-vertical-relative:text" stroked="f">
            <v:textbox style="mso-next-textbox:#_x0000_s1042" inset="0,0,0,0">
              <w:txbxContent>
                <w:p w14:paraId="7A32CED7" w14:textId="4E336296" w:rsidR="004E3007" w:rsidRPr="000852E4" w:rsidRDefault="004E3007" w:rsidP="001807DA">
                  <w:pPr>
                    <w:pStyle w:val="Legenda"/>
                    <w:jc w:val="center"/>
                    <w:rPr>
                      <w:rFonts w:ascii="Times New Roman" w:eastAsia="Times New Roman" w:hAnsi="Times New Roman" w:cs="Times New Roman"/>
                      <w:bCs/>
                      <w:iCs w:val="0"/>
                      <w:szCs w:val="28"/>
                    </w:rPr>
                  </w:pPr>
                  <w:bookmarkStart w:id="284" w:name="_Toc500357765"/>
                  <w:bookmarkStart w:id="285" w:name="_Toc503819921"/>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12</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Comunicação entre os Containers.</w:t>
                  </w:r>
                  <w:bookmarkEnd w:id="284"/>
                  <w:bookmarkEnd w:id="285"/>
                </w:p>
              </w:txbxContent>
            </v:textbox>
            <w10:wrap type="square" side="largest"/>
          </v:shape>
        </w:pict>
      </w:r>
      <w:r w:rsidR="001807DA">
        <w:rPr>
          <w:rFonts w:ascii="Times New Roman" w:eastAsia="Times New Roman" w:hAnsi="Times New Roman" w:cs="Times New Roman"/>
          <w:b/>
          <w:bCs/>
          <w:sz w:val="28"/>
          <w:szCs w:val="28"/>
        </w:rPr>
        <w:tab/>
      </w:r>
    </w:p>
    <w:p w14:paraId="3579B3C5" w14:textId="55B233E7" w:rsidR="00FC1FE7" w:rsidRDefault="00FC1FE7" w:rsidP="001807DA">
      <w:pPr>
        <w:spacing w:after="0" w:line="360" w:lineRule="auto"/>
        <w:jc w:val="both"/>
        <w:rPr>
          <w:rFonts w:ascii="Times New Roman" w:eastAsia="Times New Roman" w:hAnsi="Times New Roman" w:cs="Times New Roman"/>
          <w:b/>
          <w:bCs/>
          <w:sz w:val="28"/>
          <w:szCs w:val="28"/>
        </w:rPr>
      </w:pPr>
    </w:p>
    <w:p w14:paraId="307DF850" w14:textId="77777777" w:rsidR="00011204" w:rsidRDefault="00011204" w:rsidP="001807DA">
      <w:pPr>
        <w:spacing w:after="0" w:line="360" w:lineRule="auto"/>
        <w:jc w:val="both"/>
        <w:rPr>
          <w:rFonts w:ascii="Times New Roman" w:eastAsia="Times New Roman" w:hAnsi="Times New Roman" w:cs="Times New Roman"/>
          <w:b/>
          <w:bCs/>
          <w:sz w:val="28"/>
          <w:szCs w:val="28"/>
        </w:rPr>
      </w:pPr>
    </w:p>
    <w:p w14:paraId="2267D2A7" w14:textId="0733EB70" w:rsidR="001807DA" w:rsidRDefault="001807DA" w:rsidP="00704E16">
      <w:pPr>
        <w:pStyle w:val="Ttulo3"/>
        <w:numPr>
          <w:ilvl w:val="2"/>
          <w:numId w:val="2"/>
        </w:numPr>
      </w:pPr>
      <w:bookmarkStart w:id="286" w:name="_Toc503820004"/>
      <w:r w:rsidRPr="0012575D">
        <w:rPr>
          <w:rFonts w:ascii="Times New Roman" w:hAnsi="Times New Roman"/>
          <w:b/>
          <w:color w:val="auto"/>
        </w:rPr>
        <w:t>Volumes</w:t>
      </w:r>
      <w:bookmarkEnd w:id="286"/>
    </w:p>
    <w:p w14:paraId="040923EB" w14:textId="77777777" w:rsidR="001807DA" w:rsidRDefault="001807DA" w:rsidP="001807DA">
      <w:pPr>
        <w:spacing w:after="0" w:line="360" w:lineRule="auto"/>
        <w:jc w:val="both"/>
        <w:rPr>
          <w:rFonts w:ascii="Times New Roman" w:eastAsia="Times New Roman" w:hAnsi="Times New Roman" w:cs="Times New Roman"/>
          <w:b/>
          <w:bCs/>
          <w:sz w:val="28"/>
          <w:szCs w:val="28"/>
        </w:rPr>
      </w:pPr>
    </w:p>
    <w:p w14:paraId="6DB39A47" w14:textId="6F183EEA" w:rsidR="001807DA" w:rsidRPr="0012575D" w:rsidRDefault="001807DA" w:rsidP="001807DA">
      <w:pPr>
        <w:spacing w:after="0" w:line="360" w:lineRule="auto"/>
        <w:jc w:val="both"/>
        <w:rPr>
          <w:sz w:val="24"/>
        </w:rPr>
      </w:pPr>
      <w:r>
        <w:rPr>
          <w:rFonts w:ascii="Times New Roman" w:eastAsia="Times New Roman" w:hAnsi="Times New Roman" w:cs="Times New Roman"/>
          <w:b/>
          <w:bCs/>
          <w:sz w:val="28"/>
          <w:szCs w:val="28"/>
          <w:rPrChange w:id="287" w:author="Eduardo Sakaue" w:date="2017-07-13T18:28:00Z">
            <w:rPr/>
          </w:rPrChange>
        </w:rPr>
        <w:tab/>
      </w:r>
      <w:r w:rsidR="00DC5DC4" w:rsidRPr="00DC5DC4">
        <w:rPr>
          <w:rFonts w:ascii="Times New Roman" w:eastAsia="Times New Roman" w:hAnsi="Times New Roman" w:cs="Times New Roman"/>
          <w:bCs/>
          <w:sz w:val="24"/>
          <w:szCs w:val="28"/>
        </w:rPr>
        <w:t xml:space="preserve">Os Volumes </w:t>
      </w:r>
      <w:proofErr w:type="spellStart"/>
      <w:r w:rsidR="00DC5DC4" w:rsidRPr="00DC5DC4">
        <w:rPr>
          <w:rFonts w:ascii="Times New Roman" w:eastAsia="Times New Roman" w:hAnsi="Times New Roman" w:cs="Times New Roman"/>
          <w:bCs/>
          <w:sz w:val="24"/>
          <w:szCs w:val="28"/>
        </w:rPr>
        <w:t>Docker</w:t>
      </w:r>
      <w:proofErr w:type="spellEnd"/>
      <w:r w:rsidR="00DC5DC4" w:rsidRPr="00DC5DC4">
        <w:rPr>
          <w:rFonts w:ascii="Times New Roman" w:eastAsia="Times New Roman" w:hAnsi="Times New Roman" w:cs="Times New Roman"/>
          <w:bCs/>
          <w:sz w:val="24"/>
          <w:szCs w:val="28"/>
        </w:rPr>
        <w:t xml:space="preserve"> têm a finalidade de </w:t>
      </w:r>
      <w:r w:rsidR="00DC5DC4">
        <w:rPr>
          <w:rFonts w:ascii="Times New Roman" w:eastAsia="Times New Roman" w:hAnsi="Times New Roman" w:cs="Times New Roman"/>
          <w:bCs/>
          <w:sz w:val="24"/>
          <w:szCs w:val="28"/>
        </w:rPr>
        <w:t xml:space="preserve">persistir os dados usados pelos Containers </w:t>
      </w:r>
      <w:proofErr w:type="spellStart"/>
      <w:r w:rsidR="00DC5DC4">
        <w:rPr>
          <w:rFonts w:ascii="Times New Roman" w:eastAsia="Times New Roman" w:hAnsi="Times New Roman" w:cs="Times New Roman"/>
          <w:bCs/>
          <w:sz w:val="24"/>
          <w:szCs w:val="28"/>
        </w:rPr>
        <w:t>Docker</w:t>
      </w:r>
      <w:proofErr w:type="spellEnd"/>
      <w:r w:rsidR="00DC5DC4">
        <w:rPr>
          <w:rFonts w:ascii="Times New Roman" w:eastAsia="Times New Roman" w:hAnsi="Times New Roman" w:cs="Times New Roman"/>
          <w:bCs/>
          <w:sz w:val="24"/>
          <w:szCs w:val="28"/>
        </w:rPr>
        <w:t xml:space="preserve">. </w:t>
      </w:r>
      <w:r w:rsidR="004D2CC0">
        <w:rPr>
          <w:rFonts w:ascii="Times New Roman" w:eastAsia="Times New Roman" w:hAnsi="Times New Roman" w:cs="Times New Roman"/>
          <w:bCs/>
          <w:sz w:val="24"/>
          <w:szCs w:val="28"/>
        </w:rPr>
        <w:t>C</w:t>
      </w:r>
      <w:r w:rsidRPr="0012575D">
        <w:rPr>
          <w:rFonts w:ascii="Times New Roman" w:eastAsia="Times New Roman" w:hAnsi="Times New Roman" w:cs="Times New Roman"/>
          <w:sz w:val="24"/>
          <w:szCs w:val="28"/>
        </w:rPr>
        <w:t xml:space="preserve">ada container é responsável pelo seu volume e informação sensível ao serviço em que oferece. </w:t>
      </w:r>
    </w:p>
    <w:p w14:paraId="1E328091"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 </w:t>
      </w:r>
      <w:proofErr w:type="spellStart"/>
      <w:r w:rsidRPr="0012575D">
        <w:rPr>
          <w:rFonts w:ascii="Times New Roman" w:eastAsia="Times New Roman" w:hAnsi="Times New Roman" w:cs="Times New Roman"/>
          <w:bCs/>
          <w:sz w:val="24"/>
          <w:szCs w:val="28"/>
        </w:rPr>
        <w:t>Mapskills-app</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Mapskills</w:t>
      </w:r>
      <w:proofErr w:type="spellEnd"/>
      <w:r w:rsidRPr="0012575D">
        <w:rPr>
          <w:rFonts w:ascii="Times New Roman" w:eastAsia="Times New Roman" w:hAnsi="Times New Roman" w:cs="Times New Roman"/>
          <w:bCs/>
          <w:sz w:val="24"/>
          <w:szCs w:val="28"/>
        </w:rPr>
        <w:t>-web tem os volumes mapeados para que o arquivo .</w:t>
      </w:r>
      <w:proofErr w:type="spellStart"/>
      <w:r w:rsidRPr="0012575D">
        <w:rPr>
          <w:rFonts w:ascii="Times New Roman" w:eastAsia="Times New Roman" w:hAnsi="Times New Roman" w:cs="Times New Roman"/>
          <w:bCs/>
          <w:sz w:val="24"/>
          <w:szCs w:val="28"/>
        </w:rPr>
        <w:t>war</w:t>
      </w:r>
      <w:proofErr w:type="spellEnd"/>
      <w:r w:rsidRPr="0012575D">
        <w:rPr>
          <w:rFonts w:ascii="Times New Roman" w:eastAsia="Times New Roman" w:hAnsi="Times New Roman" w:cs="Times New Roman"/>
          <w:bCs/>
          <w:sz w:val="24"/>
          <w:szCs w:val="28"/>
        </w:rPr>
        <w:t xml:space="preserve"> seja atualizado pelo </w:t>
      </w:r>
      <w:proofErr w:type="spellStart"/>
      <w:r w:rsidRPr="0012575D">
        <w:rPr>
          <w:rFonts w:ascii="Times New Roman" w:eastAsia="Times New Roman" w:hAnsi="Times New Roman" w:cs="Times New Roman"/>
          <w:bCs/>
          <w:sz w:val="24"/>
          <w:szCs w:val="28"/>
        </w:rPr>
        <w:t>Jenkins</w:t>
      </w:r>
      <w:proofErr w:type="spellEnd"/>
      <w:r w:rsidRPr="0012575D">
        <w:rPr>
          <w:rFonts w:ascii="Times New Roman" w:eastAsia="Times New Roman" w:hAnsi="Times New Roman" w:cs="Times New Roman"/>
          <w:bCs/>
          <w:sz w:val="24"/>
          <w:szCs w:val="28"/>
        </w:rPr>
        <w:t xml:space="preserve"> a qualquer momento, desta forma, é solucionado o problema de integração contínua, pois uma versão nova do sistema, atualizará automaticamente.</w:t>
      </w:r>
    </w:p>
    <w:p w14:paraId="127B0E60"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 volume </w:t>
      </w:r>
      <w:proofErr w:type="spellStart"/>
      <w:r w:rsidRPr="0012575D">
        <w:rPr>
          <w:rFonts w:ascii="Times New Roman" w:eastAsia="Times New Roman" w:hAnsi="Times New Roman" w:cs="Times New Roman"/>
          <w:bCs/>
          <w:sz w:val="24"/>
          <w:szCs w:val="28"/>
        </w:rPr>
        <w:t>Mapskills-Mysql</w:t>
      </w:r>
      <w:proofErr w:type="spellEnd"/>
      <w:r w:rsidRPr="0012575D">
        <w:rPr>
          <w:rFonts w:ascii="Times New Roman" w:eastAsia="Times New Roman" w:hAnsi="Times New Roman" w:cs="Times New Roman"/>
          <w:bCs/>
          <w:sz w:val="24"/>
          <w:szCs w:val="28"/>
        </w:rPr>
        <w:t xml:space="preserve"> tem a finalidade de armazenar todas informações salva na base de dados, podendo assim para a execução ou mesmo excluir o container </w:t>
      </w:r>
      <w:proofErr w:type="spellStart"/>
      <w:r w:rsidRPr="0012575D">
        <w:rPr>
          <w:rFonts w:ascii="Times New Roman" w:eastAsia="Times New Roman" w:hAnsi="Times New Roman" w:cs="Times New Roman"/>
          <w:bCs/>
          <w:sz w:val="24"/>
          <w:szCs w:val="28"/>
        </w:rPr>
        <w:t>Mapskills-Mysql</w:t>
      </w:r>
      <w:proofErr w:type="spellEnd"/>
      <w:r w:rsidRPr="0012575D">
        <w:rPr>
          <w:rFonts w:ascii="Times New Roman" w:eastAsia="Times New Roman" w:hAnsi="Times New Roman" w:cs="Times New Roman"/>
          <w:bCs/>
          <w:sz w:val="24"/>
          <w:szCs w:val="28"/>
        </w:rPr>
        <w:t xml:space="preserve"> que as informações não serão perdidas.</w:t>
      </w:r>
    </w:p>
    <w:p w14:paraId="15E3283C" w14:textId="77777777" w:rsidR="001807DA" w:rsidRPr="0012575D" w:rsidRDefault="001807DA" w:rsidP="001807DA">
      <w:pPr>
        <w:spacing w:after="0" w:line="360" w:lineRule="auto"/>
        <w:jc w:val="both"/>
        <w:rPr>
          <w:sz w:val="24"/>
        </w:rPr>
      </w:pPr>
      <w:r w:rsidRPr="0012575D">
        <w:rPr>
          <w:rFonts w:ascii="Times New Roman" w:eastAsia="Times New Roman" w:hAnsi="Times New Roman" w:cs="Times New Roman"/>
          <w:bCs/>
          <w:sz w:val="24"/>
          <w:szCs w:val="28"/>
        </w:rPr>
        <w:tab/>
        <w:t xml:space="preserve">Os volumes utilizados no container </w:t>
      </w:r>
      <w:proofErr w:type="spellStart"/>
      <w:r w:rsidRPr="0012575D">
        <w:rPr>
          <w:rFonts w:ascii="Times New Roman" w:eastAsia="Times New Roman" w:hAnsi="Times New Roman" w:cs="Times New Roman"/>
          <w:bCs/>
          <w:sz w:val="24"/>
          <w:szCs w:val="28"/>
        </w:rPr>
        <w:t>Mapkills-Jenkins</w:t>
      </w:r>
      <w:proofErr w:type="spellEnd"/>
      <w:r w:rsidRPr="0012575D">
        <w:rPr>
          <w:rFonts w:ascii="Times New Roman" w:eastAsia="Times New Roman" w:hAnsi="Times New Roman" w:cs="Times New Roman"/>
          <w:bCs/>
          <w:sz w:val="24"/>
          <w:szCs w:val="28"/>
        </w:rPr>
        <w:t xml:space="preserve">, tem funções importantes na solução para o requisito de Integração Contínua, pois eles formam uma comunicação entre os containers </w:t>
      </w:r>
      <w:proofErr w:type="spellStart"/>
      <w:r w:rsidRPr="0012575D">
        <w:rPr>
          <w:rFonts w:ascii="Times New Roman" w:eastAsia="Times New Roman" w:hAnsi="Times New Roman" w:cs="Times New Roman"/>
          <w:bCs/>
          <w:sz w:val="24"/>
          <w:szCs w:val="28"/>
        </w:rPr>
        <w:t>Mapkills-App</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Mapskills</w:t>
      </w:r>
      <w:proofErr w:type="spellEnd"/>
      <w:r w:rsidRPr="0012575D">
        <w:rPr>
          <w:rFonts w:ascii="Times New Roman" w:eastAsia="Times New Roman" w:hAnsi="Times New Roman" w:cs="Times New Roman"/>
          <w:bCs/>
          <w:sz w:val="24"/>
          <w:szCs w:val="28"/>
        </w:rPr>
        <w:t xml:space="preserve">-Web para que sejam atualizados a qualquer instante, </w:t>
      </w:r>
      <w:r w:rsidRPr="0012575D">
        <w:rPr>
          <w:rFonts w:ascii="Times New Roman" w:eastAsia="Times New Roman" w:hAnsi="Times New Roman" w:cs="Times New Roman"/>
          <w:bCs/>
          <w:sz w:val="24"/>
          <w:szCs w:val="28"/>
        </w:rPr>
        <w:lastRenderedPageBreak/>
        <w:t xml:space="preserve">além de compartilhar os arquivos de execução do </w:t>
      </w:r>
      <w:proofErr w:type="spellStart"/>
      <w:r w:rsidRPr="0012575D">
        <w:rPr>
          <w:rFonts w:ascii="Times New Roman" w:eastAsia="Times New Roman" w:hAnsi="Times New Roman" w:cs="Times New Roman"/>
          <w:bCs/>
          <w:sz w:val="24"/>
          <w:szCs w:val="28"/>
        </w:rPr>
        <w:t>Docker</w:t>
      </w:r>
      <w:proofErr w:type="spellEnd"/>
      <w:r w:rsidRPr="0012575D">
        <w:rPr>
          <w:rFonts w:ascii="Times New Roman" w:eastAsia="Times New Roman" w:hAnsi="Times New Roman" w:cs="Times New Roman"/>
          <w:bCs/>
          <w:sz w:val="24"/>
          <w:szCs w:val="28"/>
        </w:rPr>
        <w:t xml:space="preserve"> e </w:t>
      </w:r>
      <w:proofErr w:type="spellStart"/>
      <w:r w:rsidRPr="0012575D">
        <w:rPr>
          <w:rFonts w:ascii="Times New Roman" w:eastAsia="Times New Roman" w:hAnsi="Times New Roman" w:cs="Times New Roman"/>
          <w:bCs/>
          <w:sz w:val="24"/>
          <w:szCs w:val="28"/>
        </w:rPr>
        <w:t>Docker-Compose</w:t>
      </w:r>
      <w:proofErr w:type="spellEnd"/>
      <w:r w:rsidRPr="0012575D">
        <w:rPr>
          <w:rFonts w:ascii="Times New Roman" w:eastAsia="Times New Roman" w:hAnsi="Times New Roman" w:cs="Times New Roman"/>
          <w:bCs/>
          <w:sz w:val="24"/>
          <w:szCs w:val="28"/>
        </w:rPr>
        <w:t>, para que possam ser executados comando de dentro do container.</w:t>
      </w:r>
    </w:p>
    <w:p w14:paraId="35FBF2F5" w14:textId="7079B400" w:rsidR="004D2CC0" w:rsidRDefault="001807DA">
      <w:pPr>
        <w:spacing w:after="0" w:line="360" w:lineRule="auto"/>
        <w:jc w:val="both"/>
        <w:rPr>
          <w:rFonts w:ascii="Times New Roman" w:eastAsia="Times New Roman" w:hAnsi="Times New Roman" w:cs="Times New Roman"/>
          <w:bCs/>
          <w:sz w:val="24"/>
          <w:szCs w:val="28"/>
        </w:rPr>
      </w:pPr>
      <w:r w:rsidRPr="0012575D">
        <w:rPr>
          <w:rFonts w:ascii="Times New Roman" w:eastAsia="Times New Roman" w:hAnsi="Times New Roman" w:cs="Times New Roman"/>
          <w:bCs/>
          <w:sz w:val="24"/>
          <w:szCs w:val="28"/>
        </w:rPr>
        <w:tab/>
        <w:t xml:space="preserve">No container </w:t>
      </w:r>
      <w:proofErr w:type="spellStart"/>
      <w:r w:rsidRPr="0012575D">
        <w:rPr>
          <w:rFonts w:ascii="Times New Roman" w:eastAsia="Times New Roman" w:hAnsi="Times New Roman" w:cs="Times New Roman"/>
          <w:bCs/>
          <w:sz w:val="24"/>
          <w:szCs w:val="28"/>
        </w:rPr>
        <w:t>Mapskills-Cadvisor</w:t>
      </w:r>
      <w:proofErr w:type="spellEnd"/>
      <w:r w:rsidRPr="0012575D">
        <w:rPr>
          <w:rFonts w:ascii="Times New Roman" w:eastAsia="Times New Roman" w:hAnsi="Times New Roman" w:cs="Times New Roman"/>
          <w:bCs/>
          <w:sz w:val="24"/>
          <w:szCs w:val="28"/>
        </w:rPr>
        <w:t xml:space="preserve"> são compartilhados com o host os volumes necessários para o monitoramento de dados referente ao Host e Containers </w:t>
      </w:r>
      <w:proofErr w:type="spellStart"/>
      <w:r w:rsidRPr="0012575D">
        <w:rPr>
          <w:rFonts w:ascii="Times New Roman" w:eastAsia="Times New Roman" w:hAnsi="Times New Roman" w:cs="Times New Roman"/>
          <w:bCs/>
          <w:sz w:val="24"/>
          <w:szCs w:val="28"/>
        </w:rPr>
        <w:t>Docker</w:t>
      </w:r>
      <w:proofErr w:type="spellEnd"/>
      <w:r w:rsidRPr="0012575D">
        <w:rPr>
          <w:rFonts w:ascii="Times New Roman" w:eastAsia="Times New Roman" w:hAnsi="Times New Roman" w:cs="Times New Roman"/>
          <w:bCs/>
          <w:sz w:val="24"/>
          <w:szCs w:val="28"/>
        </w:rPr>
        <w:t xml:space="preserve">. </w:t>
      </w:r>
    </w:p>
    <w:p w14:paraId="07FB5FB6" w14:textId="77777777" w:rsidR="00011204" w:rsidRDefault="00011204">
      <w:pPr>
        <w:spacing w:after="0" w:line="360" w:lineRule="auto"/>
        <w:jc w:val="both"/>
        <w:rPr>
          <w:rFonts w:ascii="Times New Roman" w:eastAsia="Times New Roman" w:hAnsi="Times New Roman" w:cs="Times New Roman"/>
          <w:bCs/>
          <w:sz w:val="24"/>
          <w:szCs w:val="28"/>
        </w:rPr>
      </w:pPr>
    </w:p>
    <w:p w14:paraId="6320C244" w14:textId="081580D5" w:rsidR="00F6771E" w:rsidRPr="000156FD" w:rsidRDefault="00F81FF4" w:rsidP="00704E16">
      <w:pPr>
        <w:pStyle w:val="Ttulo2"/>
        <w:numPr>
          <w:ilvl w:val="1"/>
          <w:numId w:val="2"/>
        </w:numPr>
        <w:rPr>
          <w:sz w:val="24"/>
        </w:rPr>
      </w:pPr>
      <w:bookmarkStart w:id="288" w:name="_Toc503820005"/>
      <w:proofErr w:type="spellStart"/>
      <w:r w:rsidRPr="000156FD">
        <w:rPr>
          <w:sz w:val="24"/>
        </w:rPr>
        <w:t>Mapskills-Jenkins</w:t>
      </w:r>
      <w:bookmarkEnd w:id="288"/>
      <w:proofErr w:type="spellEnd"/>
    </w:p>
    <w:p w14:paraId="7AC98776" w14:textId="77777777" w:rsidR="00F6771E" w:rsidRPr="004D2CC0" w:rsidRDefault="00F6771E">
      <w:pPr>
        <w:spacing w:after="0" w:line="360" w:lineRule="auto"/>
        <w:jc w:val="both"/>
        <w:rPr>
          <w:rFonts w:ascii="Times New Roman" w:eastAsia="Times New Roman" w:hAnsi="Times New Roman" w:cs="Times New Roman"/>
          <w:b/>
          <w:bCs/>
          <w:sz w:val="24"/>
          <w:szCs w:val="24"/>
        </w:rPr>
      </w:pPr>
    </w:p>
    <w:p w14:paraId="205EB520" w14:textId="129B14DF" w:rsidR="00F6771E" w:rsidRPr="000156FD" w:rsidRDefault="00F81FF4" w:rsidP="000156FD">
      <w:pPr>
        <w:spacing w:after="0" w:line="360" w:lineRule="auto"/>
        <w:jc w:val="both"/>
        <w:rPr>
          <w:sz w:val="24"/>
        </w:rPr>
      </w:pPr>
      <w:r w:rsidRPr="000156FD">
        <w:rPr>
          <w:rFonts w:ascii="Times New Roman" w:eastAsia="Times New Roman" w:hAnsi="Times New Roman" w:cs="Times New Roman"/>
          <w:b/>
          <w:bCs/>
          <w:sz w:val="24"/>
          <w:szCs w:val="32"/>
        </w:rPr>
        <w:tab/>
      </w:r>
      <w:r w:rsidRPr="000156FD">
        <w:rPr>
          <w:rFonts w:ascii="Times New Roman" w:eastAsia="Times New Roman" w:hAnsi="Times New Roman" w:cs="Times New Roman"/>
          <w:bCs/>
          <w:sz w:val="24"/>
          <w:szCs w:val="28"/>
        </w:rPr>
        <w:t>Container</w:t>
      </w:r>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Jenkins</w:t>
      </w:r>
      <w:proofErr w:type="spellEnd"/>
      <w:r w:rsidRPr="000156FD">
        <w:rPr>
          <w:rFonts w:ascii="Times New Roman" w:eastAsia="Times New Roman" w:hAnsi="Times New Roman" w:cs="Times New Roman"/>
          <w:sz w:val="24"/>
          <w:szCs w:val="28"/>
        </w:rPr>
        <w:t xml:space="preserve"> realiza o controle </w:t>
      </w:r>
      <w:r w:rsidR="00E30548" w:rsidRPr="000156FD">
        <w:rPr>
          <w:rFonts w:ascii="Times New Roman" w:eastAsia="Times New Roman" w:hAnsi="Times New Roman" w:cs="Times New Roman"/>
          <w:sz w:val="24"/>
          <w:szCs w:val="28"/>
        </w:rPr>
        <w:t>das implantações realizadas</w:t>
      </w:r>
      <w:r w:rsidRPr="000156FD">
        <w:rPr>
          <w:rFonts w:ascii="Times New Roman" w:eastAsia="Times New Roman" w:hAnsi="Times New Roman" w:cs="Times New Roman"/>
          <w:sz w:val="24"/>
          <w:szCs w:val="28"/>
        </w:rPr>
        <w:t xml:space="preserve"> durante a implementação do software</w:t>
      </w:r>
      <w:r w:rsidR="00511488">
        <w:rPr>
          <w:rFonts w:ascii="Times New Roman" w:eastAsia="Times New Roman" w:hAnsi="Times New Roman" w:cs="Times New Roman"/>
          <w:sz w:val="24"/>
          <w:szCs w:val="28"/>
        </w:rPr>
        <w:t xml:space="preserve"> conforme requisito descrito no item 2.2.6</w:t>
      </w:r>
      <w:r w:rsidRPr="000156FD">
        <w:rPr>
          <w:rFonts w:ascii="Times New Roman" w:eastAsia="Times New Roman" w:hAnsi="Times New Roman" w:cs="Times New Roman"/>
          <w:sz w:val="24"/>
          <w:szCs w:val="28"/>
        </w:rPr>
        <w:t xml:space="preserve">. Após configurado, tem o trabalho de realizar construções de forma instantânea, com testes sendo executados e falhas detectadas caso encontre-as. </w:t>
      </w:r>
      <w:ins w:id="289" w:author="THIAGO LUIS SILVA FORTUNATO" w:date="2018-01-29T22:58:00Z">
        <w:r w:rsidR="00357025">
          <w:rPr>
            <w:rFonts w:ascii="Times New Roman" w:eastAsia="Times New Roman" w:hAnsi="Times New Roman" w:cs="Times New Roman"/>
            <w:sz w:val="24"/>
            <w:szCs w:val="28"/>
          </w:rPr>
          <w:t xml:space="preserve">Esse processo auxilia na </w:t>
        </w:r>
      </w:ins>
      <w:ins w:id="290" w:author="THIAGO LUIS SILVA FORTUNATO" w:date="2018-01-29T22:59:00Z">
        <w:r w:rsidR="00357025">
          <w:rPr>
            <w:rFonts w:ascii="Times New Roman" w:eastAsia="Times New Roman" w:hAnsi="Times New Roman" w:cs="Times New Roman"/>
            <w:sz w:val="24"/>
            <w:szCs w:val="28"/>
          </w:rPr>
          <w:t xml:space="preserve">detecção </w:t>
        </w:r>
      </w:ins>
      <w:ins w:id="291" w:author="THIAGO LUIS SILVA FORTUNATO" w:date="2018-01-29T23:00:00Z">
        <w:r w:rsidR="00357025">
          <w:rPr>
            <w:rFonts w:ascii="Times New Roman" w:eastAsia="Times New Roman" w:hAnsi="Times New Roman" w:cs="Times New Roman"/>
            <w:sz w:val="24"/>
            <w:szCs w:val="28"/>
          </w:rPr>
          <w:t xml:space="preserve">antecipada </w:t>
        </w:r>
      </w:ins>
      <w:ins w:id="292" w:author="THIAGO LUIS SILVA FORTUNATO" w:date="2018-01-29T22:58:00Z">
        <w:r w:rsidR="00357025">
          <w:rPr>
            <w:rFonts w:ascii="Times New Roman" w:eastAsia="Times New Roman" w:hAnsi="Times New Roman" w:cs="Times New Roman"/>
            <w:sz w:val="24"/>
            <w:szCs w:val="28"/>
          </w:rPr>
          <w:t xml:space="preserve">de possíveis bugs ou </w:t>
        </w:r>
      </w:ins>
      <w:ins w:id="293" w:author="THIAGO LUIS SILVA FORTUNATO" w:date="2018-01-29T23:00:00Z">
        <w:r w:rsidR="00357025">
          <w:rPr>
            <w:rFonts w:ascii="Times New Roman" w:eastAsia="Times New Roman" w:hAnsi="Times New Roman" w:cs="Times New Roman"/>
            <w:sz w:val="24"/>
            <w:szCs w:val="28"/>
          </w:rPr>
          <w:t xml:space="preserve">que </w:t>
        </w:r>
      </w:ins>
      <w:ins w:id="294" w:author="THIAGO LUIS SILVA FORTUNATO" w:date="2018-01-29T23:01:00Z">
        <w:r w:rsidR="00357025">
          <w:rPr>
            <w:rFonts w:ascii="Times New Roman" w:eastAsia="Times New Roman" w:hAnsi="Times New Roman" w:cs="Times New Roman"/>
            <w:sz w:val="24"/>
            <w:szCs w:val="28"/>
          </w:rPr>
          <w:t xml:space="preserve">novas </w:t>
        </w:r>
      </w:ins>
      <w:ins w:id="295" w:author="THIAGO LUIS SILVA FORTUNATO" w:date="2018-01-29T23:00:00Z">
        <w:r w:rsidR="00357025">
          <w:rPr>
            <w:rFonts w:ascii="Times New Roman" w:eastAsia="Times New Roman" w:hAnsi="Times New Roman" w:cs="Times New Roman"/>
            <w:sz w:val="24"/>
            <w:szCs w:val="28"/>
          </w:rPr>
          <w:t>funciona</w:t>
        </w:r>
      </w:ins>
      <w:ins w:id="296" w:author="THIAGO LUIS SILVA FORTUNATO" w:date="2018-01-29T23:01:00Z">
        <w:r w:rsidR="00357025">
          <w:rPr>
            <w:rFonts w:ascii="Times New Roman" w:eastAsia="Times New Roman" w:hAnsi="Times New Roman" w:cs="Times New Roman"/>
            <w:sz w:val="24"/>
            <w:szCs w:val="28"/>
          </w:rPr>
          <w:t xml:space="preserve">lidades </w:t>
        </w:r>
      </w:ins>
      <w:ins w:id="297" w:author="THIAGO LUIS SILVA FORTUNATO" w:date="2018-01-29T23:04:00Z">
        <w:r w:rsidR="001E6FDF">
          <w:rPr>
            <w:rFonts w:ascii="Times New Roman" w:eastAsia="Times New Roman" w:hAnsi="Times New Roman" w:cs="Times New Roman"/>
            <w:sz w:val="24"/>
            <w:szCs w:val="28"/>
          </w:rPr>
          <w:t xml:space="preserve">atrapalhem </w:t>
        </w:r>
      </w:ins>
      <w:ins w:id="298" w:author="THIAGO LUIS SILVA FORTUNATO" w:date="2018-01-29T23:05:00Z">
        <w:r w:rsidR="001E6FDF">
          <w:rPr>
            <w:rFonts w:ascii="Times New Roman" w:eastAsia="Times New Roman" w:hAnsi="Times New Roman" w:cs="Times New Roman"/>
            <w:sz w:val="24"/>
            <w:szCs w:val="28"/>
          </w:rPr>
          <w:t>a execução de funções já implementadas.</w:t>
        </w:r>
      </w:ins>
    </w:p>
    <w:p w14:paraId="5326F0A2" w14:textId="24811728" w:rsidR="000156FD" w:rsidRDefault="00F81FF4">
      <w:pPr>
        <w:spacing w:after="0" w:line="360" w:lineRule="auto"/>
        <w:jc w:val="both"/>
        <w:rPr>
          <w:ins w:id="299" w:author="THIAGO LUIS SILVA FORTUNATO" w:date="2018-01-22T22:02:00Z"/>
          <w:rFonts w:ascii="Times New Roman" w:eastAsia="Times New Roman" w:hAnsi="Times New Roman" w:cs="Times New Roman"/>
          <w:sz w:val="24"/>
          <w:szCs w:val="28"/>
        </w:rPr>
      </w:pPr>
      <w:r w:rsidRPr="000156FD">
        <w:rPr>
          <w:rFonts w:ascii="Times New Roman" w:eastAsia="Times New Roman" w:hAnsi="Times New Roman" w:cs="Times New Roman"/>
          <w:sz w:val="24"/>
          <w:szCs w:val="28"/>
        </w:rPr>
        <w:tab/>
        <w:t xml:space="preserve">Seu funcionamento baseia-se na criação de </w:t>
      </w:r>
      <w:r w:rsidR="001807DA" w:rsidRPr="001807DA">
        <w:rPr>
          <w:rFonts w:ascii="Times New Roman" w:eastAsia="Times New Roman" w:hAnsi="Times New Roman" w:cs="Times New Roman"/>
          <w:i/>
          <w:sz w:val="24"/>
          <w:szCs w:val="28"/>
        </w:rPr>
        <w:t>J</w:t>
      </w:r>
      <w:r w:rsidR="00BA154F" w:rsidRPr="001807DA">
        <w:rPr>
          <w:rFonts w:ascii="Times New Roman" w:eastAsia="Times New Roman" w:hAnsi="Times New Roman" w:cs="Times New Roman"/>
          <w:i/>
          <w:sz w:val="24"/>
          <w:szCs w:val="28"/>
        </w:rPr>
        <w:t>obs</w:t>
      </w:r>
      <w:r w:rsidRPr="000156FD">
        <w:rPr>
          <w:rFonts w:ascii="Times New Roman" w:eastAsia="Times New Roman" w:hAnsi="Times New Roman" w:cs="Times New Roman"/>
          <w:sz w:val="24"/>
          <w:szCs w:val="28"/>
        </w:rPr>
        <w:t xml:space="preserve"> para execução de tarefas específicas, para que seja atendido todos requisitos propostos à Integração Contínua, foi necessário configurar quatro </w:t>
      </w:r>
      <w:del w:id="300" w:author="THIAGO LUIS SILVA FORTUNATO" w:date="2018-01-22T22:02:00Z">
        <w:r w:rsidRPr="000156FD" w:rsidDel="00D36D1E">
          <w:rPr>
            <w:rFonts w:ascii="Times New Roman" w:eastAsia="Times New Roman" w:hAnsi="Times New Roman" w:cs="Times New Roman"/>
            <w:sz w:val="24"/>
            <w:szCs w:val="28"/>
          </w:rPr>
          <w:delText>Trabalhos</w:delText>
        </w:r>
      </w:del>
      <w:ins w:id="301" w:author="THIAGO LUIS SILVA FORTUNATO" w:date="2018-01-22T22:02:00Z">
        <w:r w:rsidR="00D36D1E" w:rsidRPr="00D36D1E">
          <w:rPr>
            <w:rFonts w:ascii="Times New Roman" w:eastAsia="Times New Roman" w:hAnsi="Times New Roman" w:cs="Times New Roman"/>
            <w:i/>
            <w:sz w:val="24"/>
            <w:szCs w:val="28"/>
            <w:rPrChange w:id="302" w:author="THIAGO LUIS SILVA FORTUNATO" w:date="2018-01-22T22:03:00Z">
              <w:rPr>
                <w:rFonts w:ascii="Times New Roman" w:eastAsia="Times New Roman" w:hAnsi="Times New Roman" w:cs="Times New Roman"/>
                <w:sz w:val="24"/>
                <w:szCs w:val="28"/>
              </w:rPr>
            </w:rPrChange>
          </w:rPr>
          <w:t>Jobs</w:t>
        </w:r>
      </w:ins>
      <w:r w:rsidRPr="000156FD">
        <w:rPr>
          <w:rFonts w:ascii="Times New Roman" w:eastAsia="Times New Roman" w:hAnsi="Times New Roman" w:cs="Times New Roman"/>
          <w:sz w:val="24"/>
          <w:szCs w:val="28"/>
        </w:rPr>
        <w:t>: Build-</w:t>
      </w:r>
      <w:proofErr w:type="spellStart"/>
      <w:r w:rsidRPr="000156FD">
        <w:rPr>
          <w:rFonts w:ascii="Times New Roman" w:eastAsia="Times New Roman" w:hAnsi="Times New Roman" w:cs="Times New Roman"/>
          <w:sz w:val="24"/>
          <w:szCs w:val="28"/>
        </w:rPr>
        <w:t>Mapksills</w:t>
      </w:r>
      <w:proofErr w:type="spellEnd"/>
      <w:r w:rsidRPr="000156FD">
        <w:rPr>
          <w:rFonts w:ascii="Times New Roman" w:eastAsia="Times New Roman" w:hAnsi="Times New Roman" w:cs="Times New Roman"/>
          <w:sz w:val="24"/>
          <w:szCs w:val="28"/>
        </w:rPr>
        <w:t>-</w:t>
      </w:r>
      <w:proofErr w:type="spellStart"/>
      <w:r w:rsidRPr="000156FD">
        <w:rPr>
          <w:rFonts w:ascii="Times New Roman" w:eastAsia="Times New Roman" w:hAnsi="Times New Roman" w:cs="Times New Roman"/>
          <w:sz w:val="24"/>
          <w:szCs w:val="28"/>
        </w:rPr>
        <w:t>App</w:t>
      </w:r>
      <w:proofErr w:type="spellEnd"/>
      <w:r w:rsidRPr="000156FD">
        <w:rPr>
          <w:rFonts w:ascii="Times New Roman" w:eastAsia="Times New Roman" w:hAnsi="Times New Roman" w:cs="Times New Roman"/>
          <w:sz w:val="24"/>
          <w:szCs w:val="28"/>
        </w:rPr>
        <w:t>, Build-</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-Front, </w:t>
      </w:r>
      <w:proofErr w:type="spellStart"/>
      <w:r w:rsidRPr="000156FD">
        <w:rPr>
          <w:rFonts w:ascii="Times New Roman" w:eastAsia="Times New Roman" w:hAnsi="Times New Roman" w:cs="Times New Roman"/>
          <w:sz w:val="24"/>
          <w:szCs w:val="28"/>
        </w:rPr>
        <w:t>Copy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Artifact</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App</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Copy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Artifact</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Front, </w:t>
      </w:r>
      <w:proofErr w:type="spellStart"/>
      <w:r w:rsidRPr="000156FD">
        <w:rPr>
          <w:rFonts w:ascii="Times New Roman" w:eastAsia="Times New Roman" w:hAnsi="Times New Roman" w:cs="Times New Roman"/>
          <w:sz w:val="24"/>
          <w:szCs w:val="28"/>
        </w:rPr>
        <w:t>Deploy</w:t>
      </w:r>
      <w:proofErr w:type="spellEnd"/>
      <w:r w:rsidRPr="000156FD">
        <w:rPr>
          <w:rFonts w:ascii="Times New Roman" w:eastAsia="Times New Roman" w:hAnsi="Times New Roman" w:cs="Times New Roman"/>
          <w:sz w:val="24"/>
          <w:szCs w:val="28"/>
        </w:rPr>
        <w:t xml:space="preserve"> </w:t>
      </w:r>
      <w:proofErr w:type="spellStart"/>
      <w:r w:rsidRPr="000156FD">
        <w:rPr>
          <w:rFonts w:ascii="Times New Roman" w:eastAsia="Times New Roman" w:hAnsi="Times New Roman" w:cs="Times New Roman"/>
          <w:sz w:val="24"/>
          <w:szCs w:val="28"/>
        </w:rPr>
        <w:t>Mapskills</w:t>
      </w:r>
      <w:proofErr w:type="spellEnd"/>
      <w:r w:rsidRPr="000156FD">
        <w:rPr>
          <w:rFonts w:ascii="Times New Roman" w:eastAsia="Times New Roman" w:hAnsi="Times New Roman" w:cs="Times New Roman"/>
          <w:sz w:val="24"/>
          <w:szCs w:val="28"/>
        </w:rPr>
        <w:t xml:space="preserve">. </w:t>
      </w:r>
    </w:p>
    <w:p w14:paraId="198FF6F8" w14:textId="1CA9CE25" w:rsidR="00D36D1E" w:rsidRPr="00D36D1E" w:rsidRDefault="00D36D1E">
      <w:pPr>
        <w:rPr>
          <w:rFonts w:ascii="Times New Roman" w:eastAsia="Times New Roman" w:hAnsi="Times New Roman" w:cs="Times New Roman"/>
          <w:sz w:val="24"/>
          <w:szCs w:val="28"/>
          <w:rPrChange w:id="303" w:author="THIAGO LUIS SILVA FORTUNATO" w:date="2018-01-22T22:03:00Z">
            <w:rPr/>
          </w:rPrChange>
        </w:rPr>
        <w:pPrChange w:id="304" w:author="THIAGO LUIS SILVA FORTUNATO" w:date="2018-01-22T22:05:00Z">
          <w:pPr>
            <w:spacing w:after="0" w:line="360" w:lineRule="auto"/>
            <w:jc w:val="both"/>
          </w:pPr>
        </w:pPrChange>
      </w:pPr>
      <w:ins w:id="305" w:author="THIAGO LUIS SILVA FORTUNATO" w:date="2018-01-22T22:02:00Z">
        <w:r w:rsidRPr="00D36D1E">
          <w:rPr>
            <w:rFonts w:ascii="Times New Roman" w:eastAsia="Times New Roman" w:hAnsi="Times New Roman" w:cs="Times New Roman"/>
            <w:sz w:val="24"/>
            <w:szCs w:val="28"/>
            <w:rPrChange w:id="306" w:author="THIAGO LUIS SILVA FORTUNATO" w:date="2018-01-22T22:02:00Z">
              <w:rPr/>
            </w:rPrChange>
          </w:rPr>
          <w:tab/>
          <w:t xml:space="preserve">Todas configurações </w:t>
        </w:r>
      </w:ins>
      <w:ins w:id="307" w:author="THIAGO LUIS SILVA FORTUNATO" w:date="2018-01-23T00:34:00Z">
        <w:r w:rsidR="006D3E06">
          <w:rPr>
            <w:rFonts w:ascii="Times New Roman" w:eastAsia="Times New Roman" w:hAnsi="Times New Roman" w:cs="Times New Roman"/>
            <w:sz w:val="24"/>
            <w:szCs w:val="28"/>
          </w:rPr>
          <w:t>realizadas</w:t>
        </w:r>
      </w:ins>
      <w:ins w:id="308" w:author="THIAGO LUIS SILVA FORTUNATO" w:date="2018-01-22T22:02:00Z">
        <w:r w:rsidRPr="00D36D1E">
          <w:rPr>
            <w:rFonts w:ascii="Times New Roman" w:eastAsia="Times New Roman" w:hAnsi="Times New Roman" w:cs="Times New Roman"/>
            <w:sz w:val="24"/>
            <w:szCs w:val="28"/>
            <w:rPrChange w:id="309" w:author="THIAGO LUIS SILVA FORTUNATO" w:date="2018-01-22T22:02:00Z">
              <w:rPr/>
            </w:rPrChange>
          </w:rPr>
          <w:t xml:space="preserve"> nos </w:t>
        </w:r>
        <w:r w:rsidRPr="00D36D1E">
          <w:rPr>
            <w:rFonts w:ascii="Times New Roman" w:eastAsia="Times New Roman" w:hAnsi="Times New Roman" w:cs="Times New Roman"/>
            <w:i/>
            <w:sz w:val="24"/>
            <w:szCs w:val="28"/>
            <w:rPrChange w:id="310" w:author="THIAGO LUIS SILVA FORTUNATO" w:date="2018-01-22T22:03:00Z">
              <w:rPr/>
            </w:rPrChange>
          </w:rPr>
          <w:t>Jobs</w:t>
        </w:r>
      </w:ins>
      <w:ins w:id="311" w:author="THIAGO LUIS SILVA FORTUNATO" w:date="2018-01-22T22:03:00Z">
        <w:r>
          <w:rPr>
            <w:rFonts w:ascii="Times New Roman" w:eastAsia="Times New Roman" w:hAnsi="Times New Roman" w:cs="Times New Roman"/>
            <w:i/>
            <w:sz w:val="24"/>
            <w:szCs w:val="28"/>
          </w:rPr>
          <w:t xml:space="preserve"> </w:t>
        </w:r>
        <w:r>
          <w:rPr>
            <w:rFonts w:ascii="Times New Roman" w:eastAsia="Times New Roman" w:hAnsi="Times New Roman" w:cs="Times New Roman"/>
            <w:sz w:val="24"/>
            <w:szCs w:val="28"/>
          </w:rPr>
          <w:t xml:space="preserve">estão descritas no Anexo </w:t>
        </w:r>
      </w:ins>
      <w:proofErr w:type="gramStart"/>
      <w:ins w:id="312" w:author="THIAGO LUIS SILVA FORTUNATO" w:date="2018-02-05T23:31:00Z">
        <w:r w:rsidR="00953D49">
          <w:rPr>
            <w:rFonts w:ascii="Times New Roman" w:eastAsia="Times New Roman" w:hAnsi="Times New Roman" w:cs="Times New Roman"/>
            <w:sz w:val="24"/>
            <w:szCs w:val="28"/>
          </w:rPr>
          <w:t>A</w:t>
        </w:r>
      </w:ins>
      <w:ins w:id="313" w:author="THIAGO LUIS SILVA FORTUNATO" w:date="2018-02-05T23:32:00Z">
        <w:r w:rsidR="00953D49">
          <w:rPr>
            <w:rFonts w:ascii="Times New Roman" w:eastAsia="Times New Roman" w:hAnsi="Times New Roman" w:cs="Times New Roman"/>
            <w:sz w:val="24"/>
            <w:szCs w:val="28"/>
          </w:rPr>
          <w:t xml:space="preserve">, </w:t>
        </w:r>
      </w:ins>
      <w:ins w:id="314" w:author="THIAGO LUIS SILVA FORTUNATO" w:date="2018-02-05T23:33:00Z">
        <w:r w:rsidR="00953D49">
          <w:rPr>
            <w:rFonts w:ascii="Times New Roman" w:eastAsia="Times New Roman" w:hAnsi="Times New Roman" w:cs="Times New Roman"/>
            <w:sz w:val="24"/>
            <w:szCs w:val="28"/>
          </w:rPr>
          <w:t>i</w:t>
        </w:r>
      </w:ins>
      <w:ins w:id="315" w:author="THIAGO LUIS SILVA FORTUNATO" w:date="2018-02-05T23:32:00Z">
        <w:r w:rsidR="00953D49">
          <w:rPr>
            <w:rFonts w:ascii="Times New Roman" w:eastAsia="Times New Roman" w:hAnsi="Times New Roman" w:cs="Times New Roman"/>
            <w:sz w:val="24"/>
            <w:szCs w:val="28"/>
          </w:rPr>
          <w:t>tem</w:t>
        </w:r>
        <w:proofErr w:type="gramEnd"/>
        <w:r w:rsidR="00953D49">
          <w:rPr>
            <w:rFonts w:ascii="Times New Roman" w:eastAsia="Times New Roman" w:hAnsi="Times New Roman" w:cs="Times New Roman"/>
            <w:sz w:val="24"/>
            <w:szCs w:val="28"/>
          </w:rPr>
          <w:t xml:space="preserve"> 3</w:t>
        </w:r>
      </w:ins>
      <w:ins w:id="316" w:author="THIAGO LUIS SILVA FORTUNATO" w:date="2018-01-22T22:04:00Z">
        <w:r>
          <w:rPr>
            <w:rFonts w:ascii="Times New Roman" w:eastAsia="Times New Roman" w:hAnsi="Times New Roman" w:cs="Times New Roman"/>
            <w:sz w:val="24"/>
            <w:szCs w:val="28"/>
          </w:rPr>
          <w:t>.</w:t>
        </w:r>
      </w:ins>
    </w:p>
    <w:p w14:paraId="1CC26EF9" w14:textId="2957540A" w:rsidR="009B2481"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bCs/>
          <w:sz w:val="28"/>
          <w:szCs w:val="28"/>
        </w:rPr>
        <w:tab/>
      </w:r>
      <w:r w:rsidRPr="000156FD">
        <w:rPr>
          <w:rFonts w:ascii="Times New Roman" w:eastAsia="Times New Roman" w:hAnsi="Times New Roman" w:cs="Times New Roman"/>
          <w:sz w:val="24"/>
          <w:szCs w:val="28"/>
        </w:rPr>
        <w:t xml:space="preserve">A Interface Web do </w:t>
      </w:r>
      <w:proofErr w:type="spellStart"/>
      <w:r w:rsidRPr="000156FD">
        <w:rPr>
          <w:rFonts w:ascii="Times New Roman" w:eastAsia="Times New Roman" w:hAnsi="Times New Roman" w:cs="Times New Roman"/>
          <w:sz w:val="24"/>
          <w:szCs w:val="28"/>
        </w:rPr>
        <w:t>Jenkins</w:t>
      </w:r>
      <w:proofErr w:type="spellEnd"/>
      <w:r w:rsidRPr="000156FD">
        <w:rPr>
          <w:rFonts w:ascii="Times New Roman" w:eastAsia="Times New Roman" w:hAnsi="Times New Roman" w:cs="Times New Roman"/>
          <w:sz w:val="24"/>
          <w:szCs w:val="28"/>
        </w:rPr>
        <w:t xml:space="preserve"> pode ser acessada através do</w:t>
      </w:r>
      <w:r w:rsidRPr="00A65179">
        <w:rPr>
          <w:rFonts w:ascii="Times New Roman" w:eastAsia="Times New Roman" w:hAnsi="Times New Roman" w:cs="Times New Roman"/>
          <w:color w:val="auto"/>
          <w:sz w:val="24"/>
          <w:szCs w:val="28"/>
        </w:rPr>
        <w:t xml:space="preserve"> </w:t>
      </w:r>
      <w:hyperlink r:id="rId35" w:history="1">
        <w:r w:rsidR="00A114F2" w:rsidRPr="00A65179">
          <w:rPr>
            <w:rStyle w:val="Hyperlink"/>
            <w:rFonts w:ascii="Times New Roman" w:eastAsia="Times New Roman" w:hAnsi="Times New Roman" w:cs="Times New Roman"/>
            <w:color w:val="auto"/>
            <w:sz w:val="24"/>
            <w:szCs w:val="28"/>
            <w:u w:val="none"/>
          </w:rPr>
          <w:t>http://ip_do_host:8585</w:t>
        </w:r>
      </w:hyperlink>
      <w:r w:rsidR="00D1038E">
        <w:rPr>
          <w:rStyle w:val="Hyperlink"/>
          <w:rFonts w:ascii="Times New Roman" w:eastAsia="Times New Roman" w:hAnsi="Times New Roman" w:cs="Times New Roman"/>
          <w:color w:val="auto"/>
          <w:sz w:val="24"/>
          <w:szCs w:val="28"/>
          <w:u w:val="none"/>
        </w:rPr>
        <w:t xml:space="preserve">, conforme </w:t>
      </w:r>
      <w:proofErr w:type="spellStart"/>
      <w:r w:rsidR="00D1038E">
        <w:rPr>
          <w:rStyle w:val="Hyperlink"/>
          <w:rFonts w:ascii="Times New Roman" w:eastAsia="Times New Roman" w:hAnsi="Times New Roman" w:cs="Times New Roman"/>
          <w:color w:val="auto"/>
          <w:sz w:val="24"/>
          <w:szCs w:val="28"/>
          <w:u w:val="none"/>
        </w:rPr>
        <w:t>desmonstrada</w:t>
      </w:r>
      <w:proofErr w:type="spellEnd"/>
      <w:r w:rsidR="00D1038E">
        <w:rPr>
          <w:rStyle w:val="Hyperlink"/>
          <w:rFonts w:ascii="Times New Roman" w:eastAsia="Times New Roman" w:hAnsi="Times New Roman" w:cs="Times New Roman"/>
          <w:color w:val="auto"/>
          <w:sz w:val="24"/>
          <w:szCs w:val="28"/>
          <w:u w:val="none"/>
        </w:rPr>
        <w:t xml:space="preserve"> na Figura 13</w:t>
      </w:r>
      <w:r w:rsidRPr="000156FD">
        <w:rPr>
          <w:rFonts w:ascii="Times New Roman" w:eastAsia="Times New Roman" w:hAnsi="Times New Roman" w:cs="Times New Roman"/>
          <w:sz w:val="24"/>
          <w:szCs w:val="28"/>
        </w:rPr>
        <w:t>.</w:t>
      </w:r>
      <w:r w:rsidR="009B2481">
        <w:rPr>
          <w:noProof/>
          <w:lang w:eastAsia="pt-BR"/>
        </w:rPr>
        <w:drawing>
          <wp:anchor distT="0" distB="0" distL="0" distR="0" simplePos="0" relativeHeight="251654656" behindDoc="0" locked="0" layoutInCell="1" allowOverlap="1" wp14:anchorId="5F18072E" wp14:editId="1B65B4D1">
            <wp:simplePos x="0" y="0"/>
            <wp:positionH relativeFrom="column">
              <wp:posOffset>-40005</wp:posOffset>
            </wp:positionH>
            <wp:positionV relativeFrom="paragraph">
              <wp:posOffset>1130935</wp:posOffset>
            </wp:positionV>
            <wp:extent cx="5490845" cy="2133600"/>
            <wp:effectExtent l="0" t="0" r="0" b="0"/>
            <wp:wrapTopAndBottom/>
            <wp:docPr id="4"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1"/>
                    <pic:cNvPicPr>
                      <a:picLocks noChangeAspect="1" noChangeArrowheads="1"/>
                    </pic:cNvPicPr>
                  </pic:nvPicPr>
                  <pic:blipFill>
                    <a:blip r:embed="rId36"/>
                    <a:stretch>
                      <a:fillRect/>
                    </a:stretch>
                  </pic:blipFill>
                  <pic:spPr bwMode="auto">
                    <a:xfrm>
                      <a:off x="0" y="0"/>
                      <a:ext cx="5490845" cy="2133600"/>
                    </a:xfrm>
                    <a:prstGeom prst="rect">
                      <a:avLst/>
                    </a:prstGeom>
                  </pic:spPr>
                </pic:pic>
              </a:graphicData>
            </a:graphic>
          </wp:anchor>
        </w:drawing>
      </w:r>
    </w:p>
    <w:p w14:paraId="1F5D507B" w14:textId="5B77BD89" w:rsidR="00D1038E" w:rsidRDefault="004E3007">
      <w:pPr>
        <w:spacing w:after="0" w:line="360" w:lineRule="auto"/>
        <w:jc w:val="both"/>
        <w:rPr>
          <w:rFonts w:ascii="Times New Roman" w:eastAsia="Times New Roman" w:hAnsi="Times New Roman" w:cs="Times New Roman"/>
          <w:sz w:val="24"/>
          <w:szCs w:val="28"/>
        </w:rPr>
      </w:pPr>
      <w:r>
        <w:rPr>
          <w:noProof/>
        </w:rPr>
        <w:pict w14:anchorId="40B722AD">
          <v:shape id="_x0000_s1045" type="#_x0000_t202" style="position:absolute;left:0;text-align:left;margin-left:-3.9pt;margin-top:3.4pt;width:432.35pt;height:36pt;z-index:251663360;mso-position-horizontal-relative:text;mso-position-vertical-relative:text" stroked="f">
            <v:textbox inset="0,0,0,0">
              <w:txbxContent>
                <w:p w14:paraId="4CBA1898" w14:textId="4C8E83FF" w:rsidR="004E3007" w:rsidRPr="000852E4" w:rsidRDefault="004E3007" w:rsidP="00DE5BDB">
                  <w:pPr>
                    <w:pStyle w:val="Legenda"/>
                    <w:jc w:val="center"/>
                    <w:rPr>
                      <w:rFonts w:ascii="Times New Roman" w:eastAsia="Times New Roman" w:hAnsi="Times New Roman" w:cs="Times New Roman"/>
                      <w:bCs/>
                      <w:iCs w:val="0"/>
                      <w:szCs w:val="28"/>
                    </w:rPr>
                  </w:pPr>
                  <w:bookmarkStart w:id="317" w:name="_Toc503819922"/>
                  <w:r w:rsidRPr="000852E4">
                    <w:rPr>
                      <w:rFonts w:ascii="Times New Roman" w:eastAsia="Times New Roman" w:hAnsi="Times New Roman" w:cs="Times New Roman"/>
                      <w:bCs/>
                      <w:iCs w:val="0"/>
                      <w:szCs w:val="28"/>
                    </w:rPr>
                    <w:t xml:space="preserve">Figura </w:t>
                  </w:r>
                  <w:r>
                    <w:rPr>
                      <w:rFonts w:ascii="Times New Roman" w:eastAsia="Times New Roman" w:hAnsi="Times New Roman" w:cs="Times New Roman"/>
                      <w:bCs/>
                      <w:iCs w:val="0"/>
                      <w:szCs w:val="28"/>
                    </w:rPr>
                    <w:fldChar w:fldCharType="begin"/>
                  </w:r>
                  <w:r>
                    <w:rPr>
                      <w:rFonts w:ascii="Times New Roman" w:eastAsia="Times New Roman" w:hAnsi="Times New Roman" w:cs="Times New Roman"/>
                      <w:bCs/>
                      <w:iCs w:val="0"/>
                      <w:szCs w:val="28"/>
                    </w:rPr>
                    <w:instrText xml:space="preserve"> SEQ Figura \* ARABIC </w:instrText>
                  </w:r>
                  <w:r>
                    <w:rPr>
                      <w:rFonts w:ascii="Times New Roman" w:eastAsia="Times New Roman" w:hAnsi="Times New Roman" w:cs="Times New Roman"/>
                      <w:bCs/>
                      <w:iCs w:val="0"/>
                      <w:szCs w:val="28"/>
                    </w:rPr>
                    <w:fldChar w:fldCharType="separate"/>
                  </w:r>
                  <w:r>
                    <w:rPr>
                      <w:rFonts w:ascii="Times New Roman" w:eastAsia="Times New Roman" w:hAnsi="Times New Roman" w:cs="Times New Roman"/>
                      <w:bCs/>
                      <w:iCs w:val="0"/>
                      <w:noProof/>
                      <w:szCs w:val="28"/>
                    </w:rPr>
                    <w:t>13</w:t>
                  </w:r>
                  <w:r>
                    <w:rPr>
                      <w:rFonts w:ascii="Times New Roman" w:eastAsia="Times New Roman" w:hAnsi="Times New Roman" w:cs="Times New Roman"/>
                      <w:bCs/>
                      <w:iCs w:val="0"/>
                      <w:szCs w:val="28"/>
                    </w:rPr>
                    <w:fldChar w:fldCharType="end"/>
                  </w:r>
                  <w:r w:rsidRPr="000852E4">
                    <w:rPr>
                      <w:rFonts w:ascii="Times New Roman" w:eastAsia="Times New Roman" w:hAnsi="Times New Roman" w:cs="Times New Roman"/>
                      <w:bCs/>
                      <w:iCs w:val="0"/>
                      <w:szCs w:val="28"/>
                    </w:rPr>
                    <w:t xml:space="preserve"> - </w:t>
                  </w:r>
                  <w:proofErr w:type="spellStart"/>
                  <w:r w:rsidRPr="000852E4">
                    <w:rPr>
                      <w:rFonts w:ascii="Times New Roman" w:eastAsia="Times New Roman" w:hAnsi="Times New Roman" w:cs="Times New Roman"/>
                      <w:bCs/>
                      <w:iCs w:val="0"/>
                      <w:szCs w:val="28"/>
                    </w:rPr>
                    <w:t>Dashboard</w:t>
                  </w:r>
                  <w:proofErr w:type="spellEnd"/>
                  <w:r w:rsidRPr="000852E4">
                    <w:rPr>
                      <w:rFonts w:ascii="Times New Roman" w:eastAsia="Times New Roman" w:hAnsi="Times New Roman" w:cs="Times New Roman"/>
                      <w:bCs/>
                      <w:iCs w:val="0"/>
                      <w:szCs w:val="28"/>
                    </w:rPr>
                    <w:t xml:space="preserve"> </w:t>
                  </w:r>
                  <w:proofErr w:type="spellStart"/>
                  <w:r w:rsidRPr="000852E4">
                    <w:rPr>
                      <w:rFonts w:ascii="Times New Roman" w:eastAsia="Times New Roman" w:hAnsi="Times New Roman" w:cs="Times New Roman"/>
                      <w:bCs/>
                      <w:iCs w:val="0"/>
                      <w:szCs w:val="28"/>
                    </w:rPr>
                    <w:t>Mapskills-Jenkins</w:t>
                  </w:r>
                  <w:bookmarkEnd w:id="317"/>
                  <w:proofErr w:type="spellEnd"/>
                </w:p>
              </w:txbxContent>
            </v:textbox>
            <w10:wrap type="topAndBottom"/>
          </v:shape>
        </w:pict>
      </w:r>
    </w:p>
    <w:p w14:paraId="278FD8DA" w14:textId="77777777" w:rsidR="00011204" w:rsidRDefault="00011204">
      <w:pPr>
        <w:spacing w:after="0" w:line="360" w:lineRule="auto"/>
        <w:jc w:val="both"/>
        <w:rPr>
          <w:rFonts w:ascii="Times New Roman" w:eastAsia="Times New Roman" w:hAnsi="Times New Roman" w:cs="Times New Roman"/>
          <w:sz w:val="24"/>
          <w:szCs w:val="28"/>
        </w:rPr>
      </w:pPr>
    </w:p>
    <w:p w14:paraId="4C7D3A0E" w14:textId="5FDBBE4A" w:rsidR="00F6771E" w:rsidRPr="004C5A9E" w:rsidRDefault="00F81FF4" w:rsidP="000907E0">
      <w:pPr>
        <w:pStyle w:val="Ttulo3"/>
        <w:numPr>
          <w:ilvl w:val="2"/>
          <w:numId w:val="2"/>
        </w:numPr>
        <w:rPr>
          <w:rFonts w:ascii="Times New Roman" w:hAnsi="Times New Roman"/>
          <w:b/>
          <w:color w:val="auto"/>
        </w:rPr>
      </w:pPr>
      <w:bookmarkStart w:id="318" w:name="_Toc503820006"/>
      <w:r w:rsidRPr="004C5A9E">
        <w:rPr>
          <w:rFonts w:ascii="Times New Roman" w:hAnsi="Times New Roman"/>
          <w:b/>
          <w:color w:val="auto"/>
        </w:rPr>
        <w:t>Build-</w:t>
      </w:r>
      <w:proofErr w:type="spellStart"/>
      <w:r w:rsidRPr="004C5A9E">
        <w:rPr>
          <w:rFonts w:ascii="Times New Roman" w:hAnsi="Times New Roman"/>
          <w:b/>
          <w:color w:val="auto"/>
        </w:rPr>
        <w:t>Mapksills</w:t>
      </w:r>
      <w:proofErr w:type="spellEnd"/>
      <w:r w:rsidRPr="004C5A9E">
        <w:rPr>
          <w:rFonts w:ascii="Times New Roman" w:hAnsi="Times New Roman"/>
          <w:b/>
          <w:color w:val="auto"/>
        </w:rPr>
        <w:t>-</w:t>
      </w:r>
      <w:proofErr w:type="spellStart"/>
      <w:r w:rsidRPr="004C5A9E">
        <w:rPr>
          <w:rFonts w:ascii="Times New Roman" w:hAnsi="Times New Roman"/>
          <w:b/>
          <w:color w:val="auto"/>
        </w:rPr>
        <w:t>App</w:t>
      </w:r>
      <w:bookmarkEnd w:id="318"/>
      <w:proofErr w:type="spellEnd"/>
    </w:p>
    <w:p w14:paraId="635A1AB5" w14:textId="62EA4FA3" w:rsidR="004C5A9E" w:rsidRPr="004C5A9E" w:rsidRDefault="004C5A9E" w:rsidP="004C5A9E">
      <w:pPr>
        <w:pStyle w:val="PargrafodaLista"/>
        <w:spacing w:after="0" w:line="360" w:lineRule="auto"/>
        <w:ind w:left="1080"/>
        <w:jc w:val="both"/>
        <w:rPr>
          <w:rFonts w:ascii="Times New Roman" w:eastAsia="Times New Roman" w:hAnsi="Times New Roman" w:cs="Times New Roman"/>
          <w:b/>
          <w:sz w:val="24"/>
          <w:szCs w:val="28"/>
        </w:rPr>
      </w:pPr>
    </w:p>
    <w:p w14:paraId="7B291328" w14:textId="08663D72"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sz w:val="24"/>
          <w:szCs w:val="28"/>
        </w:rPr>
        <w:t xml:space="preserve">Este </w:t>
      </w:r>
      <w:proofErr w:type="spellStart"/>
      <w:r w:rsidR="004D2CC0" w:rsidRPr="004D2CC0">
        <w:rPr>
          <w:rFonts w:ascii="Times New Roman" w:eastAsia="Times New Roman" w:hAnsi="Times New Roman" w:cs="Times New Roman"/>
          <w:i/>
          <w:sz w:val="24"/>
          <w:szCs w:val="28"/>
        </w:rPr>
        <w:t>Job</w:t>
      </w:r>
      <w:proofErr w:type="spellEnd"/>
      <w:r w:rsidRPr="000156FD">
        <w:rPr>
          <w:rFonts w:ascii="Times New Roman" w:eastAsia="Times New Roman" w:hAnsi="Times New Roman" w:cs="Times New Roman"/>
          <w:sz w:val="24"/>
          <w:szCs w:val="28"/>
        </w:rPr>
        <w:t xml:space="preserve"> irá baixar o projeto Java do repositório GitHub e compilar o projeto no formato .</w:t>
      </w:r>
      <w:proofErr w:type="spellStart"/>
      <w:r w:rsidRPr="000156FD">
        <w:rPr>
          <w:rFonts w:ascii="Times New Roman" w:eastAsia="Times New Roman" w:hAnsi="Times New Roman" w:cs="Times New Roman"/>
          <w:sz w:val="24"/>
          <w:szCs w:val="28"/>
        </w:rPr>
        <w:t>war</w:t>
      </w:r>
      <w:proofErr w:type="spellEnd"/>
      <w:r w:rsidRPr="000156FD">
        <w:rPr>
          <w:rFonts w:ascii="Times New Roman" w:eastAsia="Times New Roman" w:hAnsi="Times New Roman" w:cs="Times New Roman"/>
          <w:sz w:val="24"/>
          <w:szCs w:val="28"/>
        </w:rPr>
        <w:t xml:space="preserve">, para que seja disponibilizado posteriormente por outro </w:t>
      </w:r>
      <w:proofErr w:type="spellStart"/>
      <w:r w:rsidRPr="001807DA">
        <w:rPr>
          <w:rFonts w:ascii="Times New Roman" w:eastAsia="Times New Roman" w:hAnsi="Times New Roman" w:cs="Times New Roman"/>
          <w:i/>
          <w:sz w:val="24"/>
          <w:szCs w:val="28"/>
        </w:rPr>
        <w:t>Job</w:t>
      </w:r>
      <w:proofErr w:type="spellEnd"/>
      <w:r w:rsidRPr="000156FD">
        <w:rPr>
          <w:rFonts w:ascii="Times New Roman" w:eastAsia="Times New Roman" w:hAnsi="Times New Roman" w:cs="Times New Roman"/>
          <w:sz w:val="24"/>
          <w:szCs w:val="28"/>
        </w:rPr>
        <w:t>.</w:t>
      </w:r>
    </w:p>
    <w:p w14:paraId="71D0F132" w14:textId="1252ECC5" w:rsidR="00F6771E" w:rsidRPr="000156FD" w:rsidRDefault="00F81FF4">
      <w:pPr>
        <w:spacing w:after="0" w:line="360" w:lineRule="auto"/>
        <w:jc w:val="both"/>
        <w:rPr>
          <w:sz w:val="24"/>
        </w:rPr>
      </w:pPr>
      <w:r w:rsidRPr="000156FD">
        <w:rPr>
          <w:rFonts w:ascii="Times New Roman" w:eastAsia="Times New Roman" w:hAnsi="Times New Roman" w:cs="Times New Roman"/>
          <w:b/>
          <w:sz w:val="24"/>
          <w:szCs w:val="28"/>
        </w:rPr>
        <w:tab/>
      </w:r>
      <w:r w:rsidRPr="000156FD">
        <w:rPr>
          <w:rFonts w:ascii="Times New Roman" w:eastAsia="Times New Roman" w:hAnsi="Times New Roman" w:cs="Times New Roman"/>
          <w:bCs/>
          <w:sz w:val="24"/>
          <w:szCs w:val="28"/>
        </w:rPr>
        <w:t xml:space="preserve">O comando utilizado apaga a pasta Target, instala os pacotes nos respectivos repositórios e não rodar o script de criação do Banco de Dados, pois desta forma é garantido que os dados nunca serão apagados. Todos esses comandos são rodados pelo usuário </w:t>
      </w:r>
      <w:proofErr w:type="spellStart"/>
      <w:r w:rsidRPr="000156FD">
        <w:rPr>
          <w:rFonts w:ascii="Times New Roman" w:eastAsia="Times New Roman" w:hAnsi="Times New Roman" w:cs="Times New Roman"/>
          <w:bCs/>
          <w:sz w:val="24"/>
          <w:szCs w:val="28"/>
        </w:rPr>
        <w:t>Azure</w:t>
      </w:r>
      <w:proofErr w:type="spellEnd"/>
      <w:r w:rsidRPr="000156FD">
        <w:rPr>
          <w:rFonts w:ascii="Times New Roman" w:eastAsia="Times New Roman" w:hAnsi="Times New Roman" w:cs="Times New Roman"/>
          <w:bCs/>
          <w:sz w:val="24"/>
          <w:szCs w:val="28"/>
        </w:rPr>
        <w:t>, configurado na aplicação:</w:t>
      </w:r>
    </w:p>
    <w:p w14:paraId="77C1FB2E" w14:textId="77777777" w:rsidR="00F6771E" w:rsidRDefault="00F6771E">
      <w:pPr>
        <w:spacing w:after="0" w:line="360" w:lineRule="auto"/>
        <w:jc w:val="both"/>
        <w:rPr>
          <w:rFonts w:ascii="Times New Roman" w:eastAsia="Times New Roman" w:hAnsi="Times New Roman" w:cs="Times New Roman"/>
          <w:bCs/>
          <w:sz w:val="28"/>
          <w:szCs w:val="28"/>
        </w:rPr>
      </w:pPr>
    </w:p>
    <w:p w14:paraId="654F673D" w14:textId="25F95F11" w:rsidR="00F6771E" w:rsidRDefault="00F81FF4" w:rsidP="00A65179">
      <w:pPr>
        <w:spacing w:after="0" w:line="360" w:lineRule="auto"/>
        <w:jc w:val="center"/>
        <w:rPr>
          <w:rFonts w:ascii="Courier New" w:eastAsia="Times New Roman" w:hAnsi="Courier New" w:cs="Courier New"/>
          <w:sz w:val="24"/>
          <w:szCs w:val="24"/>
          <w:lang w:val="en-US"/>
        </w:rPr>
      </w:pPr>
      <w:proofErr w:type="spellStart"/>
      <w:r w:rsidRPr="003E41D4">
        <w:rPr>
          <w:rFonts w:ascii="Courier New" w:eastAsia="Times New Roman" w:hAnsi="Courier New" w:cs="Courier New"/>
          <w:sz w:val="24"/>
          <w:szCs w:val="24"/>
          <w:lang w:val="en-US"/>
        </w:rPr>
        <w:t>mvn</w:t>
      </w:r>
      <w:proofErr w:type="spellEnd"/>
      <w:r w:rsidRPr="003E41D4">
        <w:rPr>
          <w:rFonts w:ascii="Courier New" w:eastAsia="Times New Roman" w:hAnsi="Courier New" w:cs="Courier New"/>
          <w:sz w:val="24"/>
          <w:szCs w:val="24"/>
          <w:lang w:val="en-US"/>
        </w:rPr>
        <w:t xml:space="preserve"> clean install -</w:t>
      </w:r>
      <w:proofErr w:type="spellStart"/>
      <w:r w:rsidRPr="003E41D4">
        <w:rPr>
          <w:rFonts w:ascii="Courier New" w:eastAsia="Times New Roman" w:hAnsi="Courier New" w:cs="Courier New"/>
          <w:sz w:val="24"/>
          <w:szCs w:val="24"/>
          <w:lang w:val="en-US"/>
        </w:rPr>
        <w:t>Dliquibase.should.run</w:t>
      </w:r>
      <w:proofErr w:type="spellEnd"/>
      <w:r w:rsidRPr="003E41D4">
        <w:rPr>
          <w:rFonts w:ascii="Courier New" w:eastAsia="Times New Roman" w:hAnsi="Courier New" w:cs="Courier New"/>
          <w:sz w:val="24"/>
          <w:szCs w:val="24"/>
          <w:lang w:val="en-US"/>
        </w:rPr>
        <w:t>=false -</w:t>
      </w:r>
      <w:proofErr w:type="spellStart"/>
      <w:r w:rsidRPr="003E41D4">
        <w:rPr>
          <w:rFonts w:ascii="Courier New" w:eastAsia="Times New Roman" w:hAnsi="Courier New" w:cs="Courier New"/>
          <w:sz w:val="24"/>
          <w:szCs w:val="24"/>
          <w:lang w:val="en-US"/>
        </w:rPr>
        <w:t>Pazure</w:t>
      </w:r>
      <w:proofErr w:type="spellEnd"/>
    </w:p>
    <w:p w14:paraId="6AC0CBDE" w14:textId="77777777" w:rsidR="00523F88" w:rsidRPr="003E41D4" w:rsidRDefault="00523F88" w:rsidP="00A65179">
      <w:pPr>
        <w:spacing w:after="0" w:line="360" w:lineRule="auto"/>
        <w:jc w:val="center"/>
        <w:rPr>
          <w:rFonts w:ascii="Courier New" w:eastAsia="Times New Roman" w:hAnsi="Courier New" w:cs="Courier New"/>
          <w:sz w:val="24"/>
          <w:szCs w:val="24"/>
          <w:lang w:val="en-US"/>
        </w:rPr>
      </w:pPr>
    </w:p>
    <w:p w14:paraId="4C5D7D56" w14:textId="28CD41D5" w:rsidR="00F6771E" w:rsidRPr="004C5A9E" w:rsidRDefault="00F81FF4" w:rsidP="000907E0">
      <w:pPr>
        <w:pStyle w:val="Ttulo3"/>
        <w:numPr>
          <w:ilvl w:val="2"/>
          <w:numId w:val="2"/>
        </w:numPr>
        <w:rPr>
          <w:color w:val="auto"/>
        </w:rPr>
      </w:pPr>
      <w:bookmarkStart w:id="319" w:name="_Toc503820007"/>
      <w:commentRangeStart w:id="320"/>
      <w:r w:rsidRPr="004C5A9E">
        <w:rPr>
          <w:rFonts w:ascii="Times New Roman" w:eastAsia="Times New Roman" w:hAnsi="Times New Roman" w:cs="Times New Roman"/>
          <w:b/>
          <w:color w:val="auto"/>
          <w:szCs w:val="28"/>
        </w:rPr>
        <w:t xml:space="preserve">Build </w:t>
      </w:r>
      <w:proofErr w:type="spellStart"/>
      <w:r w:rsidRPr="004C5A9E">
        <w:rPr>
          <w:rFonts w:ascii="Times New Roman" w:eastAsia="Times New Roman" w:hAnsi="Times New Roman" w:cs="Times New Roman"/>
          <w:b/>
          <w:color w:val="auto"/>
          <w:szCs w:val="28"/>
        </w:rPr>
        <w:t>Mapskills</w:t>
      </w:r>
      <w:proofErr w:type="spellEnd"/>
      <w:r w:rsidRPr="004C5A9E">
        <w:rPr>
          <w:rFonts w:ascii="Times New Roman" w:eastAsia="Times New Roman" w:hAnsi="Times New Roman" w:cs="Times New Roman"/>
          <w:b/>
          <w:color w:val="auto"/>
          <w:szCs w:val="28"/>
        </w:rPr>
        <w:t>-Web</w:t>
      </w:r>
      <w:bookmarkEnd w:id="319"/>
    </w:p>
    <w:p w14:paraId="399E39CA" w14:textId="77777777" w:rsidR="00F6771E" w:rsidRDefault="00F6771E">
      <w:pPr>
        <w:spacing w:after="0" w:line="360" w:lineRule="auto"/>
        <w:jc w:val="both"/>
        <w:rPr>
          <w:rFonts w:ascii="Times New Roman" w:eastAsia="Times New Roman" w:hAnsi="Times New Roman" w:cs="Times New Roman"/>
          <w:b/>
          <w:sz w:val="28"/>
          <w:szCs w:val="28"/>
        </w:rPr>
      </w:pPr>
    </w:p>
    <w:p w14:paraId="061BC34B" w14:textId="32471E47" w:rsidR="00F6771E" w:rsidRPr="004C5A9E" w:rsidRDefault="00F81FF4">
      <w:pPr>
        <w:spacing w:after="0" w:line="360" w:lineRule="auto"/>
        <w:jc w:val="both"/>
        <w:rPr>
          <w:sz w:val="24"/>
        </w:rPr>
      </w:pPr>
      <w:r>
        <w:rPr>
          <w:rFonts w:ascii="Times New Roman" w:eastAsia="Times New Roman" w:hAnsi="Times New Roman" w:cs="Times New Roman"/>
          <w:b/>
          <w:sz w:val="28"/>
          <w:szCs w:val="28"/>
        </w:rPr>
        <w:tab/>
      </w:r>
      <w:r w:rsidRPr="004C5A9E">
        <w:rPr>
          <w:rFonts w:ascii="Times New Roman" w:eastAsia="Times New Roman" w:hAnsi="Times New Roman" w:cs="Times New Roman"/>
          <w:sz w:val="24"/>
          <w:szCs w:val="28"/>
        </w:rPr>
        <w:t xml:space="preserve">Este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irá baixar o projeto de Inte</w:t>
      </w:r>
      <w:r w:rsidR="00E30548" w:rsidRPr="004C5A9E">
        <w:rPr>
          <w:rFonts w:ascii="Times New Roman" w:eastAsia="Times New Roman" w:hAnsi="Times New Roman" w:cs="Times New Roman"/>
          <w:sz w:val="24"/>
          <w:szCs w:val="28"/>
        </w:rPr>
        <w:t>r</w:t>
      </w:r>
      <w:r w:rsidRPr="004C5A9E">
        <w:rPr>
          <w:rFonts w:ascii="Times New Roman" w:eastAsia="Times New Roman" w:hAnsi="Times New Roman" w:cs="Times New Roman"/>
          <w:sz w:val="24"/>
          <w:szCs w:val="28"/>
        </w:rPr>
        <w:t xml:space="preserve">face Web do repositório </w:t>
      </w:r>
      <w:r w:rsidRPr="00BF12EE">
        <w:rPr>
          <w:rFonts w:ascii="Times New Roman" w:eastAsia="Times New Roman" w:hAnsi="Times New Roman" w:cs="Times New Roman"/>
          <w:sz w:val="24"/>
          <w:szCs w:val="28"/>
          <w:u w:val="single"/>
        </w:rPr>
        <w:t>GitHub</w:t>
      </w:r>
      <w:r w:rsidRPr="004C5A9E">
        <w:rPr>
          <w:rFonts w:ascii="Times New Roman" w:eastAsia="Times New Roman" w:hAnsi="Times New Roman" w:cs="Times New Roman"/>
          <w:sz w:val="24"/>
          <w:szCs w:val="28"/>
        </w:rPr>
        <w:t xml:space="preserve"> e compilar o projeto no formato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para que seja disponibilizado posteriormente.</w:t>
      </w:r>
    </w:p>
    <w:p w14:paraId="721FBD9B" w14:textId="77777777" w:rsidR="00F6771E" w:rsidRDefault="00F6771E">
      <w:pPr>
        <w:spacing w:after="0" w:line="360" w:lineRule="auto"/>
        <w:jc w:val="both"/>
        <w:rPr>
          <w:rFonts w:ascii="Times New Roman" w:eastAsia="Times New Roman" w:hAnsi="Times New Roman" w:cs="Times New Roman"/>
          <w:b/>
          <w:sz w:val="28"/>
          <w:szCs w:val="28"/>
        </w:rPr>
      </w:pPr>
    </w:p>
    <w:p w14:paraId="46B9C756" w14:textId="77777777" w:rsidR="00F6771E" w:rsidRPr="004C5A9E" w:rsidRDefault="00F81FF4">
      <w:pPr>
        <w:spacing w:after="0" w:line="360" w:lineRule="auto"/>
        <w:jc w:val="center"/>
        <w:rPr>
          <w:rFonts w:ascii="Courier New" w:eastAsia="Times New Roman" w:hAnsi="Courier New" w:cs="Courier New"/>
          <w:sz w:val="24"/>
          <w:szCs w:val="24"/>
        </w:rPr>
      </w:pPr>
      <w:proofErr w:type="spellStart"/>
      <w:r w:rsidRPr="004C5A9E">
        <w:rPr>
          <w:rFonts w:ascii="Courier New" w:eastAsia="Times New Roman" w:hAnsi="Courier New" w:cs="Courier New"/>
          <w:sz w:val="24"/>
          <w:szCs w:val="24"/>
        </w:rPr>
        <w:t>mvn</w:t>
      </w:r>
      <w:proofErr w:type="spellEnd"/>
      <w:r w:rsidRPr="004C5A9E">
        <w:rPr>
          <w:rFonts w:ascii="Courier New" w:eastAsia="Times New Roman" w:hAnsi="Courier New" w:cs="Courier New"/>
          <w:sz w:val="24"/>
          <w:szCs w:val="24"/>
        </w:rPr>
        <w:t xml:space="preserve"> clean </w:t>
      </w:r>
      <w:proofErr w:type="spellStart"/>
      <w:r w:rsidRPr="004C5A9E">
        <w:rPr>
          <w:rFonts w:ascii="Courier New" w:eastAsia="Times New Roman" w:hAnsi="Courier New" w:cs="Courier New"/>
          <w:sz w:val="24"/>
          <w:szCs w:val="24"/>
        </w:rPr>
        <w:t>install</w:t>
      </w:r>
      <w:proofErr w:type="spellEnd"/>
      <w:r w:rsidRPr="004C5A9E">
        <w:rPr>
          <w:rFonts w:ascii="Courier New" w:eastAsia="Times New Roman" w:hAnsi="Courier New" w:cs="Courier New"/>
          <w:sz w:val="24"/>
          <w:szCs w:val="24"/>
        </w:rPr>
        <w:t xml:space="preserve"> </w:t>
      </w:r>
    </w:p>
    <w:commentRangeEnd w:id="320"/>
    <w:p w14:paraId="5855D30E" w14:textId="27418253" w:rsidR="00523F88" w:rsidRDefault="009C43FC">
      <w:pPr>
        <w:spacing w:after="0" w:line="360" w:lineRule="auto"/>
        <w:jc w:val="both"/>
        <w:rPr>
          <w:rFonts w:ascii="Times New Roman" w:eastAsia="Times New Roman" w:hAnsi="Times New Roman" w:cs="Times New Roman"/>
          <w:b/>
          <w:sz w:val="28"/>
          <w:szCs w:val="28"/>
        </w:rPr>
      </w:pPr>
      <w:r>
        <w:rPr>
          <w:rStyle w:val="Refdecomentrio"/>
        </w:rPr>
        <w:commentReference w:id="320"/>
      </w:r>
    </w:p>
    <w:p w14:paraId="71143EB5" w14:textId="696882EC" w:rsidR="00F6771E" w:rsidRDefault="00F81FF4" w:rsidP="000907E0">
      <w:pPr>
        <w:pStyle w:val="Ttulo3"/>
        <w:numPr>
          <w:ilvl w:val="2"/>
          <w:numId w:val="2"/>
        </w:numPr>
      </w:pPr>
      <w:bookmarkStart w:id="321" w:name="_Toc503820008"/>
      <w:proofErr w:type="spellStart"/>
      <w:r w:rsidRPr="004C5A9E">
        <w:rPr>
          <w:rFonts w:ascii="Times New Roman" w:eastAsia="Times New Roman" w:hAnsi="Times New Roman" w:cs="Times New Roman"/>
          <w:b/>
          <w:color w:val="auto"/>
          <w:szCs w:val="28"/>
        </w:rPr>
        <w:t>Copy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Artifact</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App</w:t>
      </w:r>
      <w:bookmarkEnd w:id="321"/>
      <w:proofErr w:type="spellEnd"/>
      <w:r>
        <w:rPr>
          <w:rFonts w:ascii="Times New Roman" w:eastAsia="Times New Roman" w:hAnsi="Times New Roman" w:cs="Times New Roman"/>
          <w:b/>
          <w:sz w:val="28"/>
          <w:szCs w:val="28"/>
        </w:rPr>
        <w:t xml:space="preserve"> </w:t>
      </w:r>
    </w:p>
    <w:p w14:paraId="30B6A2CF" w14:textId="77777777" w:rsidR="00F6771E" w:rsidRDefault="00F6771E">
      <w:pPr>
        <w:spacing w:after="0" w:line="360" w:lineRule="auto"/>
        <w:jc w:val="both"/>
        <w:rPr>
          <w:rFonts w:ascii="Times New Roman" w:eastAsia="Times New Roman" w:hAnsi="Times New Roman" w:cs="Times New Roman"/>
          <w:b/>
          <w:sz w:val="28"/>
          <w:szCs w:val="28"/>
        </w:rPr>
      </w:pPr>
    </w:p>
    <w:p w14:paraId="6990BF2E" w14:textId="0B356620" w:rsidR="00F6771E" w:rsidRPr="004C5A9E" w:rsidRDefault="00F81FF4">
      <w:pPr>
        <w:spacing w:after="0" w:line="360" w:lineRule="auto"/>
        <w:jc w:val="both"/>
        <w:rPr>
          <w:sz w:val="24"/>
        </w:rPr>
      </w:pPr>
      <w:r w:rsidRPr="004C5A9E">
        <w:rPr>
          <w:rFonts w:ascii="Times New Roman" w:eastAsia="Times New Roman" w:hAnsi="Times New Roman" w:cs="Times New Roman"/>
          <w:sz w:val="24"/>
          <w:szCs w:val="28"/>
        </w:rPr>
        <w:tab/>
        <w:t xml:space="preserve">Este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depende de que o Build-</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w:t>
      </w:r>
      <w:proofErr w:type="spellStart"/>
      <w:r w:rsidRPr="004C5A9E">
        <w:rPr>
          <w:rFonts w:ascii="Times New Roman" w:eastAsia="Times New Roman" w:hAnsi="Times New Roman" w:cs="Times New Roman"/>
          <w:sz w:val="24"/>
          <w:szCs w:val="28"/>
        </w:rPr>
        <w:t>App</w:t>
      </w:r>
      <w:proofErr w:type="spellEnd"/>
      <w:r w:rsidR="004D2CC0">
        <w:rPr>
          <w:rFonts w:ascii="Times New Roman" w:eastAsia="Times New Roman" w:hAnsi="Times New Roman" w:cs="Times New Roman"/>
          <w:sz w:val="24"/>
          <w:szCs w:val="28"/>
        </w:rPr>
        <w:t xml:space="preserve"> (capítulo 3.</w:t>
      </w:r>
      <w:r w:rsidR="00891822">
        <w:rPr>
          <w:rFonts w:ascii="Times New Roman" w:eastAsia="Times New Roman" w:hAnsi="Times New Roman" w:cs="Times New Roman"/>
          <w:sz w:val="24"/>
          <w:szCs w:val="28"/>
        </w:rPr>
        <w:t>8</w:t>
      </w:r>
      <w:r w:rsidR="004D2CC0">
        <w:rPr>
          <w:rFonts w:ascii="Times New Roman" w:eastAsia="Times New Roman" w:hAnsi="Times New Roman" w:cs="Times New Roman"/>
          <w:sz w:val="24"/>
          <w:szCs w:val="28"/>
        </w:rPr>
        <w:t>.2)</w:t>
      </w:r>
      <w:r w:rsidRPr="004C5A9E">
        <w:rPr>
          <w:rFonts w:ascii="Times New Roman" w:eastAsia="Times New Roman" w:hAnsi="Times New Roman" w:cs="Times New Roman"/>
          <w:sz w:val="24"/>
          <w:szCs w:val="28"/>
        </w:rPr>
        <w:t xml:space="preserve"> tenha sido finalizado com sucesso, só assim, ele irá copiar o arquivo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xml:space="preserve"> do diretório </w:t>
      </w:r>
      <w:r w:rsidRPr="004C5A9E">
        <w:rPr>
          <w:rFonts w:ascii="Times New Roman" w:eastAsia="Times New Roman" w:hAnsi="Times New Roman" w:cs="Times New Roman"/>
          <w:i/>
          <w:iCs/>
          <w:sz w:val="24"/>
          <w:szCs w:val="28"/>
        </w:rPr>
        <w:t>/var/jenkins_home/workspace/Build-Mapskills-Back/target/mapskills.war</w:t>
      </w:r>
      <w:r w:rsidRPr="004C5A9E">
        <w:rPr>
          <w:rFonts w:ascii="Times New Roman" w:eastAsia="Times New Roman" w:hAnsi="Times New Roman" w:cs="Times New Roman"/>
          <w:sz w:val="24"/>
          <w:szCs w:val="28"/>
        </w:rPr>
        <w:t xml:space="preserve"> para o volume </w:t>
      </w:r>
      <w:proofErr w:type="spellStart"/>
      <w:r w:rsidRPr="004C5A9E">
        <w:rPr>
          <w:rFonts w:ascii="Times New Roman" w:eastAsia="Times New Roman" w:hAnsi="Times New Roman" w:cs="Times New Roman"/>
          <w:sz w:val="24"/>
          <w:szCs w:val="28"/>
        </w:rPr>
        <w:t>Docker</w:t>
      </w:r>
      <w:proofErr w:type="spellEnd"/>
      <w:r w:rsidRPr="004C5A9E">
        <w:rPr>
          <w:rFonts w:ascii="Times New Roman" w:eastAsia="Times New Roman" w:hAnsi="Times New Roman" w:cs="Times New Roman"/>
          <w:sz w:val="24"/>
          <w:szCs w:val="28"/>
        </w:rPr>
        <w:t xml:space="preserve"> </w:t>
      </w:r>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mapskills</w:t>
      </w:r>
      <w:proofErr w:type="spellEnd"/>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back</w:t>
      </w:r>
      <w:proofErr w:type="spellEnd"/>
      <w:r w:rsidRPr="004C5A9E">
        <w:rPr>
          <w:rFonts w:ascii="Times New Roman" w:eastAsia="Times New Roman" w:hAnsi="Times New Roman" w:cs="Times New Roman"/>
          <w:i/>
          <w:iCs/>
          <w:sz w:val="24"/>
          <w:szCs w:val="28"/>
        </w:rPr>
        <w:t>, pois desta forma o arquivo .</w:t>
      </w:r>
      <w:proofErr w:type="spellStart"/>
      <w:r w:rsidRPr="004C5A9E">
        <w:rPr>
          <w:rFonts w:ascii="Times New Roman" w:eastAsia="Times New Roman" w:hAnsi="Times New Roman" w:cs="Times New Roman"/>
          <w:i/>
          <w:iCs/>
          <w:sz w:val="24"/>
          <w:szCs w:val="28"/>
        </w:rPr>
        <w:t>war</w:t>
      </w:r>
      <w:proofErr w:type="spellEnd"/>
      <w:r w:rsidRPr="004C5A9E">
        <w:rPr>
          <w:rFonts w:ascii="Times New Roman" w:eastAsia="Times New Roman" w:hAnsi="Times New Roman" w:cs="Times New Roman"/>
          <w:i/>
          <w:iCs/>
          <w:sz w:val="24"/>
          <w:szCs w:val="28"/>
        </w:rPr>
        <w:t xml:space="preserve"> é compartilhado com o container </w:t>
      </w:r>
      <w:r w:rsidRPr="004C5A9E">
        <w:rPr>
          <w:rFonts w:ascii="Times New Roman" w:eastAsia="Times New Roman" w:hAnsi="Times New Roman" w:cs="Times New Roman"/>
          <w:sz w:val="24"/>
          <w:szCs w:val="28"/>
        </w:rPr>
        <w:t xml:space="preserve">responsável por conter a aplicação de </w:t>
      </w:r>
      <w:proofErr w:type="spellStart"/>
      <w:r w:rsidR="002A4698" w:rsidRPr="002A4698">
        <w:rPr>
          <w:rFonts w:ascii="Times New Roman" w:eastAsia="Times New Roman" w:hAnsi="Times New Roman" w:cs="Times New Roman"/>
          <w:i/>
          <w:sz w:val="24"/>
          <w:szCs w:val="28"/>
        </w:rPr>
        <w:t>back</w:t>
      </w:r>
      <w:proofErr w:type="spellEnd"/>
      <w:r w:rsidR="002A4698" w:rsidRPr="002A4698">
        <w:rPr>
          <w:rFonts w:ascii="Times New Roman" w:eastAsia="Times New Roman" w:hAnsi="Times New Roman" w:cs="Times New Roman"/>
          <w:i/>
          <w:sz w:val="24"/>
          <w:szCs w:val="28"/>
        </w:rPr>
        <w:t>-end</w:t>
      </w:r>
      <w:r w:rsidRPr="004C5A9E">
        <w:rPr>
          <w:rFonts w:ascii="Times New Roman" w:eastAsia="Times New Roman" w:hAnsi="Times New Roman" w:cs="Times New Roman"/>
          <w:sz w:val="24"/>
          <w:szCs w:val="28"/>
        </w:rPr>
        <w:t>.</w:t>
      </w:r>
    </w:p>
    <w:p w14:paraId="71033BB2" w14:textId="77777777" w:rsidR="00F6771E" w:rsidRDefault="00F6771E">
      <w:pPr>
        <w:spacing w:after="0" w:line="360" w:lineRule="auto"/>
        <w:jc w:val="both"/>
        <w:rPr>
          <w:rFonts w:ascii="Times New Roman" w:eastAsia="Times New Roman" w:hAnsi="Times New Roman" w:cs="Times New Roman"/>
          <w:b/>
          <w:sz w:val="28"/>
          <w:szCs w:val="28"/>
        </w:rPr>
      </w:pPr>
    </w:p>
    <w:p w14:paraId="241622C3" w14:textId="560FBF3A" w:rsidR="00F6771E" w:rsidRDefault="00F81FF4">
      <w:pPr>
        <w:spacing w:after="0" w:line="360" w:lineRule="auto"/>
        <w:rPr>
          <w:rFonts w:ascii="Courier New" w:eastAsia="Times New Roman" w:hAnsi="Courier New" w:cs="Courier New"/>
          <w:sz w:val="24"/>
          <w:szCs w:val="24"/>
          <w:lang w:val="en-US"/>
        </w:rPr>
      </w:pPr>
      <w:proofErr w:type="spellStart"/>
      <w:r w:rsidRPr="003E41D4">
        <w:rPr>
          <w:rFonts w:ascii="Courier New" w:eastAsia="Times New Roman" w:hAnsi="Courier New" w:cs="Courier New"/>
          <w:sz w:val="24"/>
          <w:szCs w:val="24"/>
          <w:lang w:val="en-US"/>
        </w:rPr>
        <w:t>sudo</w:t>
      </w:r>
      <w:proofErr w:type="spellEnd"/>
      <w:r w:rsidRPr="003E41D4">
        <w:rPr>
          <w:rFonts w:ascii="Courier New" w:eastAsia="Times New Roman" w:hAnsi="Courier New" w:cs="Courier New"/>
          <w:sz w:val="24"/>
          <w:szCs w:val="24"/>
          <w:lang w:val="en-US"/>
        </w:rPr>
        <w:t xml:space="preserve"> </w:t>
      </w:r>
      <w:proofErr w:type="spellStart"/>
      <w:r w:rsidRPr="003E41D4">
        <w:rPr>
          <w:rFonts w:ascii="Courier New" w:eastAsia="Times New Roman" w:hAnsi="Courier New" w:cs="Courier New"/>
          <w:sz w:val="24"/>
          <w:szCs w:val="24"/>
          <w:lang w:val="en-US"/>
        </w:rPr>
        <w:t>cp</w:t>
      </w:r>
      <w:proofErr w:type="spellEnd"/>
      <w:r w:rsidRPr="003E41D4">
        <w:rPr>
          <w:rFonts w:ascii="Courier New" w:eastAsia="Times New Roman" w:hAnsi="Courier New" w:cs="Courier New"/>
          <w:sz w:val="24"/>
          <w:szCs w:val="24"/>
          <w:lang w:val="en-US"/>
        </w:rPr>
        <w:t xml:space="preserve"> /var/jenkins_home/workspace/Build-Mapskills-Back/target/mapskills.war /</w:t>
      </w:r>
      <w:proofErr w:type="spellStart"/>
      <w:r w:rsidRPr="003E41D4">
        <w:rPr>
          <w:rFonts w:ascii="Courier New" w:eastAsia="Times New Roman" w:hAnsi="Courier New" w:cs="Courier New"/>
          <w:sz w:val="24"/>
          <w:szCs w:val="24"/>
          <w:lang w:val="en-US"/>
        </w:rPr>
        <w:t>mapskills</w:t>
      </w:r>
      <w:proofErr w:type="spellEnd"/>
      <w:r w:rsidRPr="003E41D4">
        <w:rPr>
          <w:rFonts w:ascii="Courier New" w:eastAsia="Times New Roman" w:hAnsi="Courier New" w:cs="Courier New"/>
          <w:sz w:val="24"/>
          <w:szCs w:val="24"/>
          <w:lang w:val="en-US"/>
        </w:rPr>
        <w:t>/back</w:t>
      </w:r>
    </w:p>
    <w:p w14:paraId="3527FBC6" w14:textId="736230C5" w:rsidR="00011204" w:rsidRDefault="00011204">
      <w:pPr>
        <w:spacing w:after="0" w:line="360" w:lineRule="auto"/>
        <w:rPr>
          <w:rFonts w:ascii="Courier New" w:eastAsia="Times New Roman" w:hAnsi="Courier New" w:cs="Courier New"/>
          <w:sz w:val="24"/>
          <w:szCs w:val="24"/>
          <w:lang w:val="en-US"/>
        </w:rPr>
      </w:pPr>
    </w:p>
    <w:p w14:paraId="18F5DDCB" w14:textId="77777777" w:rsidR="00011204" w:rsidRPr="003E41D4" w:rsidRDefault="00011204">
      <w:pPr>
        <w:spacing w:after="0" w:line="360" w:lineRule="auto"/>
        <w:rPr>
          <w:rFonts w:ascii="Courier New" w:eastAsia="Times New Roman" w:hAnsi="Courier New" w:cs="Courier New"/>
          <w:sz w:val="24"/>
          <w:szCs w:val="24"/>
          <w:lang w:val="en-US"/>
        </w:rPr>
      </w:pPr>
    </w:p>
    <w:p w14:paraId="04E287E9" w14:textId="77777777" w:rsidR="000852E4" w:rsidRPr="003E41D4" w:rsidRDefault="000852E4">
      <w:pPr>
        <w:spacing w:after="0" w:line="360" w:lineRule="auto"/>
        <w:jc w:val="both"/>
        <w:rPr>
          <w:b/>
          <w:lang w:val="en-US"/>
        </w:rPr>
      </w:pPr>
    </w:p>
    <w:p w14:paraId="3FB641FE" w14:textId="00A42AD7" w:rsidR="00F6771E" w:rsidRDefault="00F81FF4" w:rsidP="000907E0">
      <w:pPr>
        <w:pStyle w:val="Ttulo3"/>
        <w:numPr>
          <w:ilvl w:val="2"/>
          <w:numId w:val="2"/>
        </w:numPr>
        <w:rPr>
          <w:rFonts w:ascii="Times New Roman" w:eastAsia="Times New Roman" w:hAnsi="Times New Roman" w:cs="Times New Roman"/>
          <w:b/>
          <w:bCs/>
          <w:sz w:val="28"/>
          <w:szCs w:val="28"/>
        </w:rPr>
      </w:pPr>
      <w:bookmarkStart w:id="322" w:name="_Toc503820009"/>
      <w:proofErr w:type="spellStart"/>
      <w:r w:rsidRPr="004C5A9E">
        <w:rPr>
          <w:rFonts w:ascii="Times New Roman" w:eastAsia="Times New Roman" w:hAnsi="Times New Roman" w:cs="Times New Roman"/>
          <w:b/>
          <w:color w:val="auto"/>
          <w:szCs w:val="28"/>
        </w:rPr>
        <w:lastRenderedPageBreak/>
        <w:t>Copy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Artifact</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proofErr w:type="spellEnd"/>
      <w:r w:rsidR="004D2CC0">
        <w:rPr>
          <w:rFonts w:ascii="Times New Roman" w:eastAsia="Times New Roman" w:hAnsi="Times New Roman" w:cs="Times New Roman"/>
          <w:b/>
          <w:color w:val="auto"/>
          <w:szCs w:val="28"/>
        </w:rPr>
        <w:t xml:space="preserve"> Front</w:t>
      </w:r>
      <w:bookmarkEnd w:id="322"/>
      <w:r>
        <w:rPr>
          <w:rFonts w:ascii="Times New Roman" w:eastAsia="Times New Roman" w:hAnsi="Times New Roman" w:cs="Times New Roman"/>
          <w:b/>
          <w:bCs/>
          <w:sz w:val="28"/>
          <w:szCs w:val="28"/>
        </w:rPr>
        <w:t xml:space="preserve"> </w:t>
      </w:r>
    </w:p>
    <w:p w14:paraId="4E0E737B" w14:textId="77777777" w:rsidR="00F6771E" w:rsidRPr="004C5A9E" w:rsidRDefault="00F6771E">
      <w:pPr>
        <w:spacing w:after="0" w:line="360" w:lineRule="auto"/>
        <w:jc w:val="both"/>
        <w:rPr>
          <w:rFonts w:ascii="Times New Roman" w:eastAsia="Times New Roman" w:hAnsi="Times New Roman" w:cs="Times New Roman"/>
          <w:b/>
          <w:sz w:val="24"/>
          <w:szCs w:val="28"/>
        </w:rPr>
      </w:pPr>
    </w:p>
    <w:p w14:paraId="1B71257B" w14:textId="1C680179" w:rsidR="00F6771E" w:rsidRPr="004C5A9E" w:rsidRDefault="00F81FF4">
      <w:pPr>
        <w:spacing w:after="0" w:line="360" w:lineRule="auto"/>
        <w:jc w:val="both"/>
        <w:rPr>
          <w:sz w:val="24"/>
        </w:rPr>
      </w:pPr>
      <w:r w:rsidRPr="004C5A9E">
        <w:rPr>
          <w:rFonts w:ascii="Times New Roman" w:eastAsia="Times New Roman" w:hAnsi="Times New Roman" w:cs="Times New Roman"/>
          <w:b/>
          <w:sz w:val="24"/>
          <w:szCs w:val="28"/>
        </w:rPr>
        <w:tab/>
      </w:r>
      <w:r w:rsidRPr="004C5A9E">
        <w:rPr>
          <w:rFonts w:ascii="Times New Roman" w:eastAsia="Times New Roman" w:hAnsi="Times New Roman" w:cs="Times New Roman"/>
          <w:sz w:val="24"/>
          <w:szCs w:val="28"/>
        </w:rPr>
        <w:t xml:space="preserve">Assim como o </w:t>
      </w:r>
      <w:proofErr w:type="spellStart"/>
      <w:r w:rsidR="004D2CC0" w:rsidRPr="004D2CC0">
        <w:rPr>
          <w:rFonts w:ascii="Times New Roman" w:eastAsia="Times New Roman" w:hAnsi="Times New Roman" w:cs="Times New Roman"/>
          <w:i/>
          <w:sz w:val="24"/>
          <w:szCs w:val="28"/>
        </w:rPr>
        <w:t>Job</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Copy</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Artifact</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 xml:space="preserve"> Back Este trabalho depende também de que o </w:t>
      </w:r>
      <w:proofErr w:type="spellStart"/>
      <w:r w:rsidR="004D2CC0">
        <w:rPr>
          <w:rFonts w:ascii="Times New Roman" w:eastAsia="Times New Roman" w:hAnsi="Times New Roman" w:cs="Times New Roman"/>
          <w:sz w:val="24"/>
          <w:szCs w:val="28"/>
        </w:rPr>
        <w:t>job</w:t>
      </w:r>
      <w:proofErr w:type="spellEnd"/>
      <w:r w:rsidRPr="004C5A9E">
        <w:rPr>
          <w:rFonts w:ascii="Times New Roman" w:eastAsia="Times New Roman" w:hAnsi="Times New Roman" w:cs="Times New Roman"/>
          <w:sz w:val="24"/>
          <w:szCs w:val="28"/>
        </w:rPr>
        <w:t xml:space="preserve"> Build-</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-Web tenha sido finalizado com sucesso. Após isso ele copia o arquivo .</w:t>
      </w:r>
      <w:proofErr w:type="spellStart"/>
      <w:r w:rsidRPr="004C5A9E">
        <w:rPr>
          <w:rFonts w:ascii="Times New Roman" w:eastAsia="Times New Roman" w:hAnsi="Times New Roman" w:cs="Times New Roman"/>
          <w:sz w:val="24"/>
          <w:szCs w:val="28"/>
        </w:rPr>
        <w:t>war</w:t>
      </w:r>
      <w:proofErr w:type="spellEnd"/>
      <w:r w:rsidRPr="004C5A9E">
        <w:rPr>
          <w:rFonts w:ascii="Times New Roman" w:eastAsia="Times New Roman" w:hAnsi="Times New Roman" w:cs="Times New Roman"/>
          <w:sz w:val="24"/>
          <w:szCs w:val="28"/>
        </w:rPr>
        <w:t xml:space="preserve"> do diretório </w:t>
      </w:r>
      <w:r w:rsidRPr="004C5A9E">
        <w:rPr>
          <w:rFonts w:ascii="Times New Roman" w:eastAsia="Times New Roman" w:hAnsi="Times New Roman" w:cs="Times New Roman"/>
          <w:i/>
          <w:iCs/>
          <w:sz w:val="24"/>
          <w:szCs w:val="28"/>
        </w:rPr>
        <w:t>/var/jenkins_home/workspace/Build-Mapskills-Front/target/mapskills-web.war</w:t>
      </w:r>
      <w:r w:rsidRPr="004C5A9E">
        <w:rPr>
          <w:rFonts w:ascii="Times New Roman" w:eastAsia="Times New Roman" w:hAnsi="Times New Roman" w:cs="Times New Roman"/>
          <w:sz w:val="24"/>
          <w:szCs w:val="28"/>
        </w:rPr>
        <w:t xml:space="preserve"> para o volume </w:t>
      </w:r>
      <w:proofErr w:type="spellStart"/>
      <w:r w:rsidRPr="004C5A9E">
        <w:rPr>
          <w:rFonts w:ascii="Times New Roman" w:eastAsia="Times New Roman" w:hAnsi="Times New Roman" w:cs="Times New Roman"/>
          <w:sz w:val="24"/>
          <w:szCs w:val="28"/>
        </w:rPr>
        <w:t>Docker</w:t>
      </w:r>
      <w:proofErr w:type="spellEnd"/>
      <w:r w:rsidRPr="004C5A9E">
        <w:rPr>
          <w:rFonts w:ascii="Times New Roman" w:eastAsia="Times New Roman" w:hAnsi="Times New Roman" w:cs="Times New Roman"/>
          <w:sz w:val="24"/>
          <w:szCs w:val="28"/>
        </w:rPr>
        <w:t xml:space="preserve"> </w:t>
      </w:r>
      <w:r w:rsidRPr="004C5A9E">
        <w:rPr>
          <w:rFonts w:ascii="Times New Roman" w:eastAsia="Times New Roman" w:hAnsi="Times New Roman" w:cs="Times New Roman"/>
          <w:i/>
          <w:iCs/>
          <w:sz w:val="24"/>
          <w:szCs w:val="28"/>
        </w:rPr>
        <w:t>/</w:t>
      </w:r>
      <w:proofErr w:type="spellStart"/>
      <w:r w:rsidRPr="004C5A9E">
        <w:rPr>
          <w:rFonts w:ascii="Times New Roman" w:eastAsia="Times New Roman" w:hAnsi="Times New Roman" w:cs="Times New Roman"/>
          <w:i/>
          <w:iCs/>
          <w:sz w:val="24"/>
          <w:szCs w:val="28"/>
        </w:rPr>
        <w:t>mapskills</w:t>
      </w:r>
      <w:proofErr w:type="spellEnd"/>
      <w:r w:rsidRPr="004C5A9E">
        <w:rPr>
          <w:rFonts w:ascii="Times New Roman" w:eastAsia="Times New Roman" w:hAnsi="Times New Roman" w:cs="Times New Roman"/>
          <w:i/>
          <w:iCs/>
          <w:sz w:val="24"/>
          <w:szCs w:val="28"/>
        </w:rPr>
        <w:t xml:space="preserve">/front, </w:t>
      </w:r>
      <w:r w:rsidRPr="00C83F07">
        <w:rPr>
          <w:rFonts w:ascii="Times New Roman" w:eastAsia="Times New Roman" w:hAnsi="Times New Roman" w:cs="Times New Roman"/>
          <w:iCs/>
          <w:sz w:val="24"/>
          <w:szCs w:val="28"/>
        </w:rPr>
        <w:t>pois desta forma o arquivo .</w:t>
      </w:r>
      <w:proofErr w:type="spellStart"/>
      <w:r w:rsidRPr="00C83F07">
        <w:rPr>
          <w:rFonts w:ascii="Times New Roman" w:eastAsia="Times New Roman" w:hAnsi="Times New Roman" w:cs="Times New Roman"/>
          <w:iCs/>
          <w:sz w:val="24"/>
          <w:szCs w:val="28"/>
        </w:rPr>
        <w:t>war</w:t>
      </w:r>
      <w:proofErr w:type="spellEnd"/>
      <w:r w:rsidRPr="00C83F07">
        <w:rPr>
          <w:rFonts w:ascii="Times New Roman" w:eastAsia="Times New Roman" w:hAnsi="Times New Roman" w:cs="Times New Roman"/>
          <w:iCs/>
          <w:sz w:val="24"/>
          <w:szCs w:val="28"/>
        </w:rPr>
        <w:t xml:space="preserve"> é compartilhado com o container</w:t>
      </w:r>
      <w:r w:rsidRPr="004C5A9E">
        <w:rPr>
          <w:rFonts w:ascii="Times New Roman" w:eastAsia="Times New Roman" w:hAnsi="Times New Roman" w:cs="Times New Roman"/>
          <w:i/>
          <w:iCs/>
          <w:sz w:val="24"/>
          <w:szCs w:val="28"/>
        </w:rPr>
        <w:t xml:space="preserve"> </w:t>
      </w:r>
      <w:r w:rsidRPr="004C5A9E">
        <w:rPr>
          <w:rFonts w:ascii="Times New Roman" w:eastAsia="Times New Roman" w:hAnsi="Times New Roman" w:cs="Times New Roman"/>
          <w:sz w:val="24"/>
          <w:szCs w:val="28"/>
        </w:rPr>
        <w:t xml:space="preserve">responsável por conter a aplicação de </w:t>
      </w:r>
      <w:r w:rsidR="004D2CC0" w:rsidRPr="004D2CC0">
        <w:rPr>
          <w:rFonts w:ascii="Times New Roman" w:eastAsia="Times New Roman" w:hAnsi="Times New Roman" w:cs="Times New Roman"/>
          <w:i/>
          <w:sz w:val="24"/>
          <w:szCs w:val="28"/>
        </w:rPr>
        <w:t>f</w:t>
      </w:r>
      <w:r w:rsidRPr="004D2CC0">
        <w:rPr>
          <w:rFonts w:ascii="Times New Roman" w:eastAsia="Times New Roman" w:hAnsi="Times New Roman" w:cs="Times New Roman"/>
          <w:i/>
          <w:sz w:val="24"/>
          <w:szCs w:val="28"/>
        </w:rPr>
        <w:t>ront-</w:t>
      </w:r>
      <w:r w:rsidR="004D2CC0" w:rsidRPr="004D2CC0">
        <w:rPr>
          <w:rFonts w:ascii="Times New Roman" w:eastAsia="Times New Roman" w:hAnsi="Times New Roman" w:cs="Times New Roman"/>
          <w:i/>
          <w:sz w:val="24"/>
          <w:szCs w:val="28"/>
        </w:rPr>
        <w:t>e</w:t>
      </w:r>
      <w:r w:rsidRPr="004D2CC0">
        <w:rPr>
          <w:rFonts w:ascii="Times New Roman" w:eastAsia="Times New Roman" w:hAnsi="Times New Roman" w:cs="Times New Roman"/>
          <w:i/>
          <w:sz w:val="24"/>
          <w:szCs w:val="28"/>
        </w:rPr>
        <w:t>nd</w:t>
      </w:r>
      <w:r w:rsidRPr="004C5A9E">
        <w:rPr>
          <w:rFonts w:ascii="Times New Roman" w:eastAsia="Times New Roman" w:hAnsi="Times New Roman" w:cs="Times New Roman"/>
          <w:sz w:val="24"/>
          <w:szCs w:val="28"/>
        </w:rPr>
        <w:t>.</w:t>
      </w:r>
    </w:p>
    <w:p w14:paraId="542B3C8C" w14:textId="6E67D36A" w:rsidR="00A65179" w:rsidRDefault="00A65179">
      <w:pPr>
        <w:spacing w:after="0" w:line="360" w:lineRule="auto"/>
        <w:jc w:val="both"/>
        <w:rPr>
          <w:rFonts w:ascii="Times New Roman" w:eastAsia="Times New Roman" w:hAnsi="Times New Roman" w:cs="Times New Roman"/>
          <w:sz w:val="28"/>
          <w:szCs w:val="28"/>
        </w:rPr>
      </w:pPr>
    </w:p>
    <w:p w14:paraId="4AF997CB" w14:textId="77777777" w:rsidR="00891822" w:rsidRDefault="00891822">
      <w:pPr>
        <w:spacing w:after="0" w:line="360" w:lineRule="auto"/>
        <w:jc w:val="both"/>
        <w:rPr>
          <w:rFonts w:ascii="Times New Roman" w:eastAsia="Times New Roman" w:hAnsi="Times New Roman" w:cs="Times New Roman"/>
          <w:sz w:val="28"/>
          <w:szCs w:val="28"/>
        </w:rPr>
      </w:pPr>
    </w:p>
    <w:p w14:paraId="43A0DD0D" w14:textId="7656A44A" w:rsidR="00F6771E" w:rsidRDefault="00F81FF4" w:rsidP="000907E0">
      <w:pPr>
        <w:pStyle w:val="Ttulo3"/>
        <w:numPr>
          <w:ilvl w:val="2"/>
          <w:numId w:val="2"/>
        </w:numPr>
      </w:pPr>
      <w:bookmarkStart w:id="323" w:name="_Toc503820010"/>
      <w:proofErr w:type="spellStart"/>
      <w:r w:rsidRPr="004C5A9E">
        <w:rPr>
          <w:rFonts w:ascii="Times New Roman" w:eastAsia="Times New Roman" w:hAnsi="Times New Roman" w:cs="Times New Roman"/>
          <w:b/>
          <w:color w:val="auto"/>
          <w:szCs w:val="28"/>
        </w:rPr>
        <w:t>Deploy</w:t>
      </w:r>
      <w:proofErr w:type="spellEnd"/>
      <w:r w:rsidRPr="004C5A9E">
        <w:rPr>
          <w:rFonts w:ascii="Times New Roman" w:eastAsia="Times New Roman" w:hAnsi="Times New Roman" w:cs="Times New Roman"/>
          <w:b/>
          <w:color w:val="auto"/>
          <w:szCs w:val="28"/>
        </w:rPr>
        <w:t xml:space="preserve"> </w:t>
      </w:r>
      <w:proofErr w:type="spellStart"/>
      <w:r w:rsidRPr="004C5A9E">
        <w:rPr>
          <w:rFonts w:ascii="Times New Roman" w:eastAsia="Times New Roman" w:hAnsi="Times New Roman" w:cs="Times New Roman"/>
          <w:b/>
          <w:color w:val="auto"/>
          <w:szCs w:val="28"/>
        </w:rPr>
        <w:t>Mapskills</w:t>
      </w:r>
      <w:bookmarkEnd w:id="323"/>
      <w:proofErr w:type="spellEnd"/>
    </w:p>
    <w:p w14:paraId="0D4D04A2" w14:textId="77777777" w:rsidR="00F6771E" w:rsidRDefault="00F6771E">
      <w:pPr>
        <w:spacing w:after="0" w:line="360" w:lineRule="auto"/>
        <w:jc w:val="both"/>
        <w:rPr>
          <w:rFonts w:ascii="Times New Roman" w:eastAsia="Times New Roman" w:hAnsi="Times New Roman" w:cs="Times New Roman"/>
          <w:b/>
          <w:sz w:val="28"/>
          <w:szCs w:val="28"/>
        </w:rPr>
      </w:pPr>
    </w:p>
    <w:p w14:paraId="1316887F" w14:textId="1AD4FE85" w:rsidR="004C61E0" w:rsidRDefault="00F81FF4">
      <w:pPr>
        <w:spacing w:after="0" w:line="360" w:lineRule="auto"/>
        <w:jc w:val="both"/>
        <w:rPr>
          <w:rFonts w:ascii="Times New Roman" w:eastAsia="Times New Roman" w:hAnsi="Times New Roman" w:cs="Times New Roman"/>
          <w:sz w:val="24"/>
          <w:szCs w:val="28"/>
        </w:rPr>
      </w:pPr>
      <w:r w:rsidRPr="004C5A9E">
        <w:rPr>
          <w:rFonts w:ascii="Times New Roman" w:eastAsia="Times New Roman" w:hAnsi="Times New Roman" w:cs="Times New Roman"/>
          <w:sz w:val="24"/>
          <w:szCs w:val="28"/>
        </w:rPr>
        <w:tab/>
        <w:t xml:space="preserve">Como produto final, o trabalho </w:t>
      </w:r>
      <w:proofErr w:type="spellStart"/>
      <w:r w:rsidRPr="004C5A9E">
        <w:rPr>
          <w:rFonts w:ascii="Times New Roman" w:eastAsia="Times New Roman" w:hAnsi="Times New Roman" w:cs="Times New Roman"/>
          <w:sz w:val="24"/>
          <w:szCs w:val="28"/>
        </w:rPr>
        <w:t>Deploy</w:t>
      </w:r>
      <w:proofErr w:type="spellEnd"/>
      <w:r w:rsidRPr="004C5A9E">
        <w:rPr>
          <w:rFonts w:ascii="Times New Roman" w:eastAsia="Times New Roman" w:hAnsi="Times New Roman" w:cs="Times New Roman"/>
          <w:sz w:val="24"/>
          <w:szCs w:val="28"/>
        </w:rPr>
        <w:t xml:space="preserve"> </w:t>
      </w:r>
      <w:proofErr w:type="spellStart"/>
      <w:r w:rsidRPr="004C5A9E">
        <w:rPr>
          <w:rFonts w:ascii="Times New Roman" w:eastAsia="Times New Roman" w:hAnsi="Times New Roman" w:cs="Times New Roman"/>
          <w:sz w:val="24"/>
          <w:szCs w:val="28"/>
        </w:rPr>
        <w:t>Mapskills</w:t>
      </w:r>
      <w:proofErr w:type="spellEnd"/>
      <w:r w:rsidRPr="004C5A9E">
        <w:rPr>
          <w:rFonts w:ascii="Times New Roman" w:eastAsia="Times New Roman" w:hAnsi="Times New Roman" w:cs="Times New Roman"/>
          <w:sz w:val="24"/>
          <w:szCs w:val="28"/>
        </w:rPr>
        <w:t xml:space="preserve"> é </w:t>
      </w:r>
      <w:r w:rsidR="00E30548" w:rsidRPr="004C5A9E">
        <w:rPr>
          <w:rFonts w:ascii="Times New Roman" w:eastAsia="Times New Roman" w:hAnsi="Times New Roman" w:cs="Times New Roman"/>
          <w:sz w:val="24"/>
          <w:szCs w:val="28"/>
        </w:rPr>
        <w:t>responsável</w:t>
      </w:r>
      <w:r w:rsidRPr="004C5A9E">
        <w:rPr>
          <w:rFonts w:ascii="Times New Roman" w:eastAsia="Times New Roman" w:hAnsi="Times New Roman" w:cs="Times New Roman"/>
          <w:sz w:val="24"/>
          <w:szCs w:val="28"/>
        </w:rPr>
        <w:t xml:space="preserve"> por </w:t>
      </w:r>
      <w:r w:rsidR="00E30548" w:rsidRPr="004C5A9E">
        <w:rPr>
          <w:rFonts w:ascii="Times New Roman" w:eastAsia="Times New Roman" w:hAnsi="Times New Roman" w:cs="Times New Roman"/>
          <w:sz w:val="24"/>
          <w:szCs w:val="28"/>
        </w:rPr>
        <w:t>disponibilizar</w:t>
      </w:r>
      <w:r w:rsidRPr="004C5A9E">
        <w:rPr>
          <w:rFonts w:ascii="Times New Roman" w:eastAsia="Times New Roman" w:hAnsi="Times New Roman" w:cs="Times New Roman"/>
          <w:sz w:val="24"/>
          <w:szCs w:val="28"/>
        </w:rPr>
        <w:t xml:space="preserve"> os </w:t>
      </w:r>
      <w:r w:rsidR="004C61E0">
        <w:rPr>
          <w:rFonts w:ascii="Times New Roman" w:eastAsia="Times New Roman" w:hAnsi="Times New Roman" w:cs="Times New Roman"/>
          <w:sz w:val="24"/>
          <w:szCs w:val="28"/>
        </w:rPr>
        <w:t>serviços</w:t>
      </w:r>
      <w:r w:rsidRPr="004C5A9E">
        <w:rPr>
          <w:rFonts w:ascii="Times New Roman" w:eastAsia="Times New Roman" w:hAnsi="Times New Roman" w:cs="Times New Roman"/>
          <w:sz w:val="24"/>
          <w:szCs w:val="28"/>
        </w:rPr>
        <w:t xml:space="preserve"> de </w:t>
      </w:r>
      <w:r w:rsidRPr="004D2CC0">
        <w:rPr>
          <w:rFonts w:ascii="Times New Roman" w:eastAsia="Times New Roman" w:hAnsi="Times New Roman" w:cs="Times New Roman"/>
          <w:i/>
          <w:sz w:val="24"/>
          <w:szCs w:val="28"/>
        </w:rPr>
        <w:t>front</w:t>
      </w:r>
      <w:r w:rsidR="004C61E0">
        <w:rPr>
          <w:rFonts w:ascii="Times New Roman" w:eastAsia="Times New Roman" w:hAnsi="Times New Roman" w:cs="Times New Roman"/>
          <w:sz w:val="24"/>
          <w:szCs w:val="28"/>
        </w:rPr>
        <w:t xml:space="preserve">, </w:t>
      </w:r>
      <w:proofErr w:type="spellStart"/>
      <w:r w:rsidRPr="002A4698">
        <w:rPr>
          <w:rFonts w:ascii="Times New Roman" w:eastAsia="Times New Roman" w:hAnsi="Times New Roman" w:cs="Times New Roman"/>
          <w:i/>
          <w:sz w:val="24"/>
          <w:szCs w:val="28"/>
        </w:rPr>
        <w:t>back-end</w:t>
      </w:r>
      <w:proofErr w:type="spellEnd"/>
      <w:r w:rsidR="004C61E0">
        <w:rPr>
          <w:rFonts w:ascii="Times New Roman" w:eastAsia="Times New Roman" w:hAnsi="Times New Roman" w:cs="Times New Roman"/>
          <w:i/>
          <w:sz w:val="24"/>
          <w:szCs w:val="28"/>
        </w:rPr>
        <w:t xml:space="preserve">, </w:t>
      </w:r>
      <w:proofErr w:type="spellStart"/>
      <w:r w:rsidR="004C61E0">
        <w:rPr>
          <w:rFonts w:ascii="Times New Roman" w:eastAsia="Times New Roman" w:hAnsi="Times New Roman" w:cs="Times New Roman"/>
          <w:sz w:val="24"/>
          <w:szCs w:val="28"/>
        </w:rPr>
        <w:t>balanceador</w:t>
      </w:r>
      <w:proofErr w:type="spellEnd"/>
      <w:r w:rsidR="004C61E0">
        <w:rPr>
          <w:rFonts w:ascii="Times New Roman" w:eastAsia="Times New Roman" w:hAnsi="Times New Roman" w:cs="Times New Roman"/>
          <w:sz w:val="24"/>
          <w:szCs w:val="28"/>
        </w:rPr>
        <w:t xml:space="preserve"> de carga e o banco de dados </w:t>
      </w:r>
      <w:r w:rsidRPr="004C5A9E">
        <w:rPr>
          <w:rFonts w:ascii="Times New Roman" w:eastAsia="Times New Roman" w:hAnsi="Times New Roman" w:cs="Times New Roman"/>
          <w:sz w:val="24"/>
          <w:szCs w:val="28"/>
        </w:rPr>
        <w:t xml:space="preserve">em </w:t>
      </w:r>
      <w:r w:rsidR="004C61E0" w:rsidRPr="004C5A9E">
        <w:rPr>
          <w:rFonts w:ascii="Times New Roman" w:eastAsia="Times New Roman" w:hAnsi="Times New Roman" w:cs="Times New Roman"/>
          <w:sz w:val="24"/>
          <w:szCs w:val="28"/>
        </w:rPr>
        <w:t>produção</w:t>
      </w:r>
      <w:r w:rsidR="004C61E0">
        <w:rPr>
          <w:rFonts w:ascii="Times New Roman" w:eastAsia="Times New Roman" w:hAnsi="Times New Roman" w:cs="Times New Roman"/>
          <w:sz w:val="24"/>
          <w:szCs w:val="28"/>
        </w:rPr>
        <w:t>.</w:t>
      </w:r>
    </w:p>
    <w:p w14:paraId="5EB76436" w14:textId="4481DA97" w:rsidR="00F6771E" w:rsidRPr="004C5A9E" w:rsidRDefault="007E6522" w:rsidP="004C61E0">
      <w:pPr>
        <w:spacing w:after="0" w:line="360" w:lineRule="auto"/>
        <w:ind w:firstLine="708"/>
        <w:jc w:val="both"/>
        <w:rPr>
          <w:sz w:val="24"/>
        </w:rPr>
      </w:pPr>
      <w:r>
        <w:rPr>
          <w:rFonts w:ascii="Times New Roman" w:eastAsia="Times New Roman" w:hAnsi="Times New Roman" w:cs="Times New Roman"/>
          <w:sz w:val="24"/>
          <w:szCs w:val="28"/>
        </w:rPr>
        <w:t xml:space="preserve">Através da </w:t>
      </w:r>
      <w:proofErr w:type="spellStart"/>
      <w:r>
        <w:rPr>
          <w:rFonts w:ascii="Times New Roman" w:eastAsia="Times New Roman" w:hAnsi="Times New Roman" w:cs="Times New Roman"/>
          <w:sz w:val="24"/>
          <w:szCs w:val="28"/>
        </w:rPr>
        <w:t>da</w:t>
      </w:r>
      <w:proofErr w:type="spellEnd"/>
      <w:r>
        <w:rPr>
          <w:rFonts w:ascii="Times New Roman" w:eastAsia="Times New Roman" w:hAnsi="Times New Roman" w:cs="Times New Roman"/>
          <w:sz w:val="24"/>
          <w:szCs w:val="28"/>
        </w:rPr>
        <w:t xml:space="preserve"> execução do arquivo “</w:t>
      </w:r>
      <w:proofErr w:type="spellStart"/>
      <w:r>
        <w:rPr>
          <w:rFonts w:ascii="Times New Roman" w:eastAsia="Times New Roman" w:hAnsi="Times New Roman" w:cs="Times New Roman"/>
          <w:sz w:val="24"/>
          <w:szCs w:val="28"/>
        </w:rPr>
        <w:t>docker-</w:t>
      </w:r>
      <w:proofErr w:type="gramStart"/>
      <w:r>
        <w:rPr>
          <w:rFonts w:ascii="Times New Roman" w:eastAsia="Times New Roman" w:hAnsi="Times New Roman" w:cs="Times New Roman"/>
          <w:sz w:val="24"/>
          <w:szCs w:val="28"/>
        </w:rPr>
        <w:t>compose.yaml</w:t>
      </w:r>
      <w:proofErr w:type="spellEnd"/>
      <w:proofErr w:type="gramEnd"/>
      <w:r>
        <w:rPr>
          <w:rFonts w:ascii="Times New Roman" w:eastAsia="Times New Roman" w:hAnsi="Times New Roman" w:cs="Times New Roman"/>
          <w:sz w:val="24"/>
          <w:szCs w:val="28"/>
        </w:rPr>
        <w:t xml:space="preserve">”, localizado no diretório </w:t>
      </w:r>
      <w:r w:rsidRPr="007E6522">
        <w:rPr>
          <w:rFonts w:ascii="Times New Roman" w:eastAsia="Times New Roman" w:hAnsi="Times New Roman" w:cs="Times New Roman"/>
          <w:i/>
          <w:sz w:val="24"/>
          <w:szCs w:val="28"/>
        </w:rPr>
        <w:t>/</w:t>
      </w:r>
      <w:proofErr w:type="spellStart"/>
      <w:r w:rsidRPr="007E6522">
        <w:rPr>
          <w:rFonts w:ascii="Times New Roman" w:eastAsia="Times New Roman" w:hAnsi="Times New Roman" w:cs="Times New Roman"/>
          <w:i/>
          <w:sz w:val="24"/>
          <w:szCs w:val="28"/>
        </w:rPr>
        <w:t>mapskills</w:t>
      </w:r>
      <w:proofErr w:type="spellEnd"/>
      <w:r>
        <w:rPr>
          <w:rFonts w:ascii="Times New Roman" w:eastAsia="Times New Roman" w:hAnsi="Times New Roman" w:cs="Times New Roman"/>
          <w:i/>
          <w:sz w:val="24"/>
          <w:szCs w:val="28"/>
        </w:rPr>
        <w:t xml:space="preserve">, </w:t>
      </w:r>
      <w:r w:rsidRPr="007E6522">
        <w:rPr>
          <w:rFonts w:ascii="Times New Roman" w:eastAsia="Times New Roman" w:hAnsi="Times New Roman" w:cs="Times New Roman"/>
          <w:sz w:val="24"/>
          <w:szCs w:val="28"/>
        </w:rPr>
        <w:t>o</w:t>
      </w:r>
      <w:r w:rsidR="00B63C20">
        <w:rPr>
          <w:rFonts w:ascii="Times New Roman" w:eastAsia="Times New Roman" w:hAnsi="Times New Roman" w:cs="Times New Roman"/>
          <w:sz w:val="24"/>
          <w:szCs w:val="28"/>
        </w:rPr>
        <w:t xml:space="preserve"> comando executado neste </w:t>
      </w:r>
      <w:proofErr w:type="spellStart"/>
      <w:r w:rsidR="00B63C20">
        <w:rPr>
          <w:rFonts w:ascii="Times New Roman" w:eastAsia="Times New Roman" w:hAnsi="Times New Roman" w:cs="Times New Roman"/>
          <w:sz w:val="24"/>
          <w:szCs w:val="28"/>
        </w:rPr>
        <w:t>Job</w:t>
      </w:r>
      <w:proofErr w:type="spellEnd"/>
      <w:r w:rsidR="00B63C20">
        <w:rPr>
          <w:rFonts w:ascii="Times New Roman" w:eastAsia="Times New Roman" w:hAnsi="Times New Roman" w:cs="Times New Roman"/>
          <w:sz w:val="24"/>
          <w:szCs w:val="28"/>
        </w:rPr>
        <w:t xml:space="preserve">, cria </w:t>
      </w:r>
      <w:r w:rsidR="004C61E0">
        <w:rPr>
          <w:rFonts w:ascii="Times New Roman" w:eastAsia="Times New Roman" w:hAnsi="Times New Roman" w:cs="Times New Roman"/>
          <w:sz w:val="24"/>
          <w:szCs w:val="28"/>
        </w:rPr>
        <w:t>os</w:t>
      </w:r>
      <w:r w:rsidR="00B63C20">
        <w:rPr>
          <w:rFonts w:ascii="Times New Roman" w:eastAsia="Times New Roman" w:hAnsi="Times New Roman" w:cs="Times New Roman"/>
          <w:sz w:val="24"/>
          <w:szCs w:val="28"/>
        </w:rPr>
        <w:t xml:space="preserve"> containers</w:t>
      </w:r>
      <w:r w:rsidR="00C3425B">
        <w:rPr>
          <w:rFonts w:ascii="Times New Roman" w:eastAsia="Times New Roman" w:hAnsi="Times New Roman" w:cs="Times New Roman"/>
          <w:sz w:val="24"/>
          <w:szCs w:val="28"/>
        </w:rPr>
        <w:t xml:space="preserve"> e</w:t>
      </w:r>
      <w:r w:rsidR="004C61E0">
        <w:rPr>
          <w:rFonts w:ascii="Times New Roman" w:eastAsia="Times New Roman" w:hAnsi="Times New Roman" w:cs="Times New Roman"/>
          <w:sz w:val="24"/>
          <w:szCs w:val="28"/>
        </w:rPr>
        <w:t xml:space="preserve"> volumes </w:t>
      </w:r>
      <w:r>
        <w:rPr>
          <w:rFonts w:ascii="Times New Roman" w:eastAsia="Times New Roman" w:hAnsi="Times New Roman" w:cs="Times New Roman"/>
          <w:sz w:val="24"/>
          <w:szCs w:val="28"/>
        </w:rPr>
        <w:t xml:space="preserve">além definir como e com quem cada container se comunica, como foi </w:t>
      </w:r>
      <w:del w:id="324" w:author="THIAGO LUIS SILVA FORTUNATO" w:date="2018-01-29T21:48:00Z">
        <w:r w:rsidDel="00E9354E">
          <w:rPr>
            <w:rFonts w:ascii="Times New Roman" w:eastAsia="Times New Roman" w:hAnsi="Times New Roman" w:cs="Times New Roman"/>
            <w:sz w:val="24"/>
            <w:szCs w:val="28"/>
          </w:rPr>
          <w:delText xml:space="preserve">demonstrado </w:delText>
        </w:r>
      </w:del>
      <w:ins w:id="325" w:author="THIAGO LUIS SILVA FORTUNATO" w:date="2018-01-29T21:48:00Z">
        <w:r w:rsidR="00E9354E">
          <w:rPr>
            <w:rFonts w:ascii="Times New Roman" w:eastAsia="Times New Roman" w:hAnsi="Times New Roman" w:cs="Times New Roman"/>
            <w:sz w:val="24"/>
            <w:szCs w:val="28"/>
          </w:rPr>
          <w:t xml:space="preserve">exposta </w:t>
        </w:r>
      </w:ins>
      <w:r>
        <w:rPr>
          <w:rFonts w:ascii="Times New Roman" w:eastAsia="Times New Roman" w:hAnsi="Times New Roman" w:cs="Times New Roman"/>
          <w:sz w:val="24"/>
          <w:szCs w:val="28"/>
        </w:rPr>
        <w:t>na Figura 12</w:t>
      </w:r>
      <w:r w:rsidR="00B63C20">
        <w:rPr>
          <w:rFonts w:ascii="Times New Roman" w:eastAsia="Times New Roman" w:hAnsi="Times New Roman" w:cs="Times New Roman"/>
          <w:sz w:val="24"/>
          <w:szCs w:val="28"/>
        </w:rPr>
        <w:t>.</w:t>
      </w:r>
      <w:r>
        <w:rPr>
          <w:rFonts w:ascii="Times New Roman" w:eastAsia="Times New Roman" w:hAnsi="Times New Roman" w:cs="Times New Roman"/>
          <w:sz w:val="24"/>
          <w:szCs w:val="28"/>
        </w:rPr>
        <w:t xml:space="preserve"> Após a criação dos containers é possível acessar através da web todos os recursos disponibilizados pela arquitetura. </w:t>
      </w:r>
    </w:p>
    <w:p w14:paraId="3C8C4FA6" w14:textId="77777777" w:rsidR="00F6771E" w:rsidRDefault="00F81FF4">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6DD85996" w14:textId="77777777" w:rsidR="00F6771E" w:rsidRPr="003E41D4" w:rsidRDefault="00F81FF4" w:rsidP="004D2CC0">
      <w:pPr>
        <w:spacing w:after="0" w:line="360" w:lineRule="auto"/>
        <w:jc w:val="center"/>
        <w:rPr>
          <w:rFonts w:ascii="Courier New" w:eastAsia="Times New Roman" w:hAnsi="Courier New" w:cs="Times New Roman"/>
          <w:sz w:val="24"/>
          <w:szCs w:val="24"/>
          <w:lang w:val="en-US"/>
        </w:rPr>
      </w:pPr>
      <w:proofErr w:type="spellStart"/>
      <w:r w:rsidRPr="003E41D4">
        <w:rPr>
          <w:rFonts w:ascii="Courier New" w:eastAsia="Times New Roman" w:hAnsi="Courier New" w:cs="Times New Roman"/>
          <w:sz w:val="24"/>
          <w:szCs w:val="24"/>
          <w:lang w:val="en-US"/>
        </w:rPr>
        <w:t>sudo</w:t>
      </w:r>
      <w:proofErr w:type="spellEnd"/>
      <w:r w:rsidRPr="003E41D4">
        <w:rPr>
          <w:rFonts w:ascii="Courier New" w:eastAsia="Times New Roman" w:hAnsi="Courier New" w:cs="Times New Roman"/>
          <w:sz w:val="24"/>
          <w:szCs w:val="24"/>
          <w:lang w:val="en-US"/>
        </w:rPr>
        <w:t xml:space="preserve"> docker-compose -f /</w:t>
      </w:r>
      <w:proofErr w:type="spellStart"/>
      <w:r w:rsidRPr="003E41D4">
        <w:rPr>
          <w:rFonts w:ascii="Courier New" w:eastAsia="Times New Roman" w:hAnsi="Courier New" w:cs="Times New Roman"/>
          <w:sz w:val="24"/>
          <w:szCs w:val="24"/>
          <w:lang w:val="en-US"/>
        </w:rPr>
        <w:t>mapskills</w:t>
      </w:r>
      <w:proofErr w:type="spellEnd"/>
      <w:r w:rsidRPr="003E41D4">
        <w:rPr>
          <w:rFonts w:ascii="Courier New" w:eastAsia="Times New Roman" w:hAnsi="Courier New" w:cs="Times New Roman"/>
          <w:sz w:val="24"/>
          <w:szCs w:val="24"/>
          <w:lang w:val="en-US"/>
        </w:rPr>
        <w:t>/docker-</w:t>
      </w:r>
      <w:proofErr w:type="spellStart"/>
      <w:r w:rsidRPr="003E41D4">
        <w:rPr>
          <w:rFonts w:ascii="Courier New" w:eastAsia="Times New Roman" w:hAnsi="Courier New" w:cs="Times New Roman"/>
          <w:sz w:val="24"/>
          <w:szCs w:val="24"/>
          <w:lang w:val="en-US"/>
        </w:rPr>
        <w:t>compose.yml</w:t>
      </w:r>
      <w:proofErr w:type="spellEnd"/>
      <w:r w:rsidRPr="003E41D4">
        <w:rPr>
          <w:rFonts w:ascii="Courier New" w:eastAsia="Times New Roman" w:hAnsi="Courier New" w:cs="Times New Roman"/>
          <w:sz w:val="24"/>
          <w:szCs w:val="24"/>
          <w:lang w:val="en-US"/>
        </w:rPr>
        <w:t xml:space="preserve"> up -d</w:t>
      </w:r>
    </w:p>
    <w:p w14:paraId="4D2A36DB" w14:textId="4407A003" w:rsidR="002312FC" w:rsidRDefault="002312FC">
      <w:pPr>
        <w:suppressAutoHyphens w:val="0"/>
        <w:overflowPunct/>
        <w:spacing w:after="0" w:line="240" w:lineRule="auto"/>
        <w:rPr>
          <w:rFonts w:ascii="Times New Roman" w:eastAsia="Times New Roman" w:hAnsi="Times New Roman" w:cs="Times New Roman"/>
          <w:bCs/>
          <w:sz w:val="28"/>
          <w:szCs w:val="28"/>
          <w:lang w:val="en-US"/>
        </w:rPr>
      </w:pPr>
      <w:r>
        <w:rPr>
          <w:rFonts w:ascii="Times New Roman" w:eastAsia="Times New Roman" w:hAnsi="Times New Roman" w:cs="Times New Roman"/>
          <w:bCs/>
          <w:sz w:val="28"/>
          <w:szCs w:val="28"/>
          <w:lang w:val="en-US"/>
        </w:rPr>
        <w:br w:type="page"/>
      </w:r>
    </w:p>
    <w:p w14:paraId="5C4BE8A1" w14:textId="0D28289E" w:rsidR="00F6771E" w:rsidRPr="005F3B55" w:rsidRDefault="00F81FF4" w:rsidP="000907E0">
      <w:pPr>
        <w:pStyle w:val="Ttulo1"/>
        <w:numPr>
          <w:ilvl w:val="0"/>
          <w:numId w:val="2"/>
        </w:numPr>
        <w:rPr>
          <w:rFonts w:ascii="Times New Roman" w:hAnsi="Times New Roman"/>
          <w:b/>
          <w:color w:val="auto"/>
          <w:sz w:val="24"/>
        </w:rPr>
      </w:pPr>
      <w:bookmarkStart w:id="326" w:name="_Toc503820011"/>
      <w:r w:rsidRPr="005F3B55">
        <w:rPr>
          <w:rFonts w:ascii="Times New Roman" w:hAnsi="Times New Roman"/>
          <w:b/>
          <w:color w:val="auto"/>
          <w:sz w:val="24"/>
        </w:rPr>
        <w:lastRenderedPageBreak/>
        <w:t>RESULTADOS</w:t>
      </w:r>
      <w:bookmarkEnd w:id="326"/>
    </w:p>
    <w:p w14:paraId="67285847" w14:textId="77777777" w:rsidR="00F6771E" w:rsidRDefault="00F6771E">
      <w:pPr>
        <w:spacing w:after="0" w:line="360" w:lineRule="auto"/>
        <w:jc w:val="both"/>
        <w:rPr>
          <w:rFonts w:ascii="Times New Roman" w:eastAsia="Times New Roman" w:hAnsi="Times New Roman" w:cs="Times New Roman"/>
          <w:b/>
          <w:bCs/>
          <w:sz w:val="32"/>
          <w:szCs w:val="32"/>
        </w:rPr>
      </w:pPr>
    </w:p>
    <w:p w14:paraId="11CF9C4C" w14:textId="2AEBD93A" w:rsidR="00F6771E" w:rsidRDefault="00F81FF4">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8"/>
          <w:szCs w:val="28"/>
        </w:rPr>
        <w:tab/>
      </w:r>
      <w:r w:rsidRPr="00874068">
        <w:rPr>
          <w:rFonts w:ascii="Times New Roman" w:eastAsia="Times New Roman" w:hAnsi="Times New Roman" w:cs="Times New Roman"/>
          <w:sz w:val="24"/>
          <w:szCs w:val="28"/>
        </w:rPr>
        <w:t xml:space="preserve">Neste Capítulo serão apresentados os resultados obtidos com a implantação da aplicação. </w:t>
      </w:r>
      <w:r w:rsidR="00497CBC">
        <w:rPr>
          <w:rFonts w:ascii="Times New Roman" w:eastAsia="Times New Roman" w:hAnsi="Times New Roman" w:cs="Times New Roman"/>
          <w:sz w:val="24"/>
          <w:szCs w:val="28"/>
        </w:rPr>
        <w:t xml:space="preserve">Foram realizados testes </w:t>
      </w:r>
      <w:r w:rsidR="002E296C">
        <w:rPr>
          <w:rFonts w:ascii="Times New Roman" w:eastAsia="Times New Roman" w:hAnsi="Times New Roman" w:cs="Times New Roman"/>
          <w:sz w:val="24"/>
          <w:szCs w:val="28"/>
        </w:rPr>
        <w:t xml:space="preserve">em ambiente de desenvolvimento </w:t>
      </w:r>
      <w:r w:rsidR="00497CBC">
        <w:rPr>
          <w:rFonts w:ascii="Times New Roman" w:eastAsia="Times New Roman" w:hAnsi="Times New Roman" w:cs="Times New Roman"/>
          <w:sz w:val="24"/>
          <w:szCs w:val="28"/>
        </w:rPr>
        <w:t xml:space="preserve">entre os meses de </w:t>
      </w:r>
      <w:r w:rsidR="00FA67C3">
        <w:rPr>
          <w:rFonts w:ascii="Times New Roman" w:eastAsia="Times New Roman" w:hAnsi="Times New Roman" w:cs="Times New Roman"/>
          <w:sz w:val="24"/>
          <w:szCs w:val="28"/>
        </w:rPr>
        <w:t>junho</w:t>
      </w:r>
      <w:r w:rsidRPr="00874068">
        <w:rPr>
          <w:rFonts w:ascii="Times New Roman" w:eastAsia="Times New Roman" w:hAnsi="Times New Roman" w:cs="Times New Roman"/>
          <w:sz w:val="24"/>
          <w:szCs w:val="28"/>
        </w:rPr>
        <w:t xml:space="preserve"> e </w:t>
      </w:r>
      <w:r w:rsidR="00FA67C3">
        <w:rPr>
          <w:rFonts w:ascii="Times New Roman" w:eastAsia="Times New Roman" w:hAnsi="Times New Roman" w:cs="Times New Roman"/>
          <w:sz w:val="24"/>
          <w:szCs w:val="28"/>
        </w:rPr>
        <w:t>agosto</w:t>
      </w:r>
      <w:r w:rsidR="002E296C">
        <w:rPr>
          <w:rFonts w:ascii="Times New Roman" w:eastAsia="Times New Roman" w:hAnsi="Times New Roman" w:cs="Times New Roman"/>
          <w:sz w:val="24"/>
          <w:szCs w:val="28"/>
        </w:rPr>
        <w:t>, sendo acessada por mais de 300 alunos na Fatec São José dos Campos, além de testes de estresse</w:t>
      </w:r>
      <w:r w:rsidR="001B6BBF">
        <w:rPr>
          <w:rFonts w:ascii="Times New Roman" w:eastAsia="Times New Roman" w:hAnsi="Times New Roman" w:cs="Times New Roman"/>
          <w:sz w:val="24"/>
          <w:szCs w:val="28"/>
        </w:rPr>
        <w:t xml:space="preserve"> por meio de software</w:t>
      </w:r>
      <w:r w:rsidR="002E296C">
        <w:rPr>
          <w:rFonts w:ascii="Times New Roman" w:eastAsia="Times New Roman" w:hAnsi="Times New Roman" w:cs="Times New Roman"/>
          <w:sz w:val="24"/>
          <w:szCs w:val="28"/>
        </w:rPr>
        <w:t>.</w:t>
      </w:r>
      <w:r w:rsidR="00497CBC">
        <w:rPr>
          <w:rFonts w:ascii="Times New Roman" w:eastAsia="Times New Roman" w:hAnsi="Times New Roman" w:cs="Times New Roman"/>
          <w:sz w:val="24"/>
          <w:szCs w:val="28"/>
        </w:rPr>
        <w:t xml:space="preserve"> </w:t>
      </w:r>
    </w:p>
    <w:p w14:paraId="183B0D52" w14:textId="180C93E3" w:rsidR="00B1261E" w:rsidRDefault="00B1261E">
      <w:p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ab/>
        <w:t>O</w:t>
      </w:r>
      <w:r w:rsidR="00B458F3">
        <w:rPr>
          <w:rFonts w:ascii="Times New Roman" w:eastAsia="Times New Roman" w:hAnsi="Times New Roman" w:cs="Times New Roman"/>
          <w:sz w:val="24"/>
          <w:szCs w:val="28"/>
        </w:rPr>
        <w:t xml:space="preserve"> Servidor Microsoft </w:t>
      </w:r>
      <w:proofErr w:type="spellStart"/>
      <w:r w:rsidR="00B458F3">
        <w:rPr>
          <w:rFonts w:ascii="Times New Roman" w:eastAsia="Times New Roman" w:hAnsi="Times New Roman" w:cs="Times New Roman"/>
          <w:sz w:val="24"/>
          <w:szCs w:val="28"/>
        </w:rPr>
        <w:t>Cloud</w:t>
      </w:r>
      <w:proofErr w:type="spellEnd"/>
      <w:r w:rsidR="00B458F3">
        <w:rPr>
          <w:rFonts w:ascii="Times New Roman" w:eastAsia="Times New Roman" w:hAnsi="Times New Roman" w:cs="Times New Roman"/>
          <w:sz w:val="24"/>
          <w:szCs w:val="28"/>
        </w:rPr>
        <w:t xml:space="preserve"> </w:t>
      </w:r>
      <w:proofErr w:type="spellStart"/>
      <w:r w:rsidR="00B458F3">
        <w:rPr>
          <w:rFonts w:ascii="Times New Roman" w:eastAsia="Times New Roman" w:hAnsi="Times New Roman" w:cs="Times New Roman"/>
          <w:sz w:val="24"/>
          <w:szCs w:val="28"/>
        </w:rPr>
        <w:t>Azure</w:t>
      </w:r>
      <w:proofErr w:type="spellEnd"/>
      <w:r w:rsidR="00B458F3">
        <w:rPr>
          <w:rFonts w:ascii="Times New Roman" w:eastAsia="Times New Roman" w:hAnsi="Times New Roman" w:cs="Times New Roman"/>
          <w:sz w:val="24"/>
          <w:szCs w:val="28"/>
        </w:rPr>
        <w:t xml:space="preserve"> contém as configurações descritas no item 3.1 “Máquina Virtual </w:t>
      </w:r>
      <w:proofErr w:type="spellStart"/>
      <w:r w:rsidR="00B458F3">
        <w:rPr>
          <w:rFonts w:ascii="Times New Roman" w:eastAsia="Times New Roman" w:hAnsi="Times New Roman" w:cs="Times New Roman"/>
          <w:sz w:val="24"/>
          <w:szCs w:val="28"/>
        </w:rPr>
        <w:t>Azure</w:t>
      </w:r>
      <w:proofErr w:type="spellEnd"/>
      <w:r w:rsidR="00B458F3">
        <w:rPr>
          <w:rFonts w:ascii="Times New Roman" w:eastAsia="Times New Roman" w:hAnsi="Times New Roman" w:cs="Times New Roman"/>
          <w:sz w:val="24"/>
          <w:szCs w:val="28"/>
        </w:rPr>
        <w:t>” e Figura 7 e o</w:t>
      </w:r>
      <w:r w:rsidRPr="00B1261E">
        <w:rPr>
          <w:rFonts w:ascii="Times New Roman" w:eastAsia="Times New Roman" w:hAnsi="Times New Roman" w:cs="Times New Roman"/>
          <w:sz w:val="24"/>
          <w:szCs w:val="28"/>
        </w:rPr>
        <w:t xml:space="preserve"> </w:t>
      </w:r>
      <w:r w:rsidR="004617C7">
        <w:rPr>
          <w:rFonts w:ascii="Times New Roman" w:eastAsia="Times New Roman" w:hAnsi="Times New Roman" w:cs="Times New Roman"/>
          <w:sz w:val="24"/>
          <w:szCs w:val="28"/>
        </w:rPr>
        <w:t>s</w:t>
      </w:r>
      <w:r w:rsidRPr="00B1261E">
        <w:rPr>
          <w:rFonts w:ascii="Times New Roman" w:eastAsia="Times New Roman" w:hAnsi="Times New Roman" w:cs="Times New Roman"/>
          <w:sz w:val="24"/>
          <w:szCs w:val="28"/>
        </w:rPr>
        <w:t>ervi</w:t>
      </w:r>
      <w:r>
        <w:rPr>
          <w:rFonts w:ascii="Times New Roman" w:eastAsia="Times New Roman" w:hAnsi="Times New Roman" w:cs="Times New Roman"/>
          <w:sz w:val="24"/>
          <w:szCs w:val="28"/>
        </w:rPr>
        <w:t>dor utilizado para Rede Interna continha as seguintes configurações</w:t>
      </w:r>
      <w:r w:rsidR="001D5DFA">
        <w:rPr>
          <w:rFonts w:ascii="Times New Roman" w:eastAsia="Times New Roman" w:hAnsi="Times New Roman" w:cs="Times New Roman"/>
          <w:sz w:val="24"/>
          <w:szCs w:val="28"/>
        </w:rPr>
        <w:t>:</w:t>
      </w:r>
    </w:p>
    <w:p w14:paraId="35922323" w14:textId="77777777" w:rsidR="001D5DFA" w:rsidRDefault="001D5DFA">
      <w:pPr>
        <w:spacing w:after="0" w:line="360" w:lineRule="auto"/>
        <w:jc w:val="both"/>
        <w:rPr>
          <w:rFonts w:ascii="Times New Roman" w:eastAsia="Times New Roman" w:hAnsi="Times New Roman" w:cs="Times New Roman"/>
          <w:sz w:val="24"/>
          <w:szCs w:val="28"/>
        </w:rPr>
      </w:pPr>
    </w:p>
    <w:p w14:paraId="094E2F31" w14:textId="4CDE5FEC"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Notebook Dell </w:t>
      </w:r>
      <w:proofErr w:type="spellStart"/>
      <w:r>
        <w:rPr>
          <w:rFonts w:ascii="Times New Roman" w:eastAsia="Times New Roman" w:hAnsi="Times New Roman" w:cs="Times New Roman"/>
          <w:sz w:val="24"/>
          <w:szCs w:val="28"/>
        </w:rPr>
        <w:t>Vostro</w:t>
      </w:r>
      <w:proofErr w:type="spellEnd"/>
      <w:r>
        <w:rPr>
          <w:rFonts w:ascii="Times New Roman" w:eastAsia="Times New Roman" w:hAnsi="Times New Roman" w:cs="Times New Roman"/>
          <w:sz w:val="24"/>
          <w:szCs w:val="28"/>
        </w:rPr>
        <w:t xml:space="preserve"> 5470</w:t>
      </w:r>
    </w:p>
    <w:p w14:paraId="485B6041" w14:textId="5E94B0C4" w:rsidR="00B1261E" w:rsidRDefault="00B1261E"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sidRPr="00B1261E">
        <w:rPr>
          <w:rFonts w:ascii="Times New Roman" w:eastAsia="Times New Roman" w:hAnsi="Times New Roman" w:cs="Times New Roman"/>
          <w:sz w:val="24"/>
          <w:szCs w:val="28"/>
        </w:rPr>
        <w:t>Processador:</w:t>
      </w:r>
      <w:r>
        <w:rPr>
          <w:rFonts w:ascii="Times New Roman" w:eastAsia="Times New Roman" w:hAnsi="Times New Roman" w:cs="Times New Roman"/>
          <w:sz w:val="24"/>
          <w:szCs w:val="28"/>
        </w:rPr>
        <w:t xml:space="preserve"> </w:t>
      </w:r>
      <w:r w:rsidR="00B458F3">
        <w:rPr>
          <w:rFonts w:ascii="Times New Roman" w:eastAsia="Times New Roman" w:hAnsi="Times New Roman" w:cs="Times New Roman"/>
          <w:sz w:val="24"/>
          <w:szCs w:val="28"/>
        </w:rPr>
        <w:t>Core Intel i7 1.8Ghz</w:t>
      </w:r>
    </w:p>
    <w:p w14:paraId="7190280D" w14:textId="38DF4A65" w:rsidR="00B458F3" w:rsidRDefault="00B458F3" w:rsidP="00B1261E">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Memória </w:t>
      </w:r>
      <w:proofErr w:type="spellStart"/>
      <w:r>
        <w:rPr>
          <w:rFonts w:ascii="Times New Roman" w:eastAsia="Times New Roman" w:hAnsi="Times New Roman" w:cs="Times New Roman"/>
          <w:sz w:val="24"/>
          <w:szCs w:val="28"/>
        </w:rPr>
        <w:t>Ram</w:t>
      </w:r>
      <w:proofErr w:type="spellEnd"/>
      <w:r>
        <w:rPr>
          <w:rFonts w:ascii="Times New Roman" w:eastAsia="Times New Roman" w:hAnsi="Times New Roman" w:cs="Times New Roman"/>
          <w:sz w:val="24"/>
          <w:szCs w:val="28"/>
        </w:rPr>
        <w:t>: 8Gb,</w:t>
      </w:r>
    </w:p>
    <w:p w14:paraId="08981AB9" w14:textId="20744FD7" w:rsidR="009B5751" w:rsidRDefault="00B458F3" w:rsidP="009B5751">
      <w:pPr>
        <w:pStyle w:val="PargrafodaLista"/>
        <w:numPr>
          <w:ilvl w:val="0"/>
          <w:numId w:val="11"/>
        </w:num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Sistema Operacional:  Windows 10</w:t>
      </w:r>
    </w:p>
    <w:p w14:paraId="2927AE65" w14:textId="77777777" w:rsidR="001D5DFA" w:rsidRPr="009B5751" w:rsidRDefault="001D5DFA" w:rsidP="001D5DFA">
      <w:pPr>
        <w:pStyle w:val="PargrafodaLista"/>
        <w:spacing w:after="0" w:line="360" w:lineRule="auto"/>
        <w:jc w:val="both"/>
        <w:rPr>
          <w:rFonts w:ascii="Times New Roman" w:eastAsia="Times New Roman" w:hAnsi="Times New Roman" w:cs="Times New Roman"/>
          <w:sz w:val="24"/>
          <w:szCs w:val="28"/>
        </w:rPr>
      </w:pPr>
    </w:p>
    <w:p w14:paraId="72A1A65D" w14:textId="77777777" w:rsidR="009B5751" w:rsidRDefault="009B5751" w:rsidP="009B5751">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Atualmente a aplicação encontra-se em produção e foi acessada</w:t>
      </w:r>
      <w:r w:rsidRPr="00874068">
        <w:rPr>
          <w:rFonts w:ascii="Times New Roman" w:eastAsia="Times New Roman" w:hAnsi="Times New Roman" w:cs="Times New Roman"/>
          <w:sz w:val="24"/>
          <w:szCs w:val="28"/>
        </w:rPr>
        <w:t xml:space="preserve"> por mais de 1400 alunos das instituições da FATEC São José dos Campos, FATEC Tatuapé, FATEC Araçatuba, FATEC Garça, FATEC Mogi Mirim, FATEC Pindamonhangaba e FATEC Jales.</w:t>
      </w:r>
    </w:p>
    <w:p w14:paraId="45BDC835" w14:textId="77777777" w:rsidR="009B5751" w:rsidRDefault="009B5751" w:rsidP="009B5751">
      <w:pPr>
        <w:pStyle w:val="PargrafodaLista"/>
        <w:spacing w:after="0" w:line="360" w:lineRule="auto"/>
        <w:jc w:val="both"/>
        <w:rPr>
          <w:rFonts w:ascii="Times New Roman" w:eastAsia="Times New Roman" w:hAnsi="Times New Roman" w:cs="Times New Roman"/>
          <w:sz w:val="24"/>
          <w:szCs w:val="28"/>
        </w:rPr>
      </w:pPr>
    </w:p>
    <w:p w14:paraId="7CEA9E28" w14:textId="7686CCCE" w:rsidR="000907E0" w:rsidRPr="000907E0" w:rsidRDefault="00F81FF4" w:rsidP="000907E0">
      <w:pPr>
        <w:pStyle w:val="Ttulo2"/>
        <w:numPr>
          <w:ilvl w:val="1"/>
          <w:numId w:val="2"/>
        </w:numPr>
        <w:rPr>
          <w:sz w:val="24"/>
        </w:rPr>
      </w:pPr>
      <w:bookmarkStart w:id="327" w:name="_Toc503820012"/>
      <w:r w:rsidRPr="005F3B55">
        <w:rPr>
          <w:sz w:val="24"/>
        </w:rPr>
        <w:t>Experimento</w:t>
      </w:r>
      <w:r w:rsidR="000907E0">
        <w:rPr>
          <w:sz w:val="24"/>
        </w:rPr>
        <w:t xml:space="preserve"> </w:t>
      </w:r>
      <w:commentRangeStart w:id="328"/>
      <w:commentRangeStart w:id="329"/>
      <w:r w:rsidR="000907E0">
        <w:rPr>
          <w:sz w:val="24"/>
        </w:rPr>
        <w:t>1</w:t>
      </w:r>
      <w:commentRangeEnd w:id="328"/>
      <w:r w:rsidR="0084365F">
        <w:rPr>
          <w:rStyle w:val="Refdecomentrio"/>
          <w:rFonts w:ascii="Calibri" w:eastAsia="Droid Sans Fallback" w:hAnsi="Calibri" w:cs="Calibri"/>
          <w:b w:val="0"/>
          <w:bCs w:val="0"/>
          <w:color w:val="00000A"/>
          <w:lang w:eastAsia="en-US"/>
        </w:rPr>
        <w:commentReference w:id="328"/>
      </w:r>
      <w:bookmarkEnd w:id="327"/>
      <w:commentRangeEnd w:id="329"/>
      <w:r w:rsidR="001C122A">
        <w:rPr>
          <w:rStyle w:val="Refdecomentrio"/>
          <w:rFonts w:ascii="Calibri" w:eastAsia="Droid Sans Fallback" w:hAnsi="Calibri" w:cs="Calibri"/>
          <w:b w:val="0"/>
          <w:bCs w:val="0"/>
          <w:color w:val="00000A"/>
          <w:lang w:eastAsia="en-US"/>
        </w:rPr>
        <w:commentReference w:id="329"/>
      </w:r>
    </w:p>
    <w:p w14:paraId="5FC3C0C4" w14:textId="200E518D" w:rsidR="00B1261E" w:rsidRPr="00B126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Servidor: Rede Interna.</w:t>
      </w:r>
    </w:p>
    <w:p w14:paraId="569F801F" w14:textId="06C4FC4B" w:rsidR="00A114F2" w:rsidRDefault="00F81FF4" w:rsidP="009B0B8F">
      <w:pPr>
        <w:pStyle w:val="PargrafodaLista"/>
        <w:suppressAutoHyphens w:val="0"/>
        <w:overflowPunct/>
        <w:spacing w:after="0" w:line="360" w:lineRule="auto"/>
      </w:pPr>
      <w:r w:rsidRPr="005F3B55">
        <w:rPr>
          <w:rFonts w:ascii="Times New Roman" w:eastAsia="Times New Roman" w:hAnsi="Times New Roman" w:cs="Times New Roman"/>
          <w:sz w:val="24"/>
          <w:szCs w:val="28"/>
        </w:rPr>
        <w:t xml:space="preserve">- Data </w:t>
      </w:r>
      <w:r w:rsidRPr="009B0B8F">
        <w:rPr>
          <w:rFonts w:ascii="Times New Roman" w:eastAsia="Times New Roman" w:hAnsi="Times New Roman" w:cs="Times New Roman"/>
          <w:sz w:val="24"/>
          <w:szCs w:val="28"/>
        </w:rPr>
        <w:t xml:space="preserve">Prevista: </w:t>
      </w:r>
      <w:r w:rsidR="00A114F2" w:rsidRPr="009B0B8F">
        <w:rPr>
          <w:rFonts w:ascii="Times New Roman" w:hAnsi="Times New Roman"/>
          <w:sz w:val="24"/>
        </w:rPr>
        <w:t xml:space="preserve">13 de </w:t>
      </w:r>
      <w:r w:rsidR="00FA67C3">
        <w:rPr>
          <w:rFonts w:ascii="Times New Roman" w:hAnsi="Times New Roman"/>
          <w:sz w:val="24"/>
        </w:rPr>
        <w:t>junho</w:t>
      </w:r>
      <w:r w:rsidR="00A114F2" w:rsidRPr="009B0B8F">
        <w:rPr>
          <w:rFonts w:ascii="Times New Roman" w:hAnsi="Times New Roman"/>
          <w:sz w:val="24"/>
        </w:rPr>
        <w:t xml:space="preserve"> de 2017</w:t>
      </w:r>
    </w:p>
    <w:p w14:paraId="5220C7E8" w14:textId="45A110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4F0A19E3" w14:textId="26A93EA8" w:rsidR="00FA67C3" w:rsidRDefault="00FA67C3"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Público Alvo: Alunos da matéria de Gestão Produção Industrial</w:t>
      </w:r>
    </w:p>
    <w:p w14:paraId="3561F176" w14:textId="6F971AB0" w:rsidR="00F6771E"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w:t>
      </w:r>
      <w:r w:rsidR="000D651E">
        <w:rPr>
          <w:rFonts w:ascii="Times New Roman" w:eastAsia="Times New Roman" w:hAnsi="Times New Roman" w:cs="Times New Roman"/>
          <w:sz w:val="24"/>
          <w:szCs w:val="28"/>
        </w:rPr>
        <w:t>2</w:t>
      </w:r>
      <w:r w:rsidRPr="005F3B55">
        <w:rPr>
          <w:rFonts w:ascii="Times New Roman" w:eastAsia="Times New Roman" w:hAnsi="Times New Roman" w:cs="Times New Roman"/>
          <w:sz w:val="24"/>
          <w:szCs w:val="28"/>
        </w:rPr>
        <w:t>0 alunos</w:t>
      </w:r>
      <w:r w:rsidR="00FA67C3">
        <w:rPr>
          <w:rFonts w:ascii="Times New Roman" w:eastAsia="Times New Roman" w:hAnsi="Times New Roman" w:cs="Times New Roman"/>
          <w:sz w:val="24"/>
          <w:szCs w:val="28"/>
        </w:rPr>
        <w:t xml:space="preserve"> </w:t>
      </w:r>
    </w:p>
    <w:p w14:paraId="2DD0FBA2" w14:textId="55632B69" w:rsidR="009B5751" w:rsidRDefault="009B5751" w:rsidP="009B0B8F">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Local: Fatec São José dos Campos</w:t>
      </w:r>
    </w:p>
    <w:p w14:paraId="4ACCE8EC" w14:textId="77777777" w:rsidR="004617C7" w:rsidRDefault="004617C7" w:rsidP="009B0B8F">
      <w:pPr>
        <w:spacing w:after="0" w:line="360" w:lineRule="auto"/>
        <w:jc w:val="both"/>
        <w:rPr>
          <w:rFonts w:ascii="Times New Roman" w:eastAsia="Times New Roman" w:hAnsi="Times New Roman" w:cs="Times New Roman"/>
          <w:sz w:val="24"/>
          <w:szCs w:val="28"/>
        </w:rPr>
      </w:pPr>
    </w:p>
    <w:p w14:paraId="056B1A1D" w14:textId="33B2F60D" w:rsidR="009A4652" w:rsidRDefault="00F81FF4" w:rsidP="009B0B8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0D651E">
        <w:rPr>
          <w:rFonts w:ascii="Times New Roman" w:eastAsia="Times New Roman" w:hAnsi="Times New Roman" w:cs="Times New Roman"/>
          <w:sz w:val="24"/>
          <w:szCs w:val="28"/>
        </w:rPr>
        <w:t>O</w:t>
      </w:r>
      <w:r w:rsidRPr="005F3B55">
        <w:rPr>
          <w:rFonts w:ascii="Times New Roman" w:eastAsia="Times New Roman" w:hAnsi="Times New Roman" w:cs="Times New Roman"/>
          <w:sz w:val="24"/>
          <w:szCs w:val="28"/>
        </w:rPr>
        <w:t xml:space="preserve"> primeiro </w:t>
      </w:r>
      <w:r w:rsidR="000D651E">
        <w:rPr>
          <w:rFonts w:ascii="Times New Roman" w:eastAsia="Times New Roman" w:hAnsi="Times New Roman" w:cs="Times New Roman"/>
          <w:sz w:val="24"/>
          <w:szCs w:val="28"/>
        </w:rPr>
        <w:t xml:space="preserve">experimento </w:t>
      </w:r>
      <w:r w:rsidRPr="005F3B55">
        <w:rPr>
          <w:rFonts w:ascii="Times New Roman" w:eastAsia="Times New Roman" w:hAnsi="Times New Roman" w:cs="Times New Roman"/>
          <w:sz w:val="24"/>
          <w:szCs w:val="28"/>
        </w:rPr>
        <w:t xml:space="preserve">foi </w:t>
      </w:r>
      <w:r w:rsidR="000D651E">
        <w:rPr>
          <w:rFonts w:ascii="Times New Roman" w:eastAsia="Times New Roman" w:hAnsi="Times New Roman" w:cs="Times New Roman"/>
          <w:sz w:val="24"/>
          <w:szCs w:val="28"/>
        </w:rPr>
        <w:t>utilizado a rede interna da Fatec</w:t>
      </w:r>
      <w:r w:rsidR="00FA67C3">
        <w:rPr>
          <w:rFonts w:ascii="Times New Roman" w:eastAsia="Times New Roman" w:hAnsi="Times New Roman" w:cs="Times New Roman"/>
          <w:sz w:val="24"/>
          <w:szCs w:val="28"/>
        </w:rPr>
        <w:t xml:space="preserve"> </w:t>
      </w:r>
      <w:r w:rsidR="008A17F3">
        <w:rPr>
          <w:rFonts w:ascii="Times New Roman" w:eastAsia="Times New Roman" w:hAnsi="Times New Roman" w:cs="Times New Roman"/>
          <w:sz w:val="24"/>
          <w:szCs w:val="28"/>
        </w:rPr>
        <w:t xml:space="preserve">com a finalidade de </w:t>
      </w:r>
      <w:r w:rsidR="000D651E">
        <w:rPr>
          <w:rFonts w:ascii="Times New Roman" w:eastAsia="Times New Roman" w:hAnsi="Times New Roman" w:cs="Times New Roman"/>
          <w:sz w:val="24"/>
          <w:szCs w:val="28"/>
        </w:rPr>
        <w:t xml:space="preserve">observar como a aplicação iria se comportar. Neste primeiro evento, muitos alunos não sabiam seu e-mail ou, e por diversas vezes foi necessário acessar o Banco de Dados, também foi observado o consumo de Memória e Processador do computador usado como servidor. </w:t>
      </w:r>
    </w:p>
    <w:p w14:paraId="4AE0B620" w14:textId="234AB1EF" w:rsidR="00F6771E" w:rsidRDefault="009A4652" w:rsidP="009A4652">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lastRenderedPageBreak/>
        <w:t xml:space="preserve">Durante o experimento pode-se observar </w:t>
      </w:r>
      <w:r w:rsidR="000D651E">
        <w:rPr>
          <w:rFonts w:ascii="Times New Roman" w:eastAsia="Times New Roman" w:hAnsi="Times New Roman" w:cs="Times New Roman"/>
          <w:sz w:val="24"/>
          <w:szCs w:val="28"/>
        </w:rPr>
        <w:t xml:space="preserve">um alto consumo de </w:t>
      </w:r>
      <w:r w:rsidR="00B1261E">
        <w:rPr>
          <w:rFonts w:ascii="Times New Roman" w:eastAsia="Times New Roman" w:hAnsi="Times New Roman" w:cs="Times New Roman"/>
          <w:sz w:val="24"/>
          <w:szCs w:val="28"/>
        </w:rPr>
        <w:t>processamento</w:t>
      </w:r>
      <w:r w:rsidR="000D651E">
        <w:rPr>
          <w:rFonts w:ascii="Times New Roman" w:eastAsia="Times New Roman" w:hAnsi="Times New Roman" w:cs="Times New Roman"/>
          <w:sz w:val="24"/>
          <w:szCs w:val="28"/>
        </w:rPr>
        <w:t xml:space="preserve"> pois eram realizadas diversas tarefas concorrentemente, além de operações </w:t>
      </w:r>
      <w:r>
        <w:rPr>
          <w:rFonts w:ascii="Times New Roman" w:eastAsia="Times New Roman" w:hAnsi="Times New Roman" w:cs="Times New Roman"/>
          <w:sz w:val="24"/>
          <w:szCs w:val="28"/>
        </w:rPr>
        <w:t>de acesso ao banco de dados.</w:t>
      </w:r>
      <w:r w:rsidR="00EB0550">
        <w:rPr>
          <w:rFonts w:ascii="Times New Roman" w:eastAsia="Times New Roman" w:hAnsi="Times New Roman" w:cs="Times New Roman"/>
          <w:sz w:val="24"/>
          <w:szCs w:val="28"/>
        </w:rPr>
        <w:t xml:space="preserve"> Para solução deste consumo foi adicionado o </w:t>
      </w:r>
      <w:proofErr w:type="spellStart"/>
      <w:r w:rsidR="00EB0550">
        <w:rPr>
          <w:rFonts w:ascii="Times New Roman" w:eastAsia="Times New Roman" w:hAnsi="Times New Roman" w:cs="Times New Roman"/>
          <w:sz w:val="24"/>
          <w:szCs w:val="28"/>
        </w:rPr>
        <w:t>balanceador</w:t>
      </w:r>
      <w:proofErr w:type="spellEnd"/>
      <w:r w:rsidR="00EB0550">
        <w:rPr>
          <w:rFonts w:ascii="Times New Roman" w:eastAsia="Times New Roman" w:hAnsi="Times New Roman" w:cs="Times New Roman"/>
          <w:sz w:val="24"/>
          <w:szCs w:val="28"/>
        </w:rPr>
        <w:t xml:space="preserve"> de carga, dando a possibilidade de executar a aplicação em mais de um servidor concorrentemente.</w:t>
      </w:r>
    </w:p>
    <w:p w14:paraId="58F24C22" w14:textId="77777777" w:rsidR="00B1261E" w:rsidRDefault="00B1261E" w:rsidP="009A4652">
      <w:pPr>
        <w:spacing w:after="0" w:line="360" w:lineRule="auto"/>
        <w:ind w:firstLine="708"/>
        <w:jc w:val="both"/>
        <w:rPr>
          <w:rFonts w:ascii="Times New Roman" w:eastAsia="Times New Roman" w:hAnsi="Times New Roman" w:cs="Times New Roman"/>
          <w:sz w:val="24"/>
          <w:szCs w:val="28"/>
        </w:rPr>
      </w:pPr>
    </w:p>
    <w:p w14:paraId="1FF34CD4" w14:textId="6F8E77AD" w:rsidR="00F6771E" w:rsidRPr="000907E0" w:rsidRDefault="005F3B55" w:rsidP="000907E0">
      <w:pPr>
        <w:pStyle w:val="Ttulo2"/>
        <w:numPr>
          <w:ilvl w:val="1"/>
          <w:numId w:val="2"/>
        </w:numPr>
        <w:rPr>
          <w:sz w:val="24"/>
        </w:rPr>
      </w:pPr>
      <w:bookmarkStart w:id="330" w:name="_Toc503820013"/>
      <w:r w:rsidRPr="000907E0">
        <w:rPr>
          <w:sz w:val="24"/>
        </w:rPr>
        <w:t>Experimento 2</w:t>
      </w:r>
      <w:bookmarkEnd w:id="330"/>
    </w:p>
    <w:p w14:paraId="1B3D5B04" w14:textId="77777777" w:rsidR="005F3B55" w:rsidRPr="005F3B55" w:rsidRDefault="005F3B55" w:rsidP="005F3B55"/>
    <w:p w14:paraId="53D72580" w14:textId="77777777"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xml:space="preserve">- Servidor: Rede Interna e </w:t>
      </w:r>
      <w:proofErr w:type="spellStart"/>
      <w:r w:rsidRPr="005F3B55">
        <w:rPr>
          <w:rFonts w:ascii="Times New Roman" w:eastAsia="Times New Roman" w:hAnsi="Times New Roman" w:cs="Times New Roman"/>
          <w:sz w:val="24"/>
          <w:szCs w:val="28"/>
        </w:rPr>
        <w:t>Cloud</w:t>
      </w:r>
      <w:proofErr w:type="spellEnd"/>
      <w:r w:rsidRPr="005F3B55">
        <w:rPr>
          <w:rFonts w:ascii="Times New Roman" w:eastAsia="Times New Roman" w:hAnsi="Times New Roman" w:cs="Times New Roman"/>
          <w:sz w:val="24"/>
          <w:szCs w:val="28"/>
        </w:rPr>
        <w:t xml:space="preserve"> </w:t>
      </w:r>
      <w:proofErr w:type="spellStart"/>
      <w:r w:rsidRPr="005F3B55">
        <w:rPr>
          <w:rFonts w:ascii="Times New Roman" w:eastAsia="Times New Roman" w:hAnsi="Times New Roman" w:cs="Times New Roman"/>
          <w:sz w:val="24"/>
          <w:szCs w:val="28"/>
        </w:rPr>
        <w:t>Azure</w:t>
      </w:r>
      <w:proofErr w:type="spellEnd"/>
      <w:r w:rsidRPr="005F3B55">
        <w:rPr>
          <w:rFonts w:ascii="Times New Roman" w:eastAsia="Times New Roman" w:hAnsi="Times New Roman" w:cs="Times New Roman"/>
          <w:sz w:val="24"/>
          <w:szCs w:val="28"/>
        </w:rPr>
        <w:t>.</w:t>
      </w:r>
    </w:p>
    <w:p w14:paraId="7FC67A16" w14:textId="0696A7E6" w:rsidR="00F6771E" w:rsidRPr="005F3B55" w:rsidRDefault="00F81FF4" w:rsidP="005F3B55">
      <w:pPr>
        <w:spacing w:after="0" w:line="360" w:lineRule="auto"/>
        <w:jc w:val="both"/>
        <w:rPr>
          <w:sz w:val="24"/>
          <w:szCs w:val="28"/>
        </w:rPr>
      </w:pPr>
      <w:r w:rsidRPr="005F3B55">
        <w:rPr>
          <w:rFonts w:ascii="Times New Roman" w:eastAsia="Times New Roman" w:hAnsi="Times New Roman" w:cs="Times New Roman"/>
          <w:sz w:val="24"/>
          <w:szCs w:val="28"/>
        </w:rPr>
        <w:tab/>
        <w:t>- Data Prevista: 01</w:t>
      </w:r>
      <w:r w:rsidR="00A114F2">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00A114F2">
        <w:rPr>
          <w:rFonts w:ascii="Times New Roman" w:eastAsia="Times New Roman" w:hAnsi="Times New Roman" w:cs="Times New Roman"/>
          <w:sz w:val="24"/>
          <w:szCs w:val="28"/>
        </w:rPr>
        <w:t xml:space="preserve"> de 2</w:t>
      </w:r>
      <w:r w:rsidRPr="005F3B55">
        <w:rPr>
          <w:rFonts w:ascii="Times New Roman" w:eastAsia="Times New Roman" w:hAnsi="Times New Roman" w:cs="Times New Roman"/>
          <w:sz w:val="24"/>
          <w:szCs w:val="28"/>
        </w:rPr>
        <w:t>017</w:t>
      </w:r>
    </w:p>
    <w:p w14:paraId="7C468EFB" w14:textId="765F3621"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Horário: das 18h às 21h</w:t>
      </w:r>
    </w:p>
    <w:p w14:paraId="3DAC7D02" w14:textId="1A8EFD26" w:rsidR="00FA67C3" w:rsidRPr="0047145E" w:rsidRDefault="00FA67C3" w:rsidP="005F3B55">
      <w:pPr>
        <w:spacing w:after="0" w:line="360" w:lineRule="auto"/>
        <w:jc w:val="both"/>
        <w:rPr>
          <w:rFonts w:ascii="Times New Roman" w:eastAsia="Times New Roman" w:hAnsi="Times New Roman" w:cs="Times New Roman"/>
          <w:sz w:val="24"/>
          <w:szCs w:val="28"/>
        </w:rPr>
      </w:pPr>
      <w:r>
        <w:rPr>
          <w:sz w:val="24"/>
          <w:szCs w:val="28"/>
        </w:rPr>
        <w:tab/>
      </w:r>
      <w:r w:rsidRPr="0047145E">
        <w:rPr>
          <w:rFonts w:ascii="Times New Roman" w:eastAsia="Times New Roman" w:hAnsi="Times New Roman" w:cs="Times New Roman"/>
          <w:sz w:val="24"/>
          <w:szCs w:val="28"/>
        </w:rPr>
        <w:t>- P</w:t>
      </w:r>
      <w:r w:rsidR="0047145E">
        <w:rPr>
          <w:rFonts w:ascii="Times New Roman" w:eastAsia="Times New Roman" w:hAnsi="Times New Roman" w:cs="Times New Roman"/>
          <w:sz w:val="24"/>
          <w:szCs w:val="28"/>
        </w:rPr>
        <w:t>ú</w:t>
      </w:r>
      <w:r w:rsidRPr="0047145E">
        <w:rPr>
          <w:rFonts w:ascii="Times New Roman" w:eastAsia="Times New Roman" w:hAnsi="Times New Roman" w:cs="Times New Roman"/>
          <w:sz w:val="24"/>
          <w:szCs w:val="28"/>
        </w:rPr>
        <w:t xml:space="preserve">blico Alvo: Alunos ingressantes </w:t>
      </w:r>
    </w:p>
    <w:p w14:paraId="39E83017" w14:textId="2D89B9A3" w:rsidR="00F6771E" w:rsidRDefault="00F81FF4" w:rsidP="005F3B55">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t>- Quantidade de Alunos: 150 alunos</w:t>
      </w:r>
    </w:p>
    <w:p w14:paraId="610A9E89" w14:textId="77777777" w:rsidR="009B5751" w:rsidRDefault="009B5751" w:rsidP="009B5751">
      <w:pPr>
        <w:spacing w:after="0" w:line="360" w:lineRule="auto"/>
        <w:jc w:val="both"/>
        <w:rPr>
          <w:rFonts w:ascii="Times New Roman" w:eastAsia="Times New Roman" w:hAnsi="Times New Roman" w:cs="Times New Roman"/>
          <w:sz w:val="24"/>
          <w:szCs w:val="28"/>
        </w:rPr>
      </w:pPr>
      <w:r>
        <w:rPr>
          <w:sz w:val="24"/>
          <w:szCs w:val="28"/>
        </w:rPr>
        <w:tab/>
        <w:t xml:space="preserve">- </w:t>
      </w:r>
      <w:r>
        <w:rPr>
          <w:rFonts w:ascii="Times New Roman" w:eastAsia="Times New Roman" w:hAnsi="Times New Roman" w:cs="Times New Roman"/>
          <w:sz w:val="24"/>
          <w:szCs w:val="28"/>
        </w:rPr>
        <w:t>Local: Fatec São José dos Campos</w:t>
      </w:r>
    </w:p>
    <w:p w14:paraId="1B89B468" w14:textId="77777777" w:rsidR="00F6771E" w:rsidRPr="005F3B55" w:rsidRDefault="00F6771E" w:rsidP="005F3B55">
      <w:pPr>
        <w:spacing w:after="0" w:line="360" w:lineRule="auto"/>
        <w:jc w:val="both"/>
        <w:rPr>
          <w:rFonts w:ascii="Times New Roman" w:eastAsia="Times New Roman" w:hAnsi="Times New Roman" w:cs="Times New Roman"/>
          <w:sz w:val="24"/>
        </w:rPr>
      </w:pPr>
    </w:p>
    <w:p w14:paraId="2857AF69" w14:textId="3121C638" w:rsidR="0048229F" w:rsidRPr="00E20670" w:rsidRDefault="00F81FF4" w:rsidP="0048229F">
      <w:pPr>
        <w:spacing w:after="0" w:line="360" w:lineRule="auto"/>
        <w:jc w:val="both"/>
        <w:rPr>
          <w:rFonts w:ascii="Times New Roman" w:eastAsia="Times New Roman" w:hAnsi="Times New Roman" w:cs="Times New Roman"/>
          <w:sz w:val="24"/>
          <w:szCs w:val="28"/>
        </w:rPr>
      </w:pPr>
      <w:r w:rsidRPr="005F3B55">
        <w:rPr>
          <w:rFonts w:ascii="Times New Roman" w:eastAsia="Times New Roman" w:hAnsi="Times New Roman" w:cs="Times New Roman"/>
          <w:sz w:val="24"/>
          <w:szCs w:val="28"/>
        </w:rPr>
        <w:tab/>
      </w:r>
      <w:r w:rsidR="0093156C">
        <w:rPr>
          <w:rFonts w:ascii="Times New Roman" w:eastAsia="Times New Roman" w:hAnsi="Times New Roman" w:cs="Times New Roman"/>
          <w:sz w:val="24"/>
          <w:szCs w:val="28"/>
        </w:rPr>
        <w:t xml:space="preserve">O segundo experimento </w:t>
      </w:r>
      <w:r w:rsidR="007E1FD7">
        <w:rPr>
          <w:rFonts w:ascii="Times New Roman" w:eastAsia="Times New Roman" w:hAnsi="Times New Roman" w:cs="Times New Roman"/>
          <w:sz w:val="24"/>
          <w:szCs w:val="28"/>
        </w:rPr>
        <w:t>foi realizado na Fatec com o acesso de aproximadamente 150 alunos, com o objetivo de</w:t>
      </w:r>
      <w:r w:rsidR="0048229F">
        <w:rPr>
          <w:rFonts w:ascii="Times New Roman" w:eastAsia="Times New Roman" w:hAnsi="Times New Roman" w:cs="Times New Roman"/>
          <w:sz w:val="24"/>
          <w:szCs w:val="28"/>
        </w:rPr>
        <w:t xml:space="preserve"> monitorar pelos containers </w:t>
      </w:r>
      <w:proofErr w:type="spellStart"/>
      <w:r w:rsidR="0048229F">
        <w:rPr>
          <w:rFonts w:ascii="Times New Roman" w:eastAsia="Times New Roman" w:hAnsi="Times New Roman" w:cs="Times New Roman"/>
          <w:sz w:val="24"/>
          <w:szCs w:val="28"/>
        </w:rPr>
        <w:t>Mapskills-Cadvisor</w:t>
      </w:r>
      <w:proofErr w:type="spellEnd"/>
      <w:r w:rsidR="0048229F">
        <w:rPr>
          <w:rFonts w:ascii="Times New Roman" w:eastAsia="Times New Roman" w:hAnsi="Times New Roman" w:cs="Times New Roman"/>
          <w:sz w:val="24"/>
          <w:szCs w:val="28"/>
        </w:rPr>
        <w:t xml:space="preserve"> e </w:t>
      </w:r>
      <w:proofErr w:type="spellStart"/>
      <w:r w:rsidR="0048229F">
        <w:rPr>
          <w:rFonts w:ascii="Times New Roman" w:eastAsia="Times New Roman" w:hAnsi="Times New Roman" w:cs="Times New Roman"/>
          <w:sz w:val="24"/>
          <w:szCs w:val="28"/>
        </w:rPr>
        <w:t>Mapskills-Haproxy</w:t>
      </w:r>
      <w:proofErr w:type="spellEnd"/>
      <w:r w:rsidR="0048229F">
        <w:rPr>
          <w:rFonts w:ascii="Times New Roman" w:eastAsia="Times New Roman" w:hAnsi="Times New Roman" w:cs="Times New Roman"/>
          <w:sz w:val="24"/>
          <w:szCs w:val="28"/>
        </w:rPr>
        <w:t xml:space="preserve"> o acesso a plataforma além dos recursos utilizados pelo servidor. </w:t>
      </w:r>
    </w:p>
    <w:p w14:paraId="257E5DFD" w14:textId="666FA345" w:rsidR="001B6BBF" w:rsidRDefault="009A4652" w:rsidP="005F3B55">
      <w:pPr>
        <w:spacing w:after="0" w:line="360" w:lineRule="auto"/>
        <w:jc w:val="both"/>
        <w:rPr>
          <w:rFonts w:ascii="Times New Roman" w:eastAsia="Times New Roman" w:hAnsi="Times New Roman" w:cs="Times New Roman"/>
          <w:sz w:val="24"/>
        </w:rPr>
      </w:pPr>
      <w:bookmarkStart w:id="331" w:name="__DdeLink__616_1429776673"/>
      <w:bookmarkEnd w:id="331"/>
      <w:r>
        <w:rPr>
          <w:rFonts w:ascii="Times New Roman" w:eastAsia="Times New Roman" w:hAnsi="Times New Roman" w:cs="Times New Roman"/>
          <w:sz w:val="24"/>
        </w:rPr>
        <w:tab/>
      </w:r>
      <w:r w:rsidR="00E20670">
        <w:rPr>
          <w:rFonts w:ascii="Times New Roman" w:eastAsia="Times New Roman" w:hAnsi="Times New Roman" w:cs="Times New Roman"/>
          <w:sz w:val="24"/>
        </w:rPr>
        <w:t>Dado momento, foi constatado um</w:t>
      </w:r>
      <w:r w:rsidR="00EB0550">
        <w:rPr>
          <w:rFonts w:ascii="Times New Roman" w:eastAsia="Times New Roman" w:hAnsi="Times New Roman" w:cs="Times New Roman"/>
          <w:sz w:val="24"/>
        </w:rPr>
        <w:t>a inconsistência na execução da</w:t>
      </w:r>
      <w:r w:rsidR="00E20670">
        <w:rPr>
          <w:rFonts w:ascii="Times New Roman" w:eastAsia="Times New Roman" w:hAnsi="Times New Roman" w:cs="Times New Roman"/>
          <w:sz w:val="24"/>
        </w:rPr>
        <w:t xml:space="preserve"> aplicação de </w:t>
      </w:r>
      <w:proofErr w:type="spellStart"/>
      <w:r w:rsidR="00E20670" w:rsidRPr="00E20670">
        <w:rPr>
          <w:rFonts w:ascii="Times New Roman" w:eastAsia="Times New Roman" w:hAnsi="Times New Roman" w:cs="Times New Roman"/>
          <w:i/>
          <w:sz w:val="24"/>
        </w:rPr>
        <w:t>back-end</w:t>
      </w:r>
      <w:proofErr w:type="spellEnd"/>
      <w:r w:rsidR="00E20670">
        <w:rPr>
          <w:rFonts w:ascii="Times New Roman" w:eastAsia="Times New Roman" w:hAnsi="Times New Roman" w:cs="Times New Roman"/>
          <w:sz w:val="24"/>
        </w:rPr>
        <w:t xml:space="preserve"> </w:t>
      </w:r>
      <w:r w:rsidR="00EB0550">
        <w:rPr>
          <w:rFonts w:ascii="Times New Roman" w:eastAsia="Times New Roman" w:hAnsi="Times New Roman" w:cs="Times New Roman"/>
          <w:sz w:val="24"/>
        </w:rPr>
        <w:t xml:space="preserve">sendo </w:t>
      </w:r>
      <w:r w:rsidR="00E20670">
        <w:rPr>
          <w:rFonts w:ascii="Times New Roman" w:eastAsia="Times New Roman" w:hAnsi="Times New Roman" w:cs="Times New Roman"/>
          <w:sz w:val="24"/>
        </w:rPr>
        <w:t xml:space="preserve">necessária atualiza-la já em produção. Ao </w:t>
      </w:r>
      <w:r w:rsidR="00EB0550">
        <w:rPr>
          <w:rFonts w:ascii="Times New Roman" w:eastAsia="Times New Roman" w:hAnsi="Times New Roman" w:cs="Times New Roman"/>
          <w:sz w:val="24"/>
        </w:rPr>
        <w:t>realizar o processo de atualização d</w:t>
      </w:r>
      <w:r w:rsidR="00E20670">
        <w:rPr>
          <w:rFonts w:ascii="Times New Roman" w:eastAsia="Times New Roman" w:hAnsi="Times New Roman" w:cs="Times New Roman"/>
          <w:sz w:val="24"/>
        </w:rPr>
        <w:t xml:space="preserve">a versão aplicação de </w:t>
      </w:r>
      <w:proofErr w:type="spellStart"/>
      <w:r w:rsidR="00E20670">
        <w:rPr>
          <w:rFonts w:ascii="Times New Roman" w:eastAsia="Times New Roman" w:hAnsi="Times New Roman" w:cs="Times New Roman"/>
          <w:i/>
          <w:sz w:val="24"/>
        </w:rPr>
        <w:t>back-end</w:t>
      </w:r>
      <w:proofErr w:type="spellEnd"/>
      <w:r w:rsidR="00E20670">
        <w:rPr>
          <w:rFonts w:ascii="Times New Roman" w:eastAsia="Times New Roman" w:hAnsi="Times New Roman" w:cs="Times New Roman"/>
          <w:i/>
          <w:sz w:val="24"/>
        </w:rPr>
        <w:t xml:space="preserve">, </w:t>
      </w:r>
      <w:r w:rsidR="00E20670">
        <w:rPr>
          <w:rFonts w:ascii="Times New Roman" w:eastAsia="Times New Roman" w:hAnsi="Times New Roman" w:cs="Times New Roman"/>
          <w:sz w:val="24"/>
        </w:rPr>
        <w:t>foi interrompido</w:t>
      </w:r>
      <w:r w:rsidR="00EB0550">
        <w:rPr>
          <w:rFonts w:ascii="Times New Roman" w:eastAsia="Times New Roman" w:hAnsi="Times New Roman" w:cs="Times New Roman"/>
          <w:sz w:val="24"/>
        </w:rPr>
        <w:t xml:space="preserve"> o acesso</w:t>
      </w:r>
      <w:r w:rsidR="00E20670">
        <w:rPr>
          <w:rFonts w:ascii="Times New Roman" w:eastAsia="Times New Roman" w:hAnsi="Times New Roman" w:cs="Times New Roman"/>
          <w:sz w:val="24"/>
        </w:rPr>
        <w:t xml:space="preserve"> </w:t>
      </w:r>
      <w:proofErr w:type="spellStart"/>
      <w:r w:rsidR="00E20670">
        <w:rPr>
          <w:rFonts w:ascii="Times New Roman" w:eastAsia="Times New Roman" w:hAnsi="Times New Roman" w:cs="Times New Roman"/>
          <w:sz w:val="24"/>
        </w:rPr>
        <w:t>o</w:t>
      </w:r>
      <w:proofErr w:type="spellEnd"/>
      <w:r w:rsidR="00E20670">
        <w:rPr>
          <w:rFonts w:ascii="Times New Roman" w:eastAsia="Times New Roman" w:hAnsi="Times New Roman" w:cs="Times New Roman"/>
          <w:sz w:val="24"/>
        </w:rPr>
        <w:t xml:space="preserve"> Servidor de Banco de Dados. </w:t>
      </w:r>
      <w:r>
        <w:rPr>
          <w:rFonts w:ascii="Times New Roman" w:eastAsia="Times New Roman" w:hAnsi="Times New Roman" w:cs="Times New Roman"/>
          <w:sz w:val="24"/>
        </w:rPr>
        <w:t xml:space="preserve">Por conta da </w:t>
      </w:r>
      <w:r w:rsidR="00E20670">
        <w:rPr>
          <w:rFonts w:ascii="Times New Roman" w:eastAsia="Times New Roman" w:hAnsi="Times New Roman" w:cs="Times New Roman"/>
          <w:sz w:val="24"/>
        </w:rPr>
        <w:t xml:space="preserve">indisponibilidade de acesso ao </w:t>
      </w:r>
      <w:r w:rsidR="00EB0550">
        <w:rPr>
          <w:rFonts w:ascii="Times New Roman" w:eastAsia="Times New Roman" w:hAnsi="Times New Roman" w:cs="Times New Roman"/>
          <w:sz w:val="24"/>
        </w:rPr>
        <w:t>b</w:t>
      </w:r>
      <w:r w:rsidR="00E20670">
        <w:rPr>
          <w:rFonts w:ascii="Times New Roman" w:eastAsia="Times New Roman" w:hAnsi="Times New Roman" w:cs="Times New Roman"/>
          <w:sz w:val="24"/>
        </w:rPr>
        <w:t xml:space="preserve">anco </w:t>
      </w:r>
      <w:r w:rsidR="00EB0550">
        <w:rPr>
          <w:rFonts w:ascii="Times New Roman" w:eastAsia="Times New Roman" w:hAnsi="Times New Roman" w:cs="Times New Roman"/>
          <w:sz w:val="24"/>
        </w:rPr>
        <w:t>d</w:t>
      </w:r>
      <w:r w:rsidR="00E20670">
        <w:rPr>
          <w:rFonts w:ascii="Times New Roman" w:eastAsia="Times New Roman" w:hAnsi="Times New Roman" w:cs="Times New Roman"/>
          <w:sz w:val="24"/>
        </w:rPr>
        <w:t xml:space="preserve">ados </w:t>
      </w:r>
      <w:r>
        <w:rPr>
          <w:rFonts w:ascii="Times New Roman" w:eastAsia="Times New Roman" w:hAnsi="Times New Roman" w:cs="Times New Roman"/>
          <w:sz w:val="24"/>
        </w:rPr>
        <w:t xml:space="preserve">a arquitetura do projeto foi fracionada em duas partes. Uma contendo a parte de gerenciamento da aplicação com os serviços: </w:t>
      </w:r>
      <w:proofErr w:type="spellStart"/>
      <w:r>
        <w:rPr>
          <w:rFonts w:ascii="Times New Roman" w:eastAsia="Times New Roman" w:hAnsi="Times New Roman" w:cs="Times New Roman"/>
          <w:sz w:val="24"/>
        </w:rPr>
        <w:t>Mapskills-Jenkins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Mapskills-Cadivisor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Mapskills-Mysql</w:t>
      </w:r>
      <w:proofErr w:type="spellEnd"/>
      <w:r w:rsidR="00934292">
        <w:rPr>
          <w:rFonts w:ascii="Times New Roman" w:eastAsia="Times New Roman" w:hAnsi="Times New Roman" w:cs="Times New Roman"/>
          <w:sz w:val="24"/>
        </w:rPr>
        <w:t xml:space="preserve">, pois estes containers armazenam ou gerenciam dados importantes e críticos na aplicação. E a outra parte com os serviços </w:t>
      </w:r>
      <w:proofErr w:type="spellStart"/>
      <w:r w:rsidR="00934292">
        <w:rPr>
          <w:rFonts w:ascii="Times New Roman" w:eastAsia="Times New Roman" w:hAnsi="Times New Roman" w:cs="Times New Roman"/>
          <w:sz w:val="24"/>
        </w:rPr>
        <w:t>Mapskills-Haproxy</w:t>
      </w:r>
      <w:proofErr w:type="spellEnd"/>
      <w:r w:rsidR="00934292">
        <w:rPr>
          <w:rFonts w:ascii="Times New Roman" w:eastAsia="Times New Roman" w:hAnsi="Times New Roman" w:cs="Times New Roman"/>
          <w:sz w:val="24"/>
        </w:rPr>
        <w:t xml:space="preserve">, </w:t>
      </w:r>
      <w:proofErr w:type="spellStart"/>
      <w:r w:rsidR="00934292">
        <w:rPr>
          <w:rFonts w:ascii="Times New Roman" w:eastAsia="Times New Roman" w:hAnsi="Times New Roman" w:cs="Times New Roman"/>
          <w:sz w:val="24"/>
        </w:rPr>
        <w:t>Mapskills</w:t>
      </w:r>
      <w:proofErr w:type="spellEnd"/>
      <w:r w:rsidR="00934292">
        <w:rPr>
          <w:rFonts w:ascii="Times New Roman" w:eastAsia="Times New Roman" w:hAnsi="Times New Roman" w:cs="Times New Roman"/>
          <w:sz w:val="24"/>
        </w:rPr>
        <w:t xml:space="preserve">-Front, </w:t>
      </w:r>
      <w:proofErr w:type="spellStart"/>
      <w:r w:rsidR="00934292">
        <w:rPr>
          <w:rFonts w:ascii="Times New Roman" w:eastAsia="Times New Roman" w:hAnsi="Times New Roman" w:cs="Times New Roman"/>
          <w:sz w:val="24"/>
        </w:rPr>
        <w:t>Mapskills</w:t>
      </w:r>
      <w:proofErr w:type="spellEnd"/>
      <w:r w:rsidR="00934292">
        <w:rPr>
          <w:rFonts w:ascii="Times New Roman" w:eastAsia="Times New Roman" w:hAnsi="Times New Roman" w:cs="Times New Roman"/>
          <w:sz w:val="24"/>
        </w:rPr>
        <w:t>-Back, com a finalidade automatizar os serviços de acesso a plataforma, facilitando também a integração, e controle na entrega de uma nova versão do software.</w:t>
      </w:r>
    </w:p>
    <w:p w14:paraId="00368332" w14:textId="345F71C3" w:rsidR="009B5751" w:rsidRDefault="009B5751" w:rsidP="005F3B55">
      <w:pPr>
        <w:spacing w:after="0" w:line="360" w:lineRule="auto"/>
        <w:jc w:val="both"/>
        <w:rPr>
          <w:rFonts w:ascii="Times New Roman" w:eastAsia="Times New Roman" w:hAnsi="Times New Roman" w:cs="Times New Roman"/>
          <w:sz w:val="24"/>
        </w:rPr>
      </w:pPr>
    </w:p>
    <w:p w14:paraId="4C9C1B68" w14:textId="3EEC620F" w:rsidR="009B5751" w:rsidRDefault="009B5751" w:rsidP="005F3B55">
      <w:pPr>
        <w:spacing w:after="0" w:line="360" w:lineRule="auto"/>
        <w:jc w:val="both"/>
        <w:rPr>
          <w:rFonts w:ascii="Times New Roman" w:eastAsia="Times New Roman" w:hAnsi="Times New Roman" w:cs="Times New Roman"/>
          <w:sz w:val="24"/>
        </w:rPr>
      </w:pPr>
    </w:p>
    <w:p w14:paraId="0D7AC008" w14:textId="4D5769B6" w:rsidR="009B5751" w:rsidRDefault="009B5751" w:rsidP="005F3B55">
      <w:pPr>
        <w:spacing w:after="0" w:line="360" w:lineRule="auto"/>
        <w:jc w:val="both"/>
        <w:rPr>
          <w:rFonts w:ascii="Times New Roman" w:eastAsia="Times New Roman" w:hAnsi="Times New Roman" w:cs="Times New Roman"/>
          <w:sz w:val="24"/>
        </w:rPr>
      </w:pPr>
    </w:p>
    <w:p w14:paraId="2D7F4675" w14:textId="2EDE5B2A" w:rsidR="009B5751" w:rsidRDefault="009B5751" w:rsidP="005F3B55">
      <w:pPr>
        <w:spacing w:after="0" w:line="360" w:lineRule="auto"/>
        <w:jc w:val="both"/>
        <w:rPr>
          <w:rFonts w:ascii="Times New Roman" w:eastAsia="Times New Roman" w:hAnsi="Times New Roman" w:cs="Times New Roman"/>
          <w:sz w:val="24"/>
        </w:rPr>
      </w:pPr>
    </w:p>
    <w:p w14:paraId="194388FF" w14:textId="1E2DF696" w:rsidR="008823FD" w:rsidRDefault="004617C7" w:rsidP="008823FD">
      <w:pPr>
        <w:pStyle w:val="Ttulo2"/>
        <w:numPr>
          <w:ilvl w:val="1"/>
          <w:numId w:val="2"/>
        </w:numPr>
        <w:rPr>
          <w:sz w:val="24"/>
          <w:szCs w:val="24"/>
        </w:rPr>
      </w:pPr>
      <w:bookmarkStart w:id="332" w:name="_Toc503820014"/>
      <w:r>
        <w:rPr>
          <w:sz w:val="24"/>
          <w:szCs w:val="24"/>
        </w:rPr>
        <w:lastRenderedPageBreak/>
        <w:t>Experimento 3</w:t>
      </w:r>
      <w:bookmarkEnd w:id="332"/>
    </w:p>
    <w:p w14:paraId="30A0891A" w14:textId="0CE56398"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xml:space="preserve">- Servidor: </w:t>
      </w:r>
      <w:proofErr w:type="spellStart"/>
      <w:r w:rsidRPr="009B5751">
        <w:rPr>
          <w:rFonts w:ascii="Times New Roman" w:eastAsia="Times New Roman" w:hAnsi="Times New Roman" w:cs="Times New Roman"/>
          <w:sz w:val="24"/>
          <w:szCs w:val="28"/>
        </w:rPr>
        <w:t>Cloud</w:t>
      </w:r>
      <w:proofErr w:type="spellEnd"/>
      <w:r w:rsidRPr="009B5751">
        <w:rPr>
          <w:rFonts w:ascii="Times New Roman" w:eastAsia="Times New Roman" w:hAnsi="Times New Roman" w:cs="Times New Roman"/>
          <w:sz w:val="24"/>
          <w:szCs w:val="28"/>
        </w:rPr>
        <w:t xml:space="preserve"> </w:t>
      </w:r>
      <w:proofErr w:type="spellStart"/>
      <w:r w:rsidRPr="009B5751">
        <w:rPr>
          <w:rFonts w:ascii="Times New Roman" w:eastAsia="Times New Roman" w:hAnsi="Times New Roman" w:cs="Times New Roman"/>
          <w:sz w:val="24"/>
          <w:szCs w:val="28"/>
        </w:rPr>
        <w:t>Azure</w:t>
      </w:r>
      <w:proofErr w:type="spellEnd"/>
      <w:r w:rsidRPr="009B5751">
        <w:rPr>
          <w:rFonts w:ascii="Times New Roman" w:eastAsia="Times New Roman" w:hAnsi="Times New Roman" w:cs="Times New Roman"/>
          <w:sz w:val="24"/>
          <w:szCs w:val="28"/>
        </w:rPr>
        <w:t>.</w:t>
      </w:r>
    </w:p>
    <w:p w14:paraId="19B883EA" w14:textId="31A18B47"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15</w:t>
      </w:r>
      <w:r w:rsidRPr="009B5751">
        <w:rPr>
          <w:rFonts w:ascii="Times New Roman" w:eastAsia="Times New Roman" w:hAnsi="Times New Roman" w:cs="Times New Roman"/>
          <w:sz w:val="24"/>
          <w:szCs w:val="28"/>
        </w:rPr>
        <w:t xml:space="preserve"> de </w:t>
      </w:r>
      <w:r w:rsidR="00FA67C3">
        <w:rPr>
          <w:rFonts w:ascii="Times New Roman" w:eastAsia="Times New Roman" w:hAnsi="Times New Roman" w:cs="Times New Roman"/>
          <w:sz w:val="24"/>
          <w:szCs w:val="28"/>
        </w:rPr>
        <w:t>agosto</w:t>
      </w:r>
      <w:r w:rsidRPr="009B5751">
        <w:rPr>
          <w:rFonts w:ascii="Times New Roman" w:eastAsia="Times New Roman" w:hAnsi="Times New Roman" w:cs="Times New Roman"/>
          <w:sz w:val="24"/>
          <w:szCs w:val="28"/>
        </w:rPr>
        <w:t xml:space="preserve"> de 2017</w:t>
      </w:r>
    </w:p>
    <w:p w14:paraId="56A956D6" w14:textId="335CE85D" w:rsidR="009B5751" w:rsidRPr="009B5751" w:rsidRDefault="009B5751" w:rsidP="001440A7">
      <w:pPr>
        <w:spacing w:after="0" w:line="360" w:lineRule="auto"/>
        <w:ind w:left="360" w:firstLine="348"/>
        <w:jc w:val="both"/>
        <w:rPr>
          <w:sz w:val="24"/>
          <w:szCs w:val="28"/>
        </w:rPr>
      </w:pPr>
      <w:r w:rsidRPr="009B5751">
        <w:rPr>
          <w:rFonts w:ascii="Times New Roman" w:eastAsia="Times New Roman" w:hAnsi="Times New Roman" w:cs="Times New Roman"/>
          <w:sz w:val="24"/>
          <w:szCs w:val="28"/>
        </w:rPr>
        <w:t>- Horário: das 1</w:t>
      </w:r>
      <w:r>
        <w:rPr>
          <w:rFonts w:ascii="Times New Roman" w:eastAsia="Times New Roman" w:hAnsi="Times New Roman" w:cs="Times New Roman"/>
          <w:sz w:val="24"/>
          <w:szCs w:val="28"/>
        </w:rPr>
        <w:t>3</w:t>
      </w:r>
      <w:r w:rsidRPr="009B5751">
        <w:rPr>
          <w:rFonts w:ascii="Times New Roman" w:eastAsia="Times New Roman" w:hAnsi="Times New Roman" w:cs="Times New Roman"/>
          <w:sz w:val="24"/>
          <w:szCs w:val="28"/>
        </w:rPr>
        <w:t xml:space="preserve">h às </w:t>
      </w:r>
      <w:r w:rsidR="00031525">
        <w:rPr>
          <w:rFonts w:ascii="Times New Roman" w:eastAsia="Times New Roman" w:hAnsi="Times New Roman" w:cs="Times New Roman"/>
          <w:sz w:val="24"/>
          <w:szCs w:val="28"/>
        </w:rPr>
        <w:t>13:30</w:t>
      </w:r>
    </w:p>
    <w:p w14:paraId="39753DBD" w14:textId="12F645F0" w:rsidR="009B5751" w:rsidRP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rFonts w:ascii="Times New Roman" w:eastAsia="Times New Roman" w:hAnsi="Times New Roman" w:cs="Times New Roman"/>
          <w:sz w:val="24"/>
          <w:szCs w:val="28"/>
        </w:rPr>
        <w:t xml:space="preserve">- Quantidade de </w:t>
      </w:r>
      <w:r>
        <w:rPr>
          <w:rFonts w:ascii="Times New Roman" w:eastAsia="Times New Roman" w:hAnsi="Times New Roman" w:cs="Times New Roman"/>
          <w:sz w:val="24"/>
          <w:szCs w:val="28"/>
        </w:rPr>
        <w:t>Requisição</w:t>
      </w:r>
      <w:r w:rsidRPr="009B5751">
        <w:rPr>
          <w:rFonts w:ascii="Times New Roman" w:eastAsia="Times New Roman" w:hAnsi="Times New Roman" w:cs="Times New Roman"/>
          <w:sz w:val="24"/>
          <w:szCs w:val="28"/>
        </w:rPr>
        <w:t xml:space="preserve">: </w:t>
      </w:r>
      <w:r w:rsidR="00C05083">
        <w:rPr>
          <w:rFonts w:ascii="Times New Roman" w:eastAsia="Times New Roman" w:hAnsi="Times New Roman" w:cs="Times New Roman"/>
          <w:sz w:val="24"/>
          <w:szCs w:val="28"/>
        </w:rPr>
        <w:t>1.400</w:t>
      </w:r>
    </w:p>
    <w:p w14:paraId="61CE4803" w14:textId="4391B284" w:rsidR="009B5751" w:rsidRDefault="009B5751" w:rsidP="001440A7">
      <w:pPr>
        <w:spacing w:after="0" w:line="360" w:lineRule="auto"/>
        <w:ind w:left="360" w:firstLine="348"/>
        <w:jc w:val="both"/>
        <w:rPr>
          <w:rFonts w:ascii="Times New Roman" w:eastAsia="Times New Roman" w:hAnsi="Times New Roman" w:cs="Times New Roman"/>
          <w:sz w:val="24"/>
          <w:szCs w:val="28"/>
        </w:rPr>
      </w:pPr>
      <w:r w:rsidRPr="009B5751">
        <w:rPr>
          <w:sz w:val="24"/>
          <w:szCs w:val="28"/>
        </w:rPr>
        <w:t xml:space="preserve">- </w:t>
      </w:r>
      <w:r w:rsidRPr="009B5751">
        <w:rPr>
          <w:rFonts w:ascii="Times New Roman" w:eastAsia="Times New Roman" w:hAnsi="Times New Roman" w:cs="Times New Roman"/>
          <w:sz w:val="24"/>
          <w:szCs w:val="28"/>
        </w:rPr>
        <w:t>Local: Fatec São José dos Campos</w:t>
      </w:r>
    </w:p>
    <w:p w14:paraId="477A37F0" w14:textId="77777777" w:rsidR="00EB0550" w:rsidRDefault="00EB0550" w:rsidP="001440A7">
      <w:pPr>
        <w:spacing w:after="0" w:line="360" w:lineRule="auto"/>
        <w:ind w:left="360" w:firstLine="348"/>
        <w:jc w:val="both"/>
        <w:rPr>
          <w:rFonts w:ascii="Times New Roman" w:eastAsia="Times New Roman" w:hAnsi="Times New Roman" w:cs="Times New Roman"/>
          <w:sz w:val="24"/>
          <w:szCs w:val="28"/>
        </w:rPr>
      </w:pPr>
    </w:p>
    <w:p w14:paraId="430C41EF" w14:textId="3F075F28" w:rsidR="00B74597" w:rsidRDefault="00C05083" w:rsidP="0080238D">
      <w:pPr>
        <w:spacing w:after="0" w:line="36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ab/>
        <w:t xml:space="preserve">Este teste </w:t>
      </w:r>
      <w:r w:rsidR="00B74597">
        <w:rPr>
          <w:rFonts w:ascii="Times New Roman" w:eastAsia="Times New Roman" w:hAnsi="Times New Roman" w:cs="Times New Roman"/>
          <w:sz w:val="24"/>
          <w:szCs w:val="28"/>
        </w:rPr>
        <w:t xml:space="preserve">teve a finalidade de </w:t>
      </w:r>
      <w:r w:rsidR="00EB0550">
        <w:rPr>
          <w:rFonts w:ascii="Times New Roman" w:eastAsia="Times New Roman" w:hAnsi="Times New Roman" w:cs="Times New Roman"/>
          <w:sz w:val="24"/>
          <w:szCs w:val="28"/>
        </w:rPr>
        <w:t>validar o serviço de</w:t>
      </w:r>
      <w:r w:rsidR="00B74597">
        <w:rPr>
          <w:rFonts w:ascii="Times New Roman" w:eastAsia="Times New Roman" w:hAnsi="Times New Roman" w:cs="Times New Roman"/>
          <w:sz w:val="24"/>
          <w:szCs w:val="28"/>
        </w:rPr>
        <w:t xml:space="preserve"> Balanceamento de Carga entre os containers de </w:t>
      </w:r>
      <w:proofErr w:type="spellStart"/>
      <w:r w:rsidR="00B74597">
        <w:rPr>
          <w:rFonts w:ascii="Times New Roman" w:eastAsia="Times New Roman" w:hAnsi="Times New Roman" w:cs="Times New Roman"/>
          <w:sz w:val="24"/>
          <w:szCs w:val="28"/>
        </w:rPr>
        <w:t>back</w:t>
      </w:r>
      <w:proofErr w:type="spellEnd"/>
      <w:r w:rsidR="00B74597">
        <w:rPr>
          <w:rFonts w:ascii="Times New Roman" w:eastAsia="Times New Roman" w:hAnsi="Times New Roman" w:cs="Times New Roman"/>
          <w:sz w:val="24"/>
          <w:szCs w:val="28"/>
        </w:rPr>
        <w:t>-end</w:t>
      </w:r>
      <w:r w:rsidR="00AA27B3">
        <w:rPr>
          <w:rFonts w:ascii="Times New Roman" w:eastAsia="Times New Roman" w:hAnsi="Times New Roman" w:cs="Times New Roman"/>
          <w:sz w:val="24"/>
          <w:szCs w:val="28"/>
        </w:rPr>
        <w:t xml:space="preserve">. Por meio do software </w:t>
      </w:r>
      <w:proofErr w:type="spellStart"/>
      <w:r w:rsidR="00AA27B3">
        <w:rPr>
          <w:rFonts w:ascii="Times New Roman" w:eastAsia="Times New Roman" w:hAnsi="Times New Roman" w:cs="Times New Roman"/>
          <w:sz w:val="24"/>
          <w:szCs w:val="28"/>
        </w:rPr>
        <w:t>Jmeter</w:t>
      </w:r>
      <w:proofErr w:type="spellEnd"/>
      <w:r w:rsidR="00AA27B3">
        <w:rPr>
          <w:rFonts w:ascii="Times New Roman" w:eastAsia="Times New Roman" w:hAnsi="Times New Roman" w:cs="Times New Roman"/>
          <w:sz w:val="24"/>
          <w:szCs w:val="28"/>
        </w:rPr>
        <w:t>, foi configurado que 3 usuários</w:t>
      </w:r>
      <w:r w:rsidR="00031525">
        <w:rPr>
          <w:rFonts w:ascii="Times New Roman" w:eastAsia="Times New Roman" w:hAnsi="Times New Roman" w:cs="Times New Roman"/>
          <w:sz w:val="24"/>
          <w:szCs w:val="28"/>
        </w:rPr>
        <w:t xml:space="preserve"> diferentes</w:t>
      </w:r>
      <w:r w:rsidR="00AA27B3">
        <w:rPr>
          <w:rFonts w:ascii="Times New Roman" w:eastAsia="Times New Roman" w:hAnsi="Times New Roman" w:cs="Times New Roman"/>
          <w:sz w:val="24"/>
          <w:szCs w:val="28"/>
        </w:rPr>
        <w:t xml:space="preserve"> realizassem o </w:t>
      </w:r>
      <w:proofErr w:type="spellStart"/>
      <w:r w:rsidR="00AA27B3">
        <w:rPr>
          <w:rFonts w:ascii="Times New Roman" w:eastAsia="Times New Roman" w:hAnsi="Times New Roman" w:cs="Times New Roman"/>
          <w:sz w:val="24"/>
          <w:szCs w:val="28"/>
        </w:rPr>
        <w:t>login</w:t>
      </w:r>
      <w:proofErr w:type="spellEnd"/>
      <w:r w:rsidR="00AA27B3">
        <w:rPr>
          <w:rFonts w:ascii="Times New Roman" w:eastAsia="Times New Roman" w:hAnsi="Times New Roman" w:cs="Times New Roman"/>
          <w:sz w:val="24"/>
          <w:szCs w:val="28"/>
        </w:rPr>
        <w:t xml:space="preserve"> </w:t>
      </w:r>
      <w:r w:rsidR="00031525">
        <w:rPr>
          <w:rFonts w:ascii="Times New Roman" w:eastAsia="Times New Roman" w:hAnsi="Times New Roman" w:cs="Times New Roman"/>
          <w:sz w:val="24"/>
          <w:szCs w:val="28"/>
        </w:rPr>
        <w:t xml:space="preserve">na aplicação </w:t>
      </w:r>
      <w:r w:rsidR="00AA27B3">
        <w:rPr>
          <w:rFonts w:ascii="Times New Roman" w:eastAsia="Times New Roman" w:hAnsi="Times New Roman" w:cs="Times New Roman"/>
          <w:sz w:val="24"/>
          <w:szCs w:val="28"/>
        </w:rPr>
        <w:t xml:space="preserve">durante </w:t>
      </w:r>
      <w:r w:rsidR="00031525">
        <w:rPr>
          <w:rFonts w:ascii="Times New Roman" w:eastAsia="Times New Roman" w:hAnsi="Times New Roman" w:cs="Times New Roman"/>
          <w:sz w:val="24"/>
          <w:szCs w:val="28"/>
        </w:rPr>
        <w:t xml:space="preserve">30 min </w:t>
      </w:r>
      <w:r w:rsidR="00AA27B3">
        <w:rPr>
          <w:rFonts w:ascii="Times New Roman" w:eastAsia="Times New Roman" w:hAnsi="Times New Roman" w:cs="Times New Roman"/>
          <w:sz w:val="24"/>
          <w:szCs w:val="28"/>
        </w:rPr>
        <w:t>400 vezes cada um</w:t>
      </w:r>
      <w:r w:rsidR="00031525">
        <w:rPr>
          <w:rFonts w:ascii="Times New Roman" w:eastAsia="Times New Roman" w:hAnsi="Times New Roman" w:cs="Times New Roman"/>
          <w:sz w:val="24"/>
          <w:szCs w:val="28"/>
        </w:rPr>
        <w:t>, cada requisição tinha um intervalo de 4,5 segundo</w:t>
      </w:r>
      <w:r w:rsidR="00AA27B3">
        <w:rPr>
          <w:rFonts w:ascii="Times New Roman" w:eastAsia="Times New Roman" w:hAnsi="Times New Roman" w:cs="Times New Roman"/>
          <w:sz w:val="24"/>
          <w:szCs w:val="28"/>
        </w:rPr>
        <w:t xml:space="preserve">. </w:t>
      </w:r>
    </w:p>
    <w:p w14:paraId="52D3E812" w14:textId="62055B83" w:rsidR="00031525" w:rsidRDefault="00AA27B3" w:rsidP="0080238D">
      <w:pPr>
        <w:spacing w:after="0" w:line="360" w:lineRule="auto"/>
        <w:ind w:firstLine="708"/>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Como pode observar na Figura 14, </w:t>
      </w:r>
      <w:r w:rsidR="001440A7">
        <w:rPr>
          <w:rFonts w:ascii="Times New Roman" w:eastAsia="Times New Roman" w:hAnsi="Times New Roman" w:cs="Times New Roman"/>
          <w:sz w:val="24"/>
          <w:szCs w:val="28"/>
        </w:rPr>
        <w:t xml:space="preserve">o </w:t>
      </w:r>
      <w:proofErr w:type="spellStart"/>
      <w:r w:rsidR="001440A7">
        <w:rPr>
          <w:rFonts w:ascii="Times New Roman" w:eastAsia="Times New Roman" w:hAnsi="Times New Roman" w:cs="Times New Roman"/>
          <w:sz w:val="24"/>
          <w:szCs w:val="28"/>
        </w:rPr>
        <w:t>Haproxy</w:t>
      </w:r>
      <w:proofErr w:type="spellEnd"/>
      <w:r w:rsidR="001440A7">
        <w:rPr>
          <w:rFonts w:ascii="Times New Roman" w:eastAsia="Times New Roman" w:hAnsi="Times New Roman" w:cs="Times New Roman"/>
          <w:sz w:val="24"/>
          <w:szCs w:val="28"/>
        </w:rPr>
        <w:t xml:space="preserve"> distribuiu de forma igual todas </w:t>
      </w:r>
      <w:r w:rsidR="00031525">
        <w:rPr>
          <w:rFonts w:ascii="Times New Roman" w:eastAsia="Times New Roman" w:hAnsi="Times New Roman" w:cs="Times New Roman"/>
          <w:sz w:val="24"/>
          <w:szCs w:val="28"/>
        </w:rPr>
        <w:t>requisições destinadas</w:t>
      </w:r>
      <w:r w:rsidR="001440A7">
        <w:rPr>
          <w:rFonts w:ascii="Times New Roman" w:eastAsia="Times New Roman" w:hAnsi="Times New Roman" w:cs="Times New Roman"/>
          <w:sz w:val="24"/>
          <w:szCs w:val="28"/>
        </w:rPr>
        <w:t xml:space="preserve"> </w:t>
      </w:r>
      <w:r w:rsidR="00031525">
        <w:rPr>
          <w:rFonts w:ascii="Times New Roman" w:eastAsia="Times New Roman" w:hAnsi="Times New Roman" w:cs="Times New Roman"/>
          <w:sz w:val="24"/>
          <w:szCs w:val="28"/>
        </w:rPr>
        <w:t>ao servidor</w:t>
      </w:r>
      <w:r w:rsidR="001440A7">
        <w:rPr>
          <w:rFonts w:ascii="Times New Roman" w:eastAsia="Times New Roman" w:hAnsi="Times New Roman" w:cs="Times New Roman"/>
          <w:sz w:val="24"/>
          <w:szCs w:val="28"/>
        </w:rPr>
        <w:t xml:space="preserve"> de </w:t>
      </w:r>
      <w:proofErr w:type="spellStart"/>
      <w:r w:rsidR="001440A7">
        <w:rPr>
          <w:rFonts w:ascii="Times New Roman" w:eastAsia="Times New Roman" w:hAnsi="Times New Roman" w:cs="Times New Roman"/>
          <w:sz w:val="24"/>
          <w:szCs w:val="28"/>
        </w:rPr>
        <w:t>back-end</w:t>
      </w:r>
      <w:proofErr w:type="spellEnd"/>
      <w:r w:rsidR="00B74597">
        <w:rPr>
          <w:rFonts w:ascii="Times New Roman" w:eastAsia="Times New Roman" w:hAnsi="Times New Roman" w:cs="Times New Roman"/>
          <w:sz w:val="24"/>
          <w:szCs w:val="28"/>
        </w:rPr>
        <w:t xml:space="preserve">, olhando de forma igual para todos servidores. Com isto, se um dia a aplicação </w:t>
      </w:r>
      <w:r w:rsidR="0080238D">
        <w:rPr>
          <w:rFonts w:ascii="Times New Roman" w:eastAsia="Times New Roman" w:hAnsi="Times New Roman" w:cs="Times New Roman"/>
          <w:sz w:val="24"/>
          <w:szCs w:val="28"/>
        </w:rPr>
        <w:t>for</w:t>
      </w:r>
      <w:r w:rsidR="00B74597">
        <w:rPr>
          <w:rFonts w:ascii="Times New Roman" w:eastAsia="Times New Roman" w:hAnsi="Times New Roman" w:cs="Times New Roman"/>
          <w:sz w:val="24"/>
          <w:szCs w:val="28"/>
        </w:rPr>
        <w:t xml:space="preserve"> hospedada em servidores diferentes, o </w:t>
      </w:r>
      <w:proofErr w:type="spellStart"/>
      <w:r w:rsidR="00B74597">
        <w:rPr>
          <w:rFonts w:ascii="Times New Roman" w:eastAsia="Times New Roman" w:hAnsi="Times New Roman" w:cs="Times New Roman"/>
          <w:sz w:val="24"/>
          <w:szCs w:val="28"/>
        </w:rPr>
        <w:t>Haproxy</w:t>
      </w:r>
      <w:proofErr w:type="spellEnd"/>
      <w:r w:rsidR="00B74597">
        <w:rPr>
          <w:rFonts w:ascii="Times New Roman" w:eastAsia="Times New Roman" w:hAnsi="Times New Roman" w:cs="Times New Roman"/>
          <w:sz w:val="24"/>
          <w:szCs w:val="28"/>
        </w:rPr>
        <w:t xml:space="preserve"> será fundamental para </w:t>
      </w:r>
      <w:r w:rsidR="0080238D">
        <w:rPr>
          <w:rFonts w:ascii="Times New Roman" w:eastAsia="Times New Roman" w:hAnsi="Times New Roman" w:cs="Times New Roman"/>
          <w:sz w:val="24"/>
          <w:szCs w:val="28"/>
        </w:rPr>
        <w:t>redirecionar as requisições ao servidor com menos carga, melhorando o tempo de resposta, deixando de sobrecarregando o servidor garantindo a disponibilidade da aplicação.</w:t>
      </w:r>
    </w:p>
    <w:p w14:paraId="70DA7CF3" w14:textId="22D55E00" w:rsidR="00AA27B3" w:rsidRPr="00AA27B3" w:rsidRDefault="00AA27B3" w:rsidP="00AA27B3">
      <w:pPr>
        <w:pStyle w:val="Legenda"/>
        <w:keepNext/>
        <w:jc w:val="center"/>
        <w:rPr>
          <w:rFonts w:ascii="Times New Roman" w:hAnsi="Times New Roman" w:cs="Times New Roman"/>
        </w:rPr>
      </w:pPr>
      <w:bookmarkStart w:id="333" w:name="_Toc503819923"/>
      <w:r w:rsidRPr="00AA27B3">
        <w:rPr>
          <w:rFonts w:ascii="Times New Roman" w:hAnsi="Times New Roman" w:cs="Times New Roman"/>
        </w:rPr>
        <w:t xml:space="preserve">Figura </w:t>
      </w:r>
      <w:r w:rsidRPr="00AA27B3">
        <w:rPr>
          <w:rFonts w:ascii="Times New Roman" w:hAnsi="Times New Roman" w:cs="Times New Roman"/>
        </w:rPr>
        <w:fldChar w:fldCharType="begin"/>
      </w:r>
      <w:r w:rsidRPr="00AA27B3">
        <w:rPr>
          <w:rFonts w:ascii="Times New Roman" w:hAnsi="Times New Roman" w:cs="Times New Roman"/>
        </w:rPr>
        <w:instrText xml:space="preserve"> SEQ Figura \* ARABIC </w:instrText>
      </w:r>
      <w:r w:rsidRPr="00AA27B3">
        <w:rPr>
          <w:rFonts w:ascii="Times New Roman" w:hAnsi="Times New Roman" w:cs="Times New Roman"/>
        </w:rPr>
        <w:fldChar w:fldCharType="separate"/>
      </w:r>
      <w:r w:rsidR="008D668D">
        <w:rPr>
          <w:rFonts w:ascii="Times New Roman" w:hAnsi="Times New Roman" w:cs="Times New Roman"/>
          <w:noProof/>
        </w:rPr>
        <w:t>14</w:t>
      </w:r>
      <w:r w:rsidRPr="00AA27B3">
        <w:rPr>
          <w:rFonts w:ascii="Times New Roman" w:hAnsi="Times New Roman" w:cs="Times New Roman"/>
        </w:rPr>
        <w:fldChar w:fldCharType="end"/>
      </w:r>
      <w:r w:rsidRPr="00AA27B3">
        <w:rPr>
          <w:rFonts w:ascii="Times New Roman" w:hAnsi="Times New Roman" w:cs="Times New Roman"/>
        </w:rPr>
        <w:t xml:space="preserve"> - Teste </w:t>
      </w:r>
      <w:proofErr w:type="spellStart"/>
      <w:r w:rsidRPr="00AA27B3">
        <w:rPr>
          <w:rFonts w:ascii="Times New Roman" w:hAnsi="Times New Roman" w:cs="Times New Roman"/>
        </w:rPr>
        <w:t>Balancemento</w:t>
      </w:r>
      <w:proofErr w:type="spellEnd"/>
      <w:r w:rsidRPr="00AA27B3">
        <w:rPr>
          <w:rFonts w:ascii="Times New Roman" w:hAnsi="Times New Roman" w:cs="Times New Roman"/>
        </w:rPr>
        <w:t xml:space="preserve"> de Carga entre Containers</w:t>
      </w:r>
      <w:bookmarkEnd w:id="333"/>
    </w:p>
    <w:p w14:paraId="0CDE148E" w14:textId="77777777" w:rsidR="00AA27B3" w:rsidRDefault="00C05083" w:rsidP="0080238D">
      <w:pPr>
        <w:keepNext/>
        <w:spacing w:after="0" w:line="360" w:lineRule="auto"/>
        <w:ind w:left="360"/>
        <w:jc w:val="center"/>
      </w:pPr>
      <w:r>
        <w:rPr>
          <w:rFonts w:ascii="Times New Roman" w:eastAsia="Times New Roman" w:hAnsi="Times New Roman" w:cs="Times New Roman"/>
          <w:noProof/>
          <w:sz w:val="24"/>
          <w:szCs w:val="28"/>
        </w:rPr>
        <w:drawing>
          <wp:inline distT="0" distB="0" distL="0" distR="0" wp14:anchorId="42DEC133" wp14:editId="22BD52A1">
            <wp:extent cx="5343525" cy="3195643"/>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proxy_load_balancer.png"/>
                    <pic:cNvPicPr/>
                  </pic:nvPicPr>
                  <pic:blipFill rotWithShape="1">
                    <a:blip r:embed="rId37" cstate="print">
                      <a:extLst>
                        <a:ext uri="{28A0092B-C50C-407E-A947-70E740481C1C}">
                          <a14:useLocalDpi xmlns:a14="http://schemas.microsoft.com/office/drawing/2010/main" val="0"/>
                        </a:ext>
                      </a:extLst>
                    </a:blip>
                    <a:srcRect l="-165" t="12936" r="48076" b="29440"/>
                    <a:stretch/>
                  </pic:blipFill>
                  <pic:spPr bwMode="auto">
                    <a:xfrm>
                      <a:off x="0" y="0"/>
                      <a:ext cx="5360494" cy="3205791"/>
                    </a:xfrm>
                    <a:prstGeom prst="rect">
                      <a:avLst/>
                    </a:prstGeom>
                    <a:ln>
                      <a:noFill/>
                    </a:ln>
                    <a:extLst>
                      <a:ext uri="{53640926-AAD7-44D8-BBD7-CCE9431645EC}">
                        <a14:shadowObscured xmlns:a14="http://schemas.microsoft.com/office/drawing/2010/main"/>
                      </a:ext>
                    </a:extLst>
                  </pic:spPr>
                </pic:pic>
              </a:graphicData>
            </a:graphic>
          </wp:inline>
        </w:drawing>
      </w:r>
    </w:p>
    <w:p w14:paraId="629967BE" w14:textId="51E33DB3" w:rsidR="004617C7" w:rsidRDefault="004617C7" w:rsidP="00AA27B3"/>
    <w:p w14:paraId="6E2EAA5D" w14:textId="10FFB00A" w:rsidR="004617C7" w:rsidRDefault="004617C7" w:rsidP="004617C7">
      <w:pPr>
        <w:pStyle w:val="Ttulo2"/>
        <w:numPr>
          <w:ilvl w:val="1"/>
          <w:numId w:val="2"/>
        </w:numPr>
        <w:rPr>
          <w:sz w:val="24"/>
          <w:szCs w:val="24"/>
        </w:rPr>
      </w:pPr>
      <w:bookmarkStart w:id="334" w:name="_Toc503820015"/>
      <w:r w:rsidRPr="004617C7">
        <w:rPr>
          <w:sz w:val="24"/>
          <w:szCs w:val="24"/>
        </w:rPr>
        <w:lastRenderedPageBreak/>
        <w:t>Experimento 4</w:t>
      </w:r>
      <w:bookmarkEnd w:id="334"/>
    </w:p>
    <w:p w14:paraId="62C9F92D" w14:textId="77777777" w:rsidR="00B74597"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Servidor: </w:t>
      </w:r>
      <w:proofErr w:type="spellStart"/>
      <w:r w:rsidRPr="00C82325">
        <w:rPr>
          <w:rFonts w:ascii="Times New Roman" w:eastAsia="Times New Roman" w:hAnsi="Times New Roman" w:cs="Times New Roman"/>
          <w:sz w:val="24"/>
          <w:szCs w:val="28"/>
        </w:rPr>
        <w:t>Cloud</w:t>
      </w:r>
      <w:proofErr w:type="spellEnd"/>
      <w:r w:rsidRPr="00C82325">
        <w:rPr>
          <w:rFonts w:ascii="Times New Roman" w:eastAsia="Times New Roman" w:hAnsi="Times New Roman" w:cs="Times New Roman"/>
          <w:sz w:val="24"/>
          <w:szCs w:val="28"/>
        </w:rPr>
        <w:t xml:space="preserve"> </w:t>
      </w:r>
      <w:proofErr w:type="spellStart"/>
      <w:r w:rsidRPr="00C82325">
        <w:rPr>
          <w:rFonts w:ascii="Times New Roman" w:eastAsia="Times New Roman" w:hAnsi="Times New Roman" w:cs="Times New Roman"/>
          <w:sz w:val="24"/>
          <w:szCs w:val="28"/>
        </w:rPr>
        <w:t>Azure</w:t>
      </w:r>
      <w:proofErr w:type="spellEnd"/>
      <w:r w:rsidRPr="00C82325">
        <w:rPr>
          <w:rFonts w:ascii="Times New Roman" w:eastAsia="Times New Roman" w:hAnsi="Times New Roman" w:cs="Times New Roman"/>
          <w:sz w:val="24"/>
          <w:szCs w:val="28"/>
        </w:rPr>
        <w:t>.</w:t>
      </w:r>
    </w:p>
    <w:p w14:paraId="405CCCE6" w14:textId="10C4A3BB" w:rsidR="009B5751" w:rsidRPr="00C82325"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Data Prevista: </w:t>
      </w:r>
      <w:r w:rsidR="00FA67C3">
        <w:rPr>
          <w:rFonts w:ascii="Times New Roman" w:eastAsia="Times New Roman" w:hAnsi="Times New Roman" w:cs="Times New Roman"/>
          <w:sz w:val="24"/>
          <w:szCs w:val="28"/>
        </w:rPr>
        <w:t>Atualmente</w:t>
      </w:r>
    </w:p>
    <w:p w14:paraId="411829DF" w14:textId="582505FE" w:rsidR="009B5751" w:rsidRDefault="009B5751" w:rsidP="00C82325">
      <w:pPr>
        <w:spacing w:after="0" w:line="360" w:lineRule="auto"/>
        <w:ind w:left="360"/>
        <w:jc w:val="both"/>
        <w:rPr>
          <w:rFonts w:ascii="Times New Roman" w:eastAsia="Times New Roman" w:hAnsi="Times New Roman" w:cs="Times New Roman"/>
          <w:sz w:val="24"/>
          <w:szCs w:val="28"/>
        </w:rPr>
      </w:pPr>
      <w:r w:rsidRPr="00C82325">
        <w:rPr>
          <w:rFonts w:ascii="Times New Roman" w:eastAsia="Times New Roman" w:hAnsi="Times New Roman" w:cs="Times New Roman"/>
          <w:sz w:val="24"/>
          <w:szCs w:val="28"/>
        </w:rPr>
        <w:t xml:space="preserve">- Quantidade de Requisição: </w:t>
      </w:r>
      <w:r w:rsidR="00C05083">
        <w:rPr>
          <w:rFonts w:ascii="Times New Roman" w:eastAsia="Times New Roman" w:hAnsi="Times New Roman" w:cs="Times New Roman"/>
          <w:sz w:val="24"/>
          <w:szCs w:val="28"/>
        </w:rPr>
        <w:t>48.544</w:t>
      </w:r>
    </w:p>
    <w:p w14:paraId="1F63C7A1" w14:textId="10F6E968" w:rsidR="008D668D" w:rsidRDefault="008D668D" w:rsidP="00C82325">
      <w:pPr>
        <w:spacing w:after="0" w:line="360" w:lineRule="auto"/>
        <w:ind w:left="360"/>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 Público Alvo: Alunos das </w:t>
      </w:r>
      <w:proofErr w:type="spellStart"/>
      <w:r>
        <w:rPr>
          <w:rFonts w:ascii="Times New Roman" w:eastAsia="Times New Roman" w:hAnsi="Times New Roman" w:cs="Times New Roman"/>
          <w:sz w:val="24"/>
          <w:szCs w:val="28"/>
        </w:rPr>
        <w:t>Fatecs</w:t>
      </w:r>
      <w:proofErr w:type="spellEnd"/>
      <w:r>
        <w:rPr>
          <w:rFonts w:ascii="Times New Roman" w:eastAsia="Times New Roman" w:hAnsi="Times New Roman" w:cs="Times New Roman"/>
          <w:sz w:val="24"/>
          <w:szCs w:val="28"/>
        </w:rPr>
        <w:t xml:space="preserve"> e </w:t>
      </w:r>
      <w:proofErr w:type="spellStart"/>
      <w:r>
        <w:rPr>
          <w:rFonts w:ascii="Times New Roman" w:eastAsia="Times New Roman" w:hAnsi="Times New Roman" w:cs="Times New Roman"/>
          <w:sz w:val="24"/>
          <w:szCs w:val="28"/>
        </w:rPr>
        <w:t>Etecs</w:t>
      </w:r>
      <w:proofErr w:type="spellEnd"/>
      <w:r>
        <w:rPr>
          <w:rFonts w:ascii="Times New Roman" w:eastAsia="Times New Roman" w:hAnsi="Times New Roman" w:cs="Times New Roman"/>
          <w:sz w:val="24"/>
          <w:szCs w:val="28"/>
        </w:rPr>
        <w:t>.</w:t>
      </w:r>
    </w:p>
    <w:p w14:paraId="6B64EEB4" w14:textId="77188592" w:rsidR="008D668D" w:rsidRDefault="008D668D" w:rsidP="00C82325">
      <w:pPr>
        <w:spacing w:after="0" w:line="360" w:lineRule="auto"/>
        <w:ind w:left="360"/>
        <w:jc w:val="both"/>
        <w:rPr>
          <w:rFonts w:ascii="Times New Roman" w:eastAsia="Times New Roman" w:hAnsi="Times New Roman" w:cs="Times New Roman"/>
          <w:sz w:val="24"/>
          <w:szCs w:val="28"/>
        </w:rPr>
      </w:pPr>
    </w:p>
    <w:p w14:paraId="47304BFB" w14:textId="77777777" w:rsidR="00F0707F" w:rsidRDefault="008D668D" w:rsidP="008D668D">
      <w:pPr>
        <w:spacing w:after="0" w:line="360" w:lineRule="auto"/>
        <w:jc w:val="both"/>
        <w:rPr>
          <w:ins w:id="335" w:author="THIAGO LUIS SILVA FORTUNATO" w:date="2018-01-29T22:01:00Z"/>
          <w:rFonts w:ascii="Times New Roman" w:eastAsia="Times New Roman" w:hAnsi="Times New Roman" w:cs="Times New Roman"/>
          <w:sz w:val="24"/>
          <w:szCs w:val="28"/>
        </w:rPr>
      </w:pPr>
      <w:r>
        <w:rPr>
          <w:rFonts w:ascii="Times New Roman" w:eastAsia="Times New Roman" w:hAnsi="Times New Roman" w:cs="Times New Roman"/>
          <w:sz w:val="24"/>
          <w:szCs w:val="28"/>
        </w:rPr>
        <w:tab/>
      </w:r>
      <w:r w:rsidR="00BD428F">
        <w:rPr>
          <w:rFonts w:ascii="Times New Roman" w:eastAsia="Times New Roman" w:hAnsi="Times New Roman" w:cs="Times New Roman"/>
          <w:sz w:val="24"/>
          <w:szCs w:val="28"/>
        </w:rPr>
        <w:t xml:space="preserve">A </w:t>
      </w:r>
      <w:r>
        <w:rPr>
          <w:rFonts w:ascii="Times New Roman" w:eastAsia="Times New Roman" w:hAnsi="Times New Roman" w:cs="Times New Roman"/>
          <w:sz w:val="24"/>
          <w:szCs w:val="28"/>
        </w:rPr>
        <w:t xml:space="preserve">aplicação encontra-se em produção a mais de 5 meses, </w:t>
      </w:r>
      <w:r w:rsidR="00BD428F">
        <w:rPr>
          <w:rFonts w:ascii="Times New Roman" w:eastAsia="Times New Roman" w:hAnsi="Times New Roman" w:cs="Times New Roman"/>
          <w:sz w:val="24"/>
          <w:szCs w:val="28"/>
        </w:rPr>
        <w:t xml:space="preserve">sendo </w:t>
      </w:r>
      <w:r>
        <w:rPr>
          <w:rFonts w:ascii="Times New Roman" w:eastAsia="Times New Roman" w:hAnsi="Times New Roman" w:cs="Times New Roman"/>
          <w:sz w:val="24"/>
          <w:szCs w:val="28"/>
        </w:rPr>
        <w:t xml:space="preserve">utilizada por diversas </w:t>
      </w:r>
      <w:r w:rsidR="00BD428F">
        <w:rPr>
          <w:rFonts w:ascii="Times New Roman" w:eastAsia="Times New Roman" w:hAnsi="Times New Roman" w:cs="Times New Roman"/>
          <w:sz w:val="24"/>
          <w:szCs w:val="28"/>
        </w:rPr>
        <w:t>instituições ligadas ao Centro Paula Souza no Estado de São Paulo</w:t>
      </w:r>
      <w:r>
        <w:rPr>
          <w:rFonts w:ascii="Times New Roman" w:eastAsia="Times New Roman" w:hAnsi="Times New Roman" w:cs="Times New Roman"/>
          <w:sz w:val="24"/>
          <w:szCs w:val="28"/>
        </w:rPr>
        <w:t xml:space="preserve">. O servidor </w:t>
      </w:r>
      <w:proofErr w:type="spellStart"/>
      <w:r>
        <w:rPr>
          <w:rFonts w:ascii="Times New Roman" w:eastAsia="Times New Roman" w:hAnsi="Times New Roman" w:cs="Times New Roman"/>
          <w:sz w:val="24"/>
          <w:szCs w:val="28"/>
        </w:rPr>
        <w:t>Cloud</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Azure</w:t>
      </w:r>
      <w:proofErr w:type="spellEnd"/>
      <w:r>
        <w:rPr>
          <w:rFonts w:ascii="Times New Roman" w:eastAsia="Times New Roman" w:hAnsi="Times New Roman" w:cs="Times New Roman"/>
          <w:sz w:val="24"/>
          <w:szCs w:val="28"/>
        </w:rPr>
        <w:t xml:space="preserve"> tem respondido de forma satisfatória, mesmo com pouco recurso</w:t>
      </w:r>
      <w:r w:rsidR="00BD428F">
        <w:rPr>
          <w:rFonts w:ascii="Times New Roman" w:eastAsia="Times New Roman" w:hAnsi="Times New Roman" w:cs="Times New Roman"/>
          <w:sz w:val="24"/>
          <w:szCs w:val="28"/>
        </w:rPr>
        <w:t xml:space="preserve">, atendendo todas requisições e direcionando ao servidor </w:t>
      </w:r>
      <w:r w:rsidR="007917E1">
        <w:rPr>
          <w:rFonts w:ascii="Times New Roman" w:eastAsia="Times New Roman" w:hAnsi="Times New Roman" w:cs="Times New Roman"/>
          <w:sz w:val="24"/>
          <w:szCs w:val="28"/>
        </w:rPr>
        <w:t>e respondendo de forma rápida, mesmo com uma alta demanda</w:t>
      </w:r>
      <w:r>
        <w:rPr>
          <w:rFonts w:ascii="Times New Roman" w:eastAsia="Times New Roman" w:hAnsi="Times New Roman" w:cs="Times New Roman"/>
          <w:sz w:val="24"/>
          <w:szCs w:val="28"/>
        </w:rPr>
        <w:t>.</w:t>
      </w:r>
    </w:p>
    <w:p w14:paraId="375B8D03" w14:textId="3C178FEE" w:rsidR="006C3690" w:rsidDel="007D7664" w:rsidRDefault="00F0707F" w:rsidP="008D668D">
      <w:pPr>
        <w:spacing w:after="0" w:line="360" w:lineRule="auto"/>
        <w:jc w:val="both"/>
        <w:rPr>
          <w:del w:id="336" w:author="THIAGO LUIS SILVA FORTUNATO" w:date="2018-01-29T22:05:00Z"/>
          <w:rFonts w:ascii="Times New Roman" w:eastAsia="Times New Roman" w:hAnsi="Times New Roman" w:cs="Times New Roman"/>
          <w:sz w:val="24"/>
          <w:szCs w:val="28"/>
        </w:rPr>
      </w:pPr>
      <w:ins w:id="337" w:author="THIAGO LUIS SILVA FORTUNATO" w:date="2018-01-29T22:01:00Z">
        <w:r>
          <w:rPr>
            <w:rFonts w:ascii="Times New Roman" w:eastAsia="Times New Roman" w:hAnsi="Times New Roman" w:cs="Times New Roman"/>
            <w:sz w:val="24"/>
            <w:szCs w:val="28"/>
          </w:rPr>
          <w:tab/>
          <w:t xml:space="preserve">A Figura 15 </w:t>
        </w:r>
        <w:r w:rsidR="007D7664">
          <w:rPr>
            <w:rFonts w:ascii="Times New Roman" w:eastAsia="Times New Roman" w:hAnsi="Times New Roman" w:cs="Times New Roman"/>
            <w:sz w:val="24"/>
            <w:szCs w:val="28"/>
          </w:rPr>
          <w:t xml:space="preserve">apresenta </w:t>
        </w:r>
      </w:ins>
      <w:ins w:id="338" w:author="THIAGO LUIS SILVA FORTUNATO" w:date="2018-01-29T22:02:00Z">
        <w:r w:rsidR="007D7664">
          <w:rPr>
            <w:rFonts w:ascii="Times New Roman" w:eastAsia="Times New Roman" w:hAnsi="Times New Roman" w:cs="Times New Roman"/>
            <w:sz w:val="24"/>
            <w:szCs w:val="28"/>
          </w:rPr>
          <w:t>as métricas referente ao</w:t>
        </w:r>
      </w:ins>
      <w:ins w:id="339" w:author="THIAGO LUIS SILVA FORTUNATO" w:date="2018-01-29T22:06:00Z">
        <w:r w:rsidR="007D7664">
          <w:rPr>
            <w:rFonts w:ascii="Times New Roman" w:eastAsia="Times New Roman" w:hAnsi="Times New Roman" w:cs="Times New Roman"/>
            <w:sz w:val="24"/>
            <w:szCs w:val="28"/>
          </w:rPr>
          <w:t>s</w:t>
        </w:r>
      </w:ins>
      <w:ins w:id="340" w:author="THIAGO LUIS SILVA FORTUNATO" w:date="2018-01-29T22:03:00Z">
        <w:r w:rsidR="007D7664">
          <w:rPr>
            <w:rFonts w:ascii="Times New Roman" w:eastAsia="Times New Roman" w:hAnsi="Times New Roman" w:cs="Times New Roman"/>
            <w:sz w:val="24"/>
            <w:szCs w:val="28"/>
          </w:rPr>
          <w:t xml:space="preserve"> dados trafegados no servidor </w:t>
        </w:r>
      </w:ins>
      <w:ins w:id="341" w:author="THIAGO LUIS SILVA FORTUNATO" w:date="2018-01-29T22:07:00Z">
        <w:r w:rsidR="007D7664">
          <w:rPr>
            <w:rFonts w:ascii="Times New Roman" w:eastAsia="Times New Roman" w:hAnsi="Times New Roman" w:cs="Times New Roman"/>
            <w:sz w:val="24"/>
            <w:szCs w:val="28"/>
          </w:rPr>
          <w:t xml:space="preserve">durante os </w:t>
        </w:r>
      </w:ins>
      <w:ins w:id="342" w:author="THIAGO LUIS SILVA FORTUNATO" w:date="2018-01-29T22:09:00Z">
        <w:r w:rsidR="007D7664">
          <w:rPr>
            <w:rFonts w:ascii="Times New Roman" w:eastAsia="Times New Roman" w:hAnsi="Times New Roman" w:cs="Times New Roman"/>
            <w:sz w:val="24"/>
            <w:szCs w:val="28"/>
          </w:rPr>
          <w:t xml:space="preserve">mais </w:t>
        </w:r>
      </w:ins>
      <w:ins w:id="343" w:author="THIAGO LUIS SILVA FORTUNATO" w:date="2018-01-29T22:07:00Z">
        <w:r w:rsidR="007D7664">
          <w:rPr>
            <w:rFonts w:ascii="Times New Roman" w:eastAsia="Times New Roman" w:hAnsi="Times New Roman" w:cs="Times New Roman"/>
            <w:sz w:val="24"/>
            <w:szCs w:val="28"/>
          </w:rPr>
          <w:t xml:space="preserve">5 meses em que está em </w:t>
        </w:r>
      </w:ins>
      <w:ins w:id="344" w:author="THIAGO LUIS SILVA FORTUNATO" w:date="2018-01-29T22:03:00Z">
        <w:r w:rsidR="007D7664">
          <w:rPr>
            <w:rFonts w:ascii="Times New Roman" w:eastAsia="Times New Roman" w:hAnsi="Times New Roman" w:cs="Times New Roman"/>
            <w:sz w:val="24"/>
            <w:szCs w:val="28"/>
          </w:rPr>
          <w:t>produção</w:t>
        </w:r>
      </w:ins>
      <w:ins w:id="345" w:author="THIAGO LUIS SILVA FORTUNATO" w:date="2018-01-29T22:07:00Z">
        <w:r w:rsidR="007D7664">
          <w:rPr>
            <w:rFonts w:ascii="Times New Roman" w:eastAsia="Times New Roman" w:hAnsi="Times New Roman" w:cs="Times New Roman"/>
            <w:sz w:val="24"/>
            <w:szCs w:val="28"/>
          </w:rPr>
          <w:t>.</w:t>
        </w:r>
      </w:ins>
      <w:del w:id="346" w:author="THIAGO LUIS SILVA FORTUNATO" w:date="2018-01-29T22:01:00Z">
        <w:r w:rsidR="008D668D" w:rsidDel="00F0707F">
          <w:rPr>
            <w:rFonts w:ascii="Times New Roman" w:eastAsia="Times New Roman" w:hAnsi="Times New Roman" w:cs="Times New Roman"/>
            <w:sz w:val="24"/>
            <w:szCs w:val="28"/>
          </w:rPr>
          <w:delText xml:space="preserve"> </w:delText>
        </w:r>
      </w:del>
    </w:p>
    <w:p w14:paraId="207DAA01" w14:textId="4FD4C839" w:rsidR="007917E1" w:rsidDel="007D7664" w:rsidRDefault="007917E1" w:rsidP="008D668D">
      <w:pPr>
        <w:spacing w:after="0" w:line="360" w:lineRule="auto"/>
        <w:jc w:val="both"/>
        <w:rPr>
          <w:del w:id="347" w:author="THIAGO LUIS SILVA FORTUNATO" w:date="2018-01-29T22:05:00Z"/>
          <w:rFonts w:ascii="Times New Roman" w:eastAsia="Times New Roman" w:hAnsi="Times New Roman" w:cs="Times New Roman"/>
          <w:sz w:val="24"/>
          <w:szCs w:val="28"/>
        </w:rPr>
      </w:pPr>
      <w:del w:id="348" w:author="THIAGO LUIS SILVA FORTUNATO" w:date="2018-01-29T22:05:00Z">
        <w:r w:rsidDel="007D7664">
          <w:rPr>
            <w:rFonts w:ascii="Times New Roman" w:eastAsia="Times New Roman" w:hAnsi="Times New Roman" w:cs="Times New Roman"/>
            <w:sz w:val="24"/>
            <w:szCs w:val="28"/>
          </w:rPr>
          <w:tab/>
        </w:r>
      </w:del>
    </w:p>
    <w:p w14:paraId="4154807A" w14:textId="77777777" w:rsidR="008D668D" w:rsidRPr="00C82325" w:rsidRDefault="008D668D" w:rsidP="008D668D">
      <w:pPr>
        <w:spacing w:after="0" w:line="360" w:lineRule="auto"/>
        <w:jc w:val="both"/>
        <w:rPr>
          <w:rFonts w:ascii="Times New Roman" w:eastAsia="Times New Roman" w:hAnsi="Times New Roman" w:cs="Times New Roman"/>
          <w:sz w:val="24"/>
          <w:szCs w:val="28"/>
        </w:rPr>
      </w:pPr>
    </w:p>
    <w:p w14:paraId="1FC751B6" w14:textId="59C5F059" w:rsidR="008D668D" w:rsidRPr="008D668D" w:rsidRDefault="008D668D" w:rsidP="008D668D">
      <w:pPr>
        <w:pStyle w:val="Legenda"/>
        <w:keepNext/>
        <w:jc w:val="center"/>
        <w:rPr>
          <w:rFonts w:ascii="Times New Roman" w:eastAsia="Times New Roman" w:hAnsi="Times New Roman" w:cs="Times New Roman"/>
          <w:iCs w:val="0"/>
          <w:szCs w:val="28"/>
        </w:rPr>
      </w:pPr>
      <w:bookmarkStart w:id="349" w:name="_Toc503819924"/>
      <w:commentRangeStart w:id="350"/>
      <w:r w:rsidRPr="008D668D">
        <w:rPr>
          <w:rFonts w:ascii="Times New Roman" w:eastAsia="Times New Roman" w:hAnsi="Times New Roman" w:cs="Times New Roman"/>
          <w:iCs w:val="0"/>
          <w:szCs w:val="28"/>
        </w:rPr>
        <w:t xml:space="preserve">Figura </w:t>
      </w:r>
      <w:r w:rsidRPr="008D668D">
        <w:rPr>
          <w:rFonts w:ascii="Times New Roman" w:eastAsia="Times New Roman" w:hAnsi="Times New Roman" w:cs="Times New Roman"/>
          <w:iCs w:val="0"/>
          <w:szCs w:val="28"/>
        </w:rPr>
        <w:fldChar w:fldCharType="begin"/>
      </w:r>
      <w:r w:rsidRPr="008D668D">
        <w:rPr>
          <w:rFonts w:ascii="Times New Roman" w:eastAsia="Times New Roman" w:hAnsi="Times New Roman" w:cs="Times New Roman"/>
          <w:iCs w:val="0"/>
          <w:szCs w:val="28"/>
        </w:rPr>
        <w:instrText xml:space="preserve"> SEQ Figura \* ARABIC </w:instrText>
      </w:r>
      <w:r w:rsidRPr="008D668D">
        <w:rPr>
          <w:rFonts w:ascii="Times New Roman" w:eastAsia="Times New Roman" w:hAnsi="Times New Roman" w:cs="Times New Roman"/>
          <w:iCs w:val="0"/>
          <w:szCs w:val="28"/>
        </w:rPr>
        <w:fldChar w:fldCharType="separate"/>
      </w:r>
      <w:r w:rsidRPr="008D668D">
        <w:rPr>
          <w:rFonts w:ascii="Times New Roman" w:eastAsia="Times New Roman" w:hAnsi="Times New Roman" w:cs="Times New Roman"/>
          <w:iCs w:val="0"/>
          <w:szCs w:val="28"/>
        </w:rPr>
        <w:t>15</w:t>
      </w:r>
      <w:r w:rsidRPr="008D668D">
        <w:rPr>
          <w:rFonts w:ascii="Times New Roman" w:eastAsia="Times New Roman" w:hAnsi="Times New Roman" w:cs="Times New Roman"/>
          <w:iCs w:val="0"/>
          <w:szCs w:val="28"/>
        </w:rPr>
        <w:fldChar w:fldCharType="end"/>
      </w:r>
      <w:r w:rsidRPr="008D668D">
        <w:rPr>
          <w:rFonts w:ascii="Times New Roman" w:eastAsia="Times New Roman" w:hAnsi="Times New Roman" w:cs="Times New Roman"/>
          <w:iCs w:val="0"/>
          <w:szCs w:val="28"/>
        </w:rPr>
        <w:t xml:space="preserve"> - </w:t>
      </w:r>
      <w:commentRangeEnd w:id="350"/>
      <w:r w:rsidR="00246F41">
        <w:rPr>
          <w:rStyle w:val="Refdecomentrio"/>
          <w:rFonts w:cs="Calibri"/>
          <w:i w:val="0"/>
          <w:iCs w:val="0"/>
        </w:rPr>
        <w:commentReference w:id="350"/>
      </w:r>
      <w:r w:rsidRPr="008D668D">
        <w:rPr>
          <w:rFonts w:ascii="Times New Roman" w:eastAsia="Times New Roman" w:hAnsi="Times New Roman" w:cs="Times New Roman"/>
          <w:iCs w:val="0"/>
          <w:szCs w:val="28"/>
        </w:rPr>
        <w:t>Resultados da Aplicação em Produção</w:t>
      </w:r>
      <w:bookmarkEnd w:id="349"/>
    </w:p>
    <w:p w14:paraId="7C6FAB28" w14:textId="38DF11CA" w:rsidR="00C82325" w:rsidRDefault="008D668D" w:rsidP="00C82325">
      <w:pPr>
        <w:ind w:left="360"/>
        <w:rPr>
          <w:szCs w:val="24"/>
        </w:rPr>
      </w:pPr>
      <w:r>
        <w:rPr>
          <w:noProof/>
          <w:szCs w:val="24"/>
        </w:rPr>
        <w:drawing>
          <wp:inline distT="0" distB="0" distL="0" distR="0" wp14:anchorId="60BA31D8" wp14:editId="4EB5FFF7">
            <wp:extent cx="5760085" cy="367220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proxy.png"/>
                    <pic:cNvPicPr/>
                  </pic:nvPicPr>
                  <pic:blipFill>
                    <a:blip r:embed="rId31">
                      <a:extLst>
                        <a:ext uri="{28A0092B-C50C-407E-A947-70E740481C1C}">
                          <a14:useLocalDpi xmlns:a14="http://schemas.microsoft.com/office/drawing/2010/main" val="0"/>
                        </a:ext>
                      </a:extLst>
                    </a:blip>
                    <a:stretch>
                      <a:fillRect/>
                    </a:stretch>
                  </pic:blipFill>
                  <pic:spPr>
                    <a:xfrm>
                      <a:off x="0" y="0"/>
                      <a:ext cx="5760085" cy="3672205"/>
                    </a:xfrm>
                    <a:prstGeom prst="rect">
                      <a:avLst/>
                    </a:prstGeom>
                  </pic:spPr>
                </pic:pic>
              </a:graphicData>
            </a:graphic>
          </wp:inline>
        </w:drawing>
      </w:r>
    </w:p>
    <w:p w14:paraId="438B5279" w14:textId="77777777" w:rsidR="00C82325" w:rsidRDefault="00C82325" w:rsidP="00C82325">
      <w:pPr>
        <w:ind w:left="360"/>
        <w:rPr>
          <w:szCs w:val="24"/>
        </w:rPr>
      </w:pPr>
    </w:p>
    <w:p w14:paraId="2EF2CB3F" w14:textId="2F8D9E51" w:rsidR="004617C7" w:rsidRDefault="004617C7" w:rsidP="00421D55"/>
    <w:p w14:paraId="66FF4644" w14:textId="77777777" w:rsidR="004617C7" w:rsidRPr="008823FD" w:rsidRDefault="004617C7" w:rsidP="004617C7">
      <w:pPr>
        <w:pStyle w:val="Ttulo2"/>
        <w:rPr>
          <w:sz w:val="24"/>
          <w:szCs w:val="24"/>
        </w:rPr>
        <w:sectPr w:rsidR="004617C7" w:rsidRPr="008823FD" w:rsidSect="0017434F">
          <w:pgSz w:w="11906" w:h="16838"/>
          <w:pgMar w:top="1701" w:right="1134" w:bottom="0" w:left="1701" w:header="1134" w:footer="1134" w:gutter="0"/>
          <w:cols w:space="720"/>
          <w:formProt w:val="0"/>
          <w:docGrid w:linePitch="360" w:charSpace="-2049"/>
        </w:sectPr>
      </w:pPr>
    </w:p>
    <w:p w14:paraId="1180BCCE" w14:textId="494E51F0" w:rsidR="00911262" w:rsidRDefault="00911262" w:rsidP="000907E0">
      <w:pPr>
        <w:pStyle w:val="Ttulo1"/>
        <w:numPr>
          <w:ilvl w:val="0"/>
          <w:numId w:val="2"/>
        </w:numPr>
        <w:rPr>
          <w:rFonts w:ascii="Times New Roman" w:hAnsi="Times New Roman"/>
          <w:b/>
          <w:color w:val="auto"/>
          <w:sz w:val="24"/>
        </w:rPr>
      </w:pPr>
      <w:bookmarkStart w:id="351" w:name="_Toc503820016"/>
      <w:r w:rsidRPr="00911262">
        <w:rPr>
          <w:rFonts w:ascii="Times New Roman" w:hAnsi="Times New Roman"/>
          <w:b/>
          <w:color w:val="auto"/>
          <w:sz w:val="24"/>
        </w:rPr>
        <w:lastRenderedPageBreak/>
        <w:t>TRABALHOS FUTUROS</w:t>
      </w:r>
      <w:bookmarkEnd w:id="351"/>
    </w:p>
    <w:p w14:paraId="00975D40" w14:textId="12A866A6" w:rsidR="00911262" w:rsidRDefault="00911262" w:rsidP="00911262"/>
    <w:p w14:paraId="1444DB92" w14:textId="0B99843E"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Finalizado </w:t>
      </w:r>
      <w:r>
        <w:rPr>
          <w:rFonts w:ascii="Times New Roman" w:hAnsi="Times New Roman"/>
          <w:sz w:val="24"/>
        </w:rPr>
        <w:t xml:space="preserve">a implantação da plataforma e atendendo aos requisitos levantados, </w:t>
      </w:r>
      <w:r w:rsidR="00AB056A">
        <w:rPr>
          <w:rFonts w:ascii="Times New Roman" w:hAnsi="Times New Roman"/>
          <w:sz w:val="24"/>
        </w:rPr>
        <w:t>foram encontradas melhorias na arquitetura para que torne ainda mais eficiente e robusta</w:t>
      </w:r>
      <w:r w:rsidRPr="006326AF">
        <w:rPr>
          <w:rFonts w:ascii="Times New Roman" w:hAnsi="Times New Roman"/>
          <w:sz w:val="24"/>
        </w:rPr>
        <w:t>.</w:t>
      </w:r>
    </w:p>
    <w:p w14:paraId="30A82F81" w14:textId="4B3E1055" w:rsidR="006326AF" w:rsidRPr="006326AF" w:rsidRDefault="006326AF" w:rsidP="006326AF">
      <w:pPr>
        <w:spacing w:line="360" w:lineRule="auto"/>
        <w:ind w:firstLine="709"/>
        <w:jc w:val="both"/>
        <w:rPr>
          <w:rFonts w:ascii="Times New Roman" w:hAnsi="Times New Roman"/>
          <w:sz w:val="24"/>
        </w:rPr>
      </w:pPr>
      <w:r w:rsidRPr="006326AF">
        <w:rPr>
          <w:rFonts w:ascii="Times New Roman" w:hAnsi="Times New Roman"/>
          <w:sz w:val="24"/>
        </w:rPr>
        <w:t xml:space="preserve">- </w:t>
      </w:r>
      <w:r w:rsidR="00AB056A">
        <w:rPr>
          <w:rFonts w:ascii="Times New Roman" w:hAnsi="Times New Roman"/>
          <w:sz w:val="24"/>
        </w:rPr>
        <w:t xml:space="preserve">Alterar o Servidor de Gerenciador de Repositório para privado, como por exemplo o </w:t>
      </w:r>
      <w:proofErr w:type="spellStart"/>
      <w:r w:rsidR="00AB056A">
        <w:rPr>
          <w:rFonts w:ascii="Times New Roman" w:hAnsi="Times New Roman"/>
          <w:sz w:val="24"/>
        </w:rPr>
        <w:t>Git</w:t>
      </w:r>
      <w:proofErr w:type="spellEnd"/>
      <w:r w:rsidR="00AB056A">
        <w:rPr>
          <w:rFonts w:ascii="Times New Roman" w:hAnsi="Times New Roman"/>
          <w:sz w:val="24"/>
        </w:rPr>
        <w:t xml:space="preserve"> </w:t>
      </w:r>
      <w:proofErr w:type="spellStart"/>
      <w:r w:rsidR="00AB056A">
        <w:rPr>
          <w:rFonts w:ascii="Times New Roman" w:hAnsi="Times New Roman"/>
          <w:sz w:val="24"/>
        </w:rPr>
        <w:t>Lab</w:t>
      </w:r>
      <w:proofErr w:type="spellEnd"/>
      <w:r w:rsidR="00AB056A">
        <w:rPr>
          <w:rFonts w:ascii="Times New Roman" w:hAnsi="Times New Roman"/>
          <w:sz w:val="24"/>
        </w:rPr>
        <w:t xml:space="preserve">, que permite a realização do processo de Integração Contínua. </w:t>
      </w:r>
    </w:p>
    <w:p w14:paraId="30474D65" w14:textId="77777777" w:rsidR="00BD6081" w:rsidRDefault="00BD6081" w:rsidP="00BD6081">
      <w:pPr>
        <w:spacing w:line="360" w:lineRule="auto"/>
        <w:ind w:firstLine="709"/>
        <w:jc w:val="both"/>
        <w:rPr>
          <w:rFonts w:ascii="Times New Roman" w:hAnsi="Times New Roman"/>
          <w:sz w:val="24"/>
        </w:rPr>
      </w:pPr>
      <w:r>
        <w:rPr>
          <w:rFonts w:ascii="Times New Roman" w:hAnsi="Times New Roman"/>
          <w:sz w:val="24"/>
        </w:rPr>
        <w:t>- Excluir imagens não utilizadas das cenas quando são editadas, não gerando acumulo de arquivos não utilizados no servidor.</w:t>
      </w:r>
    </w:p>
    <w:p w14:paraId="0A7CE6EF" w14:textId="6E5D89DA" w:rsidR="006326AF" w:rsidRDefault="00BD6081" w:rsidP="00BD6081">
      <w:pPr>
        <w:spacing w:line="360" w:lineRule="auto"/>
        <w:ind w:firstLine="709"/>
        <w:jc w:val="both"/>
        <w:rPr>
          <w:rFonts w:ascii="Times New Roman" w:hAnsi="Times New Roman"/>
          <w:sz w:val="24"/>
        </w:rPr>
      </w:pPr>
      <w:r>
        <w:rPr>
          <w:rFonts w:ascii="Times New Roman" w:hAnsi="Times New Roman"/>
          <w:sz w:val="24"/>
        </w:rPr>
        <w:t xml:space="preserve">- Deixar flexível o arquivo </w:t>
      </w:r>
      <w:proofErr w:type="spellStart"/>
      <w:proofErr w:type="gramStart"/>
      <w:r>
        <w:rPr>
          <w:rFonts w:ascii="Times New Roman" w:hAnsi="Times New Roman"/>
          <w:i/>
          <w:sz w:val="24"/>
        </w:rPr>
        <w:t>application.properties</w:t>
      </w:r>
      <w:proofErr w:type="spellEnd"/>
      <w:proofErr w:type="gramEnd"/>
      <w:r>
        <w:rPr>
          <w:rFonts w:ascii="Times New Roman" w:hAnsi="Times New Roman"/>
          <w:sz w:val="24"/>
        </w:rPr>
        <w:t xml:space="preserve"> da aplicação </w:t>
      </w:r>
      <w:proofErr w:type="spellStart"/>
      <w:r>
        <w:rPr>
          <w:rFonts w:ascii="Times New Roman" w:hAnsi="Times New Roman"/>
          <w:i/>
          <w:sz w:val="24"/>
        </w:rPr>
        <w:t>back-end</w:t>
      </w:r>
      <w:proofErr w:type="spellEnd"/>
      <w:r>
        <w:rPr>
          <w:rFonts w:ascii="Times New Roman" w:hAnsi="Times New Roman"/>
          <w:i/>
          <w:sz w:val="24"/>
        </w:rPr>
        <w:t xml:space="preserve"> </w:t>
      </w:r>
      <w:r>
        <w:rPr>
          <w:rFonts w:ascii="Times New Roman" w:hAnsi="Times New Roman"/>
          <w:sz w:val="24"/>
        </w:rPr>
        <w:t xml:space="preserve">para configuração do local onde ficarão as imagens das cenas dos jogos. </w:t>
      </w:r>
    </w:p>
    <w:p w14:paraId="03DB5A13" w14:textId="077008FD" w:rsidR="00951DBD" w:rsidRDefault="00951DBD" w:rsidP="00951DBD">
      <w:pPr>
        <w:spacing w:line="360" w:lineRule="auto"/>
        <w:jc w:val="both"/>
        <w:rPr>
          <w:rFonts w:ascii="Times New Roman" w:hAnsi="Times New Roman"/>
          <w:sz w:val="24"/>
        </w:rPr>
      </w:pPr>
      <w:r>
        <w:rPr>
          <w:rFonts w:ascii="Times New Roman" w:hAnsi="Times New Roman"/>
          <w:sz w:val="24"/>
        </w:rPr>
        <w:tab/>
        <w:t>- Separa</w:t>
      </w:r>
      <w:r w:rsidR="004D2580">
        <w:rPr>
          <w:rFonts w:ascii="Times New Roman" w:hAnsi="Times New Roman"/>
          <w:sz w:val="24"/>
        </w:rPr>
        <w:t>r</w:t>
      </w:r>
      <w:r>
        <w:rPr>
          <w:rFonts w:ascii="Times New Roman" w:hAnsi="Times New Roman"/>
          <w:sz w:val="24"/>
        </w:rPr>
        <w:t xml:space="preserve"> do Servidor de Banco de Dados em outro servidor</w:t>
      </w:r>
      <w:r w:rsidR="004D2580">
        <w:rPr>
          <w:rFonts w:ascii="Times New Roman" w:hAnsi="Times New Roman"/>
          <w:sz w:val="24"/>
        </w:rPr>
        <w:t xml:space="preserve"> para garantir a integridade e disponibilidade.</w:t>
      </w:r>
    </w:p>
    <w:p w14:paraId="63FAD12F" w14:textId="77777777" w:rsidR="003679D2" w:rsidRDefault="004D2580" w:rsidP="00C91675">
      <w:pPr>
        <w:spacing w:line="360" w:lineRule="auto"/>
        <w:jc w:val="both"/>
        <w:rPr>
          <w:rFonts w:ascii="Times New Roman" w:hAnsi="Times New Roman"/>
          <w:sz w:val="24"/>
        </w:rPr>
        <w:sectPr w:rsidR="003679D2" w:rsidSect="0017434F">
          <w:pgSz w:w="11906" w:h="16838"/>
          <w:pgMar w:top="1701" w:right="1134" w:bottom="0" w:left="1701" w:header="1134" w:footer="1134" w:gutter="0"/>
          <w:cols w:space="720"/>
          <w:formProt w:val="0"/>
          <w:docGrid w:linePitch="360" w:charSpace="-2049"/>
        </w:sectPr>
      </w:pPr>
      <w:r>
        <w:rPr>
          <w:rFonts w:ascii="Times New Roman" w:hAnsi="Times New Roman"/>
          <w:sz w:val="24"/>
        </w:rPr>
        <w:tab/>
        <w:t>- Impl</w:t>
      </w:r>
      <w:r w:rsidR="007272B5">
        <w:rPr>
          <w:rFonts w:ascii="Times New Roman" w:hAnsi="Times New Roman"/>
          <w:sz w:val="24"/>
        </w:rPr>
        <w:t>ementar uma arquitetura de clusters utilizando d</w:t>
      </w:r>
      <w:r>
        <w:rPr>
          <w:rFonts w:ascii="Times New Roman" w:hAnsi="Times New Roman"/>
          <w:sz w:val="24"/>
        </w:rPr>
        <w:t xml:space="preserve">o </w:t>
      </w:r>
      <w:proofErr w:type="spellStart"/>
      <w:r>
        <w:rPr>
          <w:rFonts w:ascii="Times New Roman" w:hAnsi="Times New Roman"/>
          <w:sz w:val="24"/>
        </w:rPr>
        <w:t>Docker</w:t>
      </w:r>
      <w:proofErr w:type="spellEnd"/>
      <w:r>
        <w:rPr>
          <w:rFonts w:ascii="Times New Roman" w:hAnsi="Times New Roman"/>
          <w:sz w:val="24"/>
        </w:rPr>
        <w:t xml:space="preserve"> </w:t>
      </w:r>
      <w:proofErr w:type="spellStart"/>
      <w:r>
        <w:rPr>
          <w:rFonts w:ascii="Times New Roman" w:hAnsi="Times New Roman"/>
          <w:sz w:val="24"/>
        </w:rPr>
        <w:t>Swarm</w:t>
      </w:r>
      <w:proofErr w:type="spellEnd"/>
      <w:r>
        <w:rPr>
          <w:rFonts w:ascii="Times New Roman" w:hAnsi="Times New Roman"/>
          <w:sz w:val="24"/>
        </w:rPr>
        <w:t>,</w:t>
      </w:r>
      <w:r w:rsidR="007272B5">
        <w:rPr>
          <w:rFonts w:ascii="Times New Roman" w:hAnsi="Times New Roman"/>
          <w:sz w:val="24"/>
        </w:rPr>
        <w:t xml:space="preserve"> onde vários computadores trabalham juntos</w:t>
      </w:r>
      <w:r>
        <w:rPr>
          <w:rFonts w:ascii="Times New Roman" w:hAnsi="Times New Roman"/>
          <w:sz w:val="24"/>
        </w:rPr>
        <w:t xml:space="preserve"> afim de garantir </w:t>
      </w:r>
      <w:r w:rsidR="007272B5">
        <w:rPr>
          <w:rFonts w:ascii="Times New Roman" w:hAnsi="Times New Roman"/>
          <w:sz w:val="24"/>
        </w:rPr>
        <w:t xml:space="preserve">desempenho e </w:t>
      </w:r>
      <w:r>
        <w:rPr>
          <w:rFonts w:ascii="Times New Roman" w:hAnsi="Times New Roman"/>
          <w:sz w:val="24"/>
        </w:rPr>
        <w:t>disponibilidade da plataforma.</w:t>
      </w:r>
    </w:p>
    <w:p w14:paraId="6A07772C" w14:textId="1E6BBBDD" w:rsidR="008A4778" w:rsidRPr="00E20857" w:rsidRDefault="008A4778" w:rsidP="00C91675">
      <w:pPr>
        <w:pStyle w:val="Ttulo1"/>
        <w:jc w:val="center"/>
        <w:rPr>
          <w:rFonts w:ascii="Times New Roman" w:hAnsi="Times New Roman"/>
          <w:b/>
          <w:color w:val="auto"/>
          <w:sz w:val="24"/>
          <w:lang w:val="en-US"/>
        </w:rPr>
      </w:pPr>
      <w:bookmarkStart w:id="352" w:name="_Toc503820017"/>
      <w:r w:rsidRPr="00E20857">
        <w:rPr>
          <w:rFonts w:ascii="Times New Roman" w:hAnsi="Times New Roman"/>
          <w:b/>
          <w:color w:val="auto"/>
          <w:sz w:val="24"/>
          <w:lang w:val="en-US"/>
        </w:rPr>
        <w:lastRenderedPageBreak/>
        <w:t>REFERÊNCIAS</w:t>
      </w:r>
      <w:bookmarkEnd w:id="352"/>
    </w:p>
    <w:p w14:paraId="570BFB3F" w14:textId="6D0A29FE" w:rsidR="00A24B30" w:rsidRPr="00E20857" w:rsidRDefault="00A24B30" w:rsidP="00911262">
      <w:pPr>
        <w:ind w:firstLine="708"/>
        <w:jc w:val="both"/>
        <w:rPr>
          <w:u w:val="single"/>
          <w:lang w:val="en-US"/>
        </w:rPr>
      </w:pPr>
    </w:p>
    <w:p w14:paraId="08031D19" w14:textId="77777777" w:rsidR="004E3007" w:rsidDel="004E3007" w:rsidRDefault="004E3007" w:rsidP="004E3007">
      <w:pPr>
        <w:rPr>
          <w:del w:id="353" w:author="THIAGO LUIS SILVA FORTUNATO" w:date="2018-02-05T23:37:00Z"/>
          <w:moveTo w:id="354" w:author="THIAGO LUIS SILVA FORTUNATO" w:date="2018-02-05T23:37:00Z"/>
          <w:rFonts w:ascii="Times New Roman" w:hAnsi="Times New Roman"/>
          <w:bCs/>
          <w:sz w:val="24"/>
          <w:szCs w:val="24"/>
        </w:rPr>
      </w:pPr>
      <w:moveToRangeStart w:id="355" w:author="THIAGO LUIS SILVA FORTUNATO" w:date="2018-02-05T23:37:00Z" w:name="move505637185"/>
      <w:moveTo w:id="356" w:author="THIAGO LUIS SILVA FORTUNATO" w:date="2018-02-05T23:37:00Z">
        <w:r w:rsidRPr="0078789F">
          <w:rPr>
            <w:rFonts w:ascii="Times New Roman" w:hAnsi="Times New Roman"/>
            <w:bCs/>
            <w:sz w:val="24"/>
            <w:szCs w:val="24"/>
          </w:rPr>
          <w:t xml:space="preserve">Apache </w:t>
        </w:r>
        <w:proofErr w:type="spellStart"/>
        <w:r w:rsidRPr="0078789F">
          <w:rPr>
            <w:rFonts w:ascii="Times New Roman" w:hAnsi="Times New Roman"/>
            <w:bCs/>
            <w:sz w:val="24"/>
            <w:szCs w:val="24"/>
          </w:rPr>
          <w:t>Tomcat</w:t>
        </w:r>
        <w:proofErr w:type="spellEnd"/>
        <w:r>
          <w:rPr>
            <w:rFonts w:ascii="Times New Roman" w:hAnsi="Times New Roman"/>
            <w:b/>
            <w:bCs/>
            <w:sz w:val="24"/>
            <w:szCs w:val="24"/>
          </w:rPr>
          <w:t xml:space="preserve">, </w:t>
        </w:r>
        <w:proofErr w:type="spellStart"/>
        <w:r>
          <w:rPr>
            <w:rFonts w:ascii="Times New Roman" w:hAnsi="Times New Roman"/>
            <w:b/>
            <w:bCs/>
            <w:sz w:val="24"/>
            <w:szCs w:val="24"/>
          </w:rPr>
          <w:t>Tomcat</w:t>
        </w:r>
        <w:proofErr w:type="spellEnd"/>
        <w:r>
          <w:rPr>
            <w:rFonts w:ascii="Times New Roman" w:hAnsi="Times New Roman"/>
            <w:b/>
            <w:bCs/>
            <w:sz w:val="24"/>
            <w:szCs w:val="24"/>
          </w:rPr>
          <w:t xml:space="preserve">, </w:t>
        </w:r>
        <w:r w:rsidRPr="0078789F">
          <w:rPr>
            <w:rFonts w:ascii="Times New Roman" w:hAnsi="Times New Roman"/>
            <w:bCs/>
            <w:sz w:val="24"/>
            <w:szCs w:val="24"/>
          </w:rPr>
          <w:t>Disponível em</w:t>
        </w:r>
        <w:r>
          <w:rPr>
            <w:rFonts w:ascii="Times New Roman" w:hAnsi="Times New Roman"/>
            <w:b/>
            <w:bCs/>
            <w:sz w:val="24"/>
            <w:szCs w:val="24"/>
          </w:rPr>
          <w:t xml:space="preserve"> </w:t>
        </w:r>
        <w:r w:rsidRPr="0078789F">
          <w:rPr>
            <w:rFonts w:ascii="Times New Roman" w:hAnsi="Times New Roman"/>
            <w:bCs/>
            <w:sz w:val="24"/>
            <w:szCs w:val="24"/>
          </w:rPr>
          <w:t>&lt;</w:t>
        </w:r>
        <w:r w:rsidRPr="0078789F">
          <w:t xml:space="preserve"> </w:t>
        </w:r>
        <w:r w:rsidRPr="0078789F">
          <w:rPr>
            <w:rFonts w:ascii="Times New Roman" w:hAnsi="Times New Roman"/>
            <w:bCs/>
            <w:sz w:val="24"/>
            <w:szCs w:val="24"/>
          </w:rPr>
          <w:t>https://tomcat.apache.org/&gt;</w:t>
        </w:r>
        <w:r>
          <w:rPr>
            <w:rFonts w:ascii="Times New Roman" w:hAnsi="Times New Roman"/>
            <w:bCs/>
            <w:sz w:val="24"/>
            <w:szCs w:val="24"/>
          </w:rPr>
          <w:t>. Acesso em 27 de outubro de 2017.</w:t>
        </w:r>
      </w:moveTo>
    </w:p>
    <w:moveToRangeEnd w:id="355"/>
    <w:p w14:paraId="3B1C1326" w14:textId="60202BE1" w:rsidR="00A24B30" w:rsidRDefault="00A24B30" w:rsidP="00356643">
      <w:pPr>
        <w:rPr>
          <w:ins w:id="357" w:author="THIAGO LUIS SILVA FORTUNATO" w:date="2018-02-05T23:37:00Z"/>
          <w:rFonts w:ascii="Times New Roman" w:hAnsi="Times New Roman" w:cs="Times New Roman"/>
          <w:sz w:val="24"/>
          <w:lang w:val="en-US"/>
        </w:rPr>
      </w:pPr>
      <w:proofErr w:type="spellStart"/>
      <w:r w:rsidRPr="00E20857">
        <w:rPr>
          <w:rFonts w:ascii="Times New Roman" w:hAnsi="Times New Roman" w:cs="Times New Roman"/>
          <w:sz w:val="24"/>
          <w:lang w:val="en-US"/>
        </w:rPr>
        <w:t>Aulbach</w:t>
      </w:r>
      <w:proofErr w:type="spellEnd"/>
      <w:r w:rsidRPr="00E20857">
        <w:rPr>
          <w:rFonts w:ascii="Times New Roman" w:hAnsi="Times New Roman" w:cs="Times New Roman"/>
          <w:sz w:val="24"/>
          <w:lang w:val="en-US"/>
        </w:rPr>
        <w:t xml:space="preserve">, Stefan; JACOBS, Dean; KEMPER, </w:t>
      </w:r>
      <w:proofErr w:type="spellStart"/>
      <w:r w:rsidRPr="00E20857">
        <w:rPr>
          <w:rFonts w:ascii="Times New Roman" w:hAnsi="Times New Roman" w:cs="Times New Roman"/>
          <w:sz w:val="24"/>
          <w:lang w:val="en-US"/>
        </w:rPr>
        <w:t>Alfons</w:t>
      </w:r>
      <w:proofErr w:type="spellEnd"/>
      <w:r w:rsidRPr="00E20857">
        <w:rPr>
          <w:rFonts w:ascii="Times New Roman" w:hAnsi="Times New Roman" w:cs="Times New Roman"/>
          <w:sz w:val="24"/>
          <w:lang w:val="en-US"/>
        </w:rPr>
        <w:t>; et al. (2009) “</w:t>
      </w:r>
      <w:r w:rsidRPr="00E20857">
        <w:rPr>
          <w:rFonts w:ascii="Times New Roman" w:hAnsi="Times New Roman" w:cs="Times New Roman"/>
          <w:b/>
          <w:sz w:val="24"/>
          <w:lang w:val="en-US"/>
        </w:rPr>
        <w:t>A Comparison of Flexible Schemas for Software as a Service</w:t>
      </w:r>
      <w:r w:rsidRPr="00E20857">
        <w:rPr>
          <w:rFonts w:ascii="Times New Roman" w:hAnsi="Times New Roman" w:cs="Times New Roman"/>
          <w:sz w:val="24"/>
          <w:lang w:val="en-US"/>
        </w:rPr>
        <w:t>” 35th SIGMOD - International Conference on Management of Data, 2009.</w:t>
      </w:r>
    </w:p>
    <w:p w14:paraId="2A5027DA" w14:textId="27898FD6" w:rsidR="004E3007" w:rsidRPr="004E3007" w:rsidRDefault="004E3007" w:rsidP="00356643">
      <w:pPr>
        <w:rPr>
          <w:rFonts w:ascii="Times New Roman" w:hAnsi="Times New Roman" w:cs="Times New Roman"/>
          <w:sz w:val="24"/>
          <w:rPrChange w:id="358" w:author="THIAGO LUIS SILVA FORTUNATO" w:date="2018-02-05T23:37:00Z">
            <w:rPr>
              <w:rFonts w:ascii="Times New Roman" w:hAnsi="Times New Roman" w:cs="Times New Roman"/>
              <w:sz w:val="24"/>
              <w:lang w:val="en-US"/>
            </w:rPr>
          </w:rPrChange>
        </w:rPr>
      </w:pPr>
      <w:ins w:id="359" w:author="THIAGO LUIS SILVA FORTUNATO" w:date="2018-02-05T23:37:00Z">
        <w:r w:rsidRPr="00743D43">
          <w:rPr>
            <w:rFonts w:ascii="Times New Roman" w:hAnsi="Times New Roman" w:cs="Times New Roman"/>
            <w:sz w:val="24"/>
          </w:rPr>
          <w:t>BE</w:t>
        </w:r>
        <w:r w:rsidRPr="005243BF">
          <w:rPr>
            <w:rFonts w:ascii="Times New Roman" w:hAnsi="Times New Roman" w:cs="Times New Roman"/>
            <w:sz w:val="24"/>
          </w:rPr>
          <w:t>H</w:t>
        </w:r>
        <w:r w:rsidRPr="00AB4CA3">
          <w:rPr>
            <w:rFonts w:ascii="Times New Roman" w:hAnsi="Times New Roman" w:cs="Times New Roman"/>
            <w:sz w:val="24"/>
          </w:rPr>
          <w:t>R</w:t>
        </w:r>
        <w:r w:rsidRPr="001F27BE">
          <w:rPr>
            <w:rFonts w:ascii="Times New Roman" w:hAnsi="Times New Roman" w:cs="Times New Roman"/>
            <w:sz w:val="24"/>
          </w:rPr>
          <w:t>O</w:t>
        </w:r>
        <w:r w:rsidRPr="00B833C0">
          <w:rPr>
            <w:rFonts w:ascii="Times New Roman" w:hAnsi="Times New Roman" w:cs="Times New Roman"/>
            <w:sz w:val="24"/>
          </w:rPr>
          <w:t>U</w:t>
        </w:r>
        <w:r w:rsidRPr="004F15A7">
          <w:rPr>
            <w:rFonts w:ascii="Times New Roman" w:hAnsi="Times New Roman" w:cs="Times New Roman"/>
            <w:sz w:val="24"/>
          </w:rPr>
          <w:t>Z</w:t>
        </w:r>
        <w:r w:rsidRPr="00E64E5A">
          <w:rPr>
            <w:rFonts w:ascii="Times New Roman" w:hAnsi="Times New Roman" w:cs="Times New Roman"/>
            <w:sz w:val="24"/>
          </w:rPr>
          <w:t>,</w:t>
        </w:r>
        <w:r w:rsidRPr="00916C8E">
          <w:rPr>
            <w:rFonts w:ascii="Times New Roman" w:hAnsi="Times New Roman" w:cs="Times New Roman"/>
            <w:sz w:val="24"/>
          </w:rPr>
          <w:t xml:space="preserve"> </w:t>
        </w:r>
        <w:r w:rsidRPr="00E90721">
          <w:rPr>
            <w:rFonts w:ascii="Times New Roman" w:hAnsi="Times New Roman" w:cs="Times New Roman"/>
            <w:sz w:val="24"/>
          </w:rPr>
          <w:t xml:space="preserve">A. </w:t>
        </w:r>
        <w:proofErr w:type="spellStart"/>
        <w:r w:rsidRPr="00E90721">
          <w:rPr>
            <w:rFonts w:ascii="Times New Roman" w:hAnsi="Times New Roman" w:cs="Times New Roman"/>
            <w:sz w:val="24"/>
          </w:rPr>
          <w:t>Forouzan</w:t>
        </w:r>
        <w:proofErr w:type="spellEnd"/>
        <w:r w:rsidRPr="00E90721">
          <w:rPr>
            <w:rFonts w:ascii="Times New Roman" w:hAnsi="Times New Roman" w:cs="Times New Roman"/>
            <w:sz w:val="24"/>
          </w:rPr>
          <w:t xml:space="preserve">; </w:t>
        </w:r>
        <w:r w:rsidRPr="00EE147F">
          <w:rPr>
            <w:rFonts w:ascii="Times New Roman" w:hAnsi="Times New Roman" w:cs="Times New Roman"/>
            <w:sz w:val="24"/>
          </w:rPr>
          <w:t xml:space="preserve">FIROUZ </w:t>
        </w:r>
        <w:proofErr w:type="spellStart"/>
        <w:r w:rsidRPr="005E1C00">
          <w:rPr>
            <w:rFonts w:ascii="Times New Roman" w:hAnsi="Times New Roman" w:cs="Times New Roman"/>
            <w:sz w:val="24"/>
          </w:rPr>
          <w:t>Mosharraf</w:t>
        </w:r>
        <w:proofErr w:type="spellEnd"/>
        <w:r w:rsidRPr="005E1C00">
          <w:rPr>
            <w:rFonts w:ascii="Times New Roman" w:hAnsi="Times New Roman" w:cs="Times New Roman"/>
            <w:sz w:val="24"/>
          </w:rPr>
          <w:t xml:space="preserve">. </w:t>
        </w:r>
        <w:r w:rsidRPr="00687FAE">
          <w:rPr>
            <w:rFonts w:ascii="Times New Roman" w:hAnsi="Times New Roman" w:cs="Times New Roman"/>
            <w:b/>
            <w:sz w:val="24"/>
          </w:rPr>
          <w:t>Redes de Computadores: Uma Abordagem Top-Down</w:t>
        </w:r>
        <w:r w:rsidRPr="00687FAE">
          <w:rPr>
            <w:rFonts w:ascii="Times New Roman" w:hAnsi="Times New Roman" w:cs="Times New Roman"/>
            <w:sz w:val="24"/>
          </w:rPr>
          <w:t>, Tradução Técnica: AH</w:t>
        </w:r>
        <w:r w:rsidRPr="00743D43">
          <w:rPr>
            <w:rFonts w:ascii="Times New Roman" w:hAnsi="Times New Roman" w:cs="Times New Roman"/>
            <w:sz w:val="24"/>
          </w:rPr>
          <w:t>MG</w:t>
        </w:r>
        <w:r w:rsidRPr="005243BF">
          <w:rPr>
            <w:rFonts w:ascii="Times New Roman" w:hAnsi="Times New Roman" w:cs="Times New Roman"/>
            <w:sz w:val="24"/>
          </w:rPr>
          <w:t xml:space="preserve"> </w:t>
        </w:r>
        <w:r w:rsidRPr="00AB4CA3">
          <w:rPr>
            <w:rFonts w:ascii="Times New Roman" w:hAnsi="Times New Roman" w:cs="Times New Roman"/>
            <w:sz w:val="24"/>
          </w:rPr>
          <w:t>E</w:t>
        </w:r>
        <w:r w:rsidRPr="001F27BE">
          <w:rPr>
            <w:rFonts w:ascii="Times New Roman" w:hAnsi="Times New Roman" w:cs="Times New Roman"/>
            <w:sz w:val="24"/>
          </w:rPr>
          <w:t>d</w:t>
        </w:r>
        <w:r w:rsidRPr="00B833C0">
          <w:rPr>
            <w:rFonts w:ascii="Times New Roman" w:hAnsi="Times New Roman" w:cs="Times New Roman"/>
            <w:sz w:val="24"/>
          </w:rPr>
          <w:t>i</w:t>
        </w:r>
        <w:r w:rsidRPr="004F15A7">
          <w:rPr>
            <w:rFonts w:ascii="Times New Roman" w:hAnsi="Times New Roman" w:cs="Times New Roman"/>
            <w:sz w:val="24"/>
          </w:rPr>
          <w:t>t</w:t>
        </w:r>
        <w:r w:rsidRPr="00E64E5A">
          <w:rPr>
            <w:rFonts w:ascii="Times New Roman" w:hAnsi="Times New Roman" w:cs="Times New Roman"/>
            <w:sz w:val="24"/>
          </w:rPr>
          <w:t>o</w:t>
        </w:r>
        <w:r w:rsidRPr="00916C8E">
          <w:rPr>
            <w:rFonts w:ascii="Times New Roman" w:hAnsi="Times New Roman" w:cs="Times New Roman"/>
            <w:sz w:val="24"/>
          </w:rPr>
          <w:t xml:space="preserve">ra </w:t>
        </w:r>
        <w:proofErr w:type="spellStart"/>
        <w:r w:rsidRPr="00916C8E">
          <w:rPr>
            <w:rFonts w:ascii="Times New Roman" w:hAnsi="Times New Roman" w:cs="Times New Roman"/>
            <w:sz w:val="24"/>
          </w:rPr>
          <w:t>Ltda</w:t>
        </w:r>
        <w:proofErr w:type="spellEnd"/>
        <w:r w:rsidRPr="00916C8E">
          <w:rPr>
            <w:rFonts w:ascii="Times New Roman" w:hAnsi="Times New Roman" w:cs="Times New Roman"/>
            <w:sz w:val="24"/>
          </w:rPr>
          <w:t>,</w:t>
        </w:r>
        <w:r w:rsidRPr="00687FAE">
          <w:rPr>
            <w:rFonts w:ascii="Times New Roman" w:hAnsi="Times New Roman" w:cs="Times New Roman"/>
            <w:sz w:val="24"/>
          </w:rPr>
          <w:t xml:space="preserve"> 2013. 896 p. </w:t>
        </w:r>
      </w:ins>
    </w:p>
    <w:p w14:paraId="582565FC" w14:textId="225CCEC2" w:rsidR="00356643" w:rsidRDefault="00356643" w:rsidP="00356643">
      <w:pPr>
        <w:rPr>
          <w:rFonts w:ascii="Times New Roman" w:hAnsi="Times New Roman"/>
          <w:sz w:val="24"/>
        </w:rPr>
      </w:pPr>
      <w:proofErr w:type="spellStart"/>
      <w:r>
        <w:rPr>
          <w:rFonts w:ascii="Times New Roman" w:hAnsi="Times New Roman"/>
          <w:sz w:val="24"/>
        </w:rPr>
        <w:t>Docker</w:t>
      </w:r>
      <w:proofErr w:type="spellEnd"/>
      <w:r>
        <w:rPr>
          <w:rFonts w:ascii="Times New Roman" w:hAnsi="Times New Roman"/>
          <w:sz w:val="24"/>
        </w:rPr>
        <w:t xml:space="preserve"> </w:t>
      </w:r>
      <w:proofErr w:type="spellStart"/>
      <w:r>
        <w:rPr>
          <w:rFonts w:ascii="Times New Roman" w:hAnsi="Times New Roman"/>
          <w:sz w:val="24"/>
        </w:rPr>
        <w:t>Documentation</w:t>
      </w:r>
      <w:proofErr w:type="spellEnd"/>
      <w:r>
        <w:rPr>
          <w:rFonts w:ascii="Times New Roman" w:hAnsi="Times New Roman"/>
          <w:sz w:val="24"/>
        </w:rPr>
        <w:t>,</w:t>
      </w:r>
      <w:r w:rsidRPr="00356643">
        <w:rPr>
          <w:rFonts w:ascii="Times New Roman" w:hAnsi="Times New Roman"/>
          <w:b/>
          <w:sz w:val="24"/>
        </w:rPr>
        <w:t xml:space="preserve"> </w:t>
      </w:r>
      <w:proofErr w:type="spellStart"/>
      <w:r w:rsidRPr="00356643">
        <w:rPr>
          <w:rFonts w:ascii="Times New Roman" w:hAnsi="Times New Roman"/>
          <w:b/>
          <w:sz w:val="24"/>
        </w:rPr>
        <w:t>Docker</w:t>
      </w:r>
      <w:proofErr w:type="spellEnd"/>
      <w:r>
        <w:rPr>
          <w:rFonts w:ascii="Times New Roman" w:hAnsi="Times New Roman"/>
          <w:b/>
          <w:sz w:val="24"/>
        </w:rPr>
        <w:t xml:space="preserve">. </w:t>
      </w:r>
      <w:r>
        <w:rPr>
          <w:rFonts w:ascii="Times New Roman" w:hAnsi="Times New Roman"/>
          <w:sz w:val="24"/>
        </w:rPr>
        <w:t>Disponível em &lt;</w:t>
      </w:r>
      <w:r w:rsidRPr="00356643">
        <w:rPr>
          <w:rFonts w:ascii="Times New Roman" w:hAnsi="Times New Roman"/>
          <w:sz w:val="24"/>
        </w:rPr>
        <w:t>https://docs.docker.com</w:t>
      </w:r>
      <w:r>
        <w:rPr>
          <w:rFonts w:ascii="Times New Roman" w:hAnsi="Times New Roman"/>
          <w:sz w:val="24"/>
        </w:rPr>
        <w:t>&gt;. Acesso em: 28 de outubro de 2017.</w:t>
      </w:r>
    </w:p>
    <w:p w14:paraId="1596B694" w14:textId="7C4FA971" w:rsidR="00620BEC" w:rsidRDefault="00967CE8" w:rsidP="00356643">
      <w:pPr>
        <w:rPr>
          <w:rFonts w:ascii="Times New Roman" w:hAnsi="Times New Roman"/>
          <w:sz w:val="24"/>
        </w:rPr>
      </w:pPr>
      <w:proofErr w:type="spellStart"/>
      <w:r>
        <w:rPr>
          <w:rFonts w:ascii="Times New Roman" w:hAnsi="Times New Roman"/>
          <w:sz w:val="24"/>
        </w:rPr>
        <w:t>DevOps</w:t>
      </w:r>
      <w:proofErr w:type="spellEnd"/>
      <w:r>
        <w:rPr>
          <w:rFonts w:ascii="Times New Roman" w:hAnsi="Times New Roman"/>
          <w:sz w:val="24"/>
        </w:rPr>
        <w:t xml:space="preserve"> Conceitos, </w:t>
      </w:r>
      <w:proofErr w:type="spellStart"/>
      <w:r>
        <w:rPr>
          <w:rFonts w:ascii="Times New Roman" w:hAnsi="Times New Roman"/>
          <w:b/>
          <w:sz w:val="24"/>
        </w:rPr>
        <w:t>DevOps</w:t>
      </w:r>
      <w:proofErr w:type="spellEnd"/>
      <w:r>
        <w:rPr>
          <w:rFonts w:ascii="Times New Roman" w:hAnsi="Times New Roman"/>
          <w:sz w:val="24"/>
        </w:rPr>
        <w:t>. Disponível em &lt;</w:t>
      </w:r>
      <w:r w:rsidRPr="00C50E04">
        <w:rPr>
          <w:rFonts w:ascii="Times New Roman" w:hAnsi="Times New Roman"/>
          <w:sz w:val="24"/>
        </w:rPr>
        <w:t>https://aws.amazon.com/pt/devops/what-is-devops</w:t>
      </w:r>
      <w:r>
        <w:rPr>
          <w:rFonts w:ascii="Times New Roman" w:hAnsi="Times New Roman"/>
          <w:sz w:val="24"/>
        </w:rPr>
        <w:t>&gt;. Acesso em: 28 de outubro de 2017</w:t>
      </w:r>
      <w:r w:rsidR="00B630D6">
        <w:rPr>
          <w:rFonts w:ascii="Times New Roman" w:hAnsi="Times New Roman"/>
          <w:sz w:val="24"/>
        </w:rPr>
        <w:t>.</w:t>
      </w:r>
    </w:p>
    <w:p w14:paraId="17243DC7" w14:textId="6C669C4C" w:rsidR="00745587" w:rsidRPr="00745587" w:rsidRDefault="00745587" w:rsidP="00356643">
      <w:pPr>
        <w:rPr>
          <w:rFonts w:ascii="Times New Roman" w:hAnsi="Times New Roman"/>
          <w:sz w:val="24"/>
        </w:rPr>
      </w:pPr>
      <w:proofErr w:type="spellStart"/>
      <w:r>
        <w:rPr>
          <w:rFonts w:ascii="Times New Roman" w:hAnsi="Times New Roman"/>
          <w:sz w:val="24"/>
        </w:rPr>
        <w:t>Haproxy</w:t>
      </w:r>
      <w:proofErr w:type="spellEnd"/>
      <w:r>
        <w:rPr>
          <w:rFonts w:ascii="Times New Roman" w:hAnsi="Times New Roman"/>
          <w:sz w:val="24"/>
        </w:rPr>
        <w:t xml:space="preserve"> </w:t>
      </w:r>
      <w:proofErr w:type="spellStart"/>
      <w:r>
        <w:rPr>
          <w:rFonts w:ascii="Times New Roman" w:hAnsi="Times New Roman"/>
          <w:sz w:val="24"/>
        </w:rPr>
        <w:t>Description</w:t>
      </w:r>
      <w:proofErr w:type="spellEnd"/>
      <w:r>
        <w:rPr>
          <w:rFonts w:ascii="Times New Roman" w:hAnsi="Times New Roman"/>
          <w:sz w:val="24"/>
        </w:rPr>
        <w:t xml:space="preserve">, </w:t>
      </w:r>
      <w:proofErr w:type="spellStart"/>
      <w:r>
        <w:rPr>
          <w:rFonts w:ascii="Times New Roman" w:hAnsi="Times New Roman"/>
          <w:b/>
          <w:sz w:val="24"/>
        </w:rPr>
        <w:t>Haproxy</w:t>
      </w:r>
      <w:proofErr w:type="spellEnd"/>
      <w:r>
        <w:rPr>
          <w:rFonts w:ascii="Times New Roman" w:hAnsi="Times New Roman"/>
          <w:b/>
          <w:sz w:val="24"/>
        </w:rPr>
        <w:t xml:space="preserve">, </w:t>
      </w:r>
      <w:r>
        <w:rPr>
          <w:rFonts w:ascii="Times New Roman" w:hAnsi="Times New Roman"/>
          <w:sz w:val="24"/>
        </w:rPr>
        <w:t>Disponível em &lt;</w:t>
      </w:r>
      <w:r w:rsidRPr="00745587">
        <w:t xml:space="preserve"> </w:t>
      </w:r>
      <w:r w:rsidRPr="008D668D">
        <w:rPr>
          <w:rFonts w:ascii="Times New Roman" w:hAnsi="Times New Roman"/>
          <w:sz w:val="24"/>
        </w:rPr>
        <w:t>http://www.haproxy.org/#desc</w:t>
      </w:r>
      <w:r>
        <w:rPr>
          <w:rFonts w:ascii="Times New Roman" w:hAnsi="Times New Roman"/>
          <w:sz w:val="24"/>
        </w:rPr>
        <w:t>&gt;. Acesso em: 29 de outubro de 2017.</w:t>
      </w:r>
    </w:p>
    <w:p w14:paraId="1C5D33E9" w14:textId="5B47B714" w:rsidR="00356643" w:rsidRDefault="00356643" w:rsidP="00356643">
      <w:pPr>
        <w:rPr>
          <w:rFonts w:ascii="Times New Roman" w:hAnsi="Times New Roman"/>
          <w:sz w:val="24"/>
        </w:rPr>
      </w:pPr>
      <w:proofErr w:type="spellStart"/>
      <w:r>
        <w:rPr>
          <w:rFonts w:ascii="Times New Roman" w:hAnsi="Times New Roman"/>
          <w:sz w:val="24"/>
        </w:rPr>
        <w:t>Jenkins</w:t>
      </w:r>
      <w:proofErr w:type="spellEnd"/>
      <w:r>
        <w:rPr>
          <w:rFonts w:ascii="Times New Roman" w:hAnsi="Times New Roman"/>
          <w:sz w:val="24"/>
        </w:rPr>
        <w:t xml:space="preserve"> </w:t>
      </w:r>
      <w:proofErr w:type="spellStart"/>
      <w:r>
        <w:rPr>
          <w:rFonts w:ascii="Times New Roman" w:hAnsi="Times New Roman"/>
          <w:sz w:val="24"/>
        </w:rPr>
        <w:t>Documentation</w:t>
      </w:r>
      <w:proofErr w:type="spellEnd"/>
      <w:r>
        <w:rPr>
          <w:rFonts w:ascii="Times New Roman" w:hAnsi="Times New Roman"/>
          <w:sz w:val="24"/>
        </w:rPr>
        <w:t xml:space="preserve">, </w:t>
      </w:r>
      <w:proofErr w:type="spellStart"/>
      <w:r w:rsidRPr="00356643">
        <w:rPr>
          <w:rFonts w:ascii="Times New Roman" w:hAnsi="Times New Roman"/>
          <w:b/>
          <w:sz w:val="24"/>
        </w:rPr>
        <w:t>Jenkin</w:t>
      </w:r>
      <w:proofErr w:type="spellEnd"/>
      <w:r>
        <w:rPr>
          <w:rFonts w:ascii="Times New Roman" w:hAnsi="Times New Roman"/>
          <w:sz w:val="24"/>
        </w:rPr>
        <w:t>, Disponível em &lt;</w:t>
      </w:r>
      <w:r w:rsidRPr="00356643">
        <w:rPr>
          <w:rFonts w:ascii="Times New Roman" w:hAnsi="Times New Roman"/>
          <w:sz w:val="24"/>
        </w:rPr>
        <w:t>https://jenkins.io/doc</w:t>
      </w:r>
      <w:r>
        <w:rPr>
          <w:rFonts w:ascii="Times New Roman" w:hAnsi="Times New Roman"/>
          <w:sz w:val="24"/>
        </w:rPr>
        <w:t>&gt;. Acesso em: 28 de outubro de 2017.</w:t>
      </w:r>
    </w:p>
    <w:p w14:paraId="214B373B" w14:textId="3DF5677A" w:rsidR="004E3007" w:rsidRDefault="00B630D6" w:rsidP="00356643">
      <w:pPr>
        <w:rPr>
          <w:rFonts w:ascii="Times New Roman" w:hAnsi="Times New Roman"/>
          <w:sz w:val="24"/>
        </w:rPr>
      </w:pPr>
      <w:del w:id="360" w:author="THIAGO LUIS SILVA FORTUNATO" w:date="2018-02-05T23:38:00Z">
        <w:r w:rsidDel="004E3007">
          <w:rPr>
            <w:rFonts w:ascii="Times New Roman" w:hAnsi="Times New Roman"/>
            <w:sz w:val="24"/>
          </w:rPr>
          <w:delText xml:space="preserve">O que é Docker, </w:delText>
        </w:r>
        <w:r w:rsidRPr="00B630D6" w:rsidDel="004E3007">
          <w:rPr>
            <w:rFonts w:ascii="Times New Roman" w:hAnsi="Times New Roman"/>
            <w:b/>
            <w:sz w:val="24"/>
          </w:rPr>
          <w:delText>Mundo Docker</w:delText>
        </w:r>
        <w:r w:rsidDel="004E3007">
          <w:rPr>
            <w:rFonts w:ascii="Times New Roman" w:hAnsi="Times New Roman"/>
            <w:sz w:val="24"/>
          </w:rPr>
          <w:delText>, Disponível e</w:delText>
        </w:r>
        <w:r w:rsidR="0078789F" w:rsidDel="004E3007">
          <w:rPr>
            <w:rFonts w:ascii="Times New Roman" w:hAnsi="Times New Roman"/>
            <w:sz w:val="24"/>
          </w:rPr>
          <w:delText>m</w:delText>
        </w:r>
        <w:r w:rsidDel="004E3007">
          <w:rPr>
            <w:rFonts w:ascii="Times New Roman" w:hAnsi="Times New Roman"/>
            <w:sz w:val="24"/>
          </w:rPr>
          <w:delText>, &lt;</w:delText>
        </w:r>
        <w:r w:rsidRPr="00B630D6" w:rsidDel="004E3007">
          <w:delText xml:space="preserve"> </w:delText>
        </w:r>
        <w:r w:rsidRPr="00B630D6" w:rsidDel="004E3007">
          <w:rPr>
            <w:rFonts w:ascii="Times New Roman" w:hAnsi="Times New Roman"/>
            <w:sz w:val="24"/>
          </w:rPr>
          <w:delText xml:space="preserve">https://www.mundodocker.com.br/o-que-e-docker/ </w:delText>
        </w:r>
        <w:r w:rsidDel="004E3007">
          <w:rPr>
            <w:rFonts w:ascii="Times New Roman" w:hAnsi="Times New Roman"/>
            <w:sz w:val="24"/>
          </w:rPr>
          <w:delText>&gt;. Acesso em 30 de outubro de 2017.</w:delText>
        </w:r>
      </w:del>
      <w:moveToRangeStart w:id="361" w:author="THIAGO LUIS SILVA FORTUNATO" w:date="2018-02-05T23:38:00Z" w:name="move505637224"/>
      <w:proofErr w:type="spellStart"/>
      <w:moveTo w:id="362" w:author="THIAGO LUIS SILVA FORTUNATO" w:date="2018-02-05T23:38:00Z">
        <w:r w:rsidR="004E3007" w:rsidRPr="0078789F">
          <w:rPr>
            <w:rFonts w:ascii="Times New Roman" w:hAnsi="Times New Roman"/>
            <w:bCs/>
            <w:sz w:val="24"/>
            <w:szCs w:val="24"/>
          </w:rPr>
          <w:t>Most</w:t>
        </w:r>
        <w:proofErr w:type="spellEnd"/>
        <w:r w:rsidR="004E3007" w:rsidRPr="0078789F">
          <w:rPr>
            <w:rFonts w:ascii="Times New Roman" w:hAnsi="Times New Roman"/>
            <w:bCs/>
            <w:sz w:val="24"/>
            <w:szCs w:val="24"/>
          </w:rPr>
          <w:t xml:space="preserve"> Popular Java </w:t>
        </w:r>
        <w:proofErr w:type="spellStart"/>
        <w:r w:rsidR="004E3007" w:rsidRPr="0078789F">
          <w:rPr>
            <w:rFonts w:ascii="Times New Roman" w:hAnsi="Times New Roman"/>
            <w:bCs/>
            <w:sz w:val="24"/>
            <w:szCs w:val="24"/>
          </w:rPr>
          <w:t>Application</w:t>
        </w:r>
        <w:proofErr w:type="spellEnd"/>
        <w:r w:rsidR="004E3007" w:rsidRPr="0078789F">
          <w:rPr>
            <w:rFonts w:ascii="Times New Roman" w:hAnsi="Times New Roman"/>
            <w:bCs/>
            <w:sz w:val="24"/>
            <w:szCs w:val="24"/>
          </w:rPr>
          <w:t xml:space="preserve"> Servers (2017 </w:t>
        </w:r>
        <w:proofErr w:type="spellStart"/>
        <w:r w:rsidR="004E3007" w:rsidRPr="0078789F">
          <w:rPr>
            <w:rFonts w:ascii="Times New Roman" w:hAnsi="Times New Roman"/>
            <w:bCs/>
            <w:sz w:val="24"/>
            <w:szCs w:val="24"/>
          </w:rPr>
          <w:t>Edition</w:t>
        </w:r>
        <w:proofErr w:type="spellEnd"/>
        <w:r w:rsidR="004E3007" w:rsidRPr="0078789F">
          <w:rPr>
            <w:rFonts w:ascii="Times New Roman" w:hAnsi="Times New Roman"/>
            <w:bCs/>
            <w:sz w:val="24"/>
            <w:szCs w:val="24"/>
          </w:rPr>
          <w:t>)</w:t>
        </w:r>
        <w:r w:rsidR="004E3007">
          <w:rPr>
            <w:rFonts w:ascii="Times New Roman" w:hAnsi="Times New Roman"/>
            <w:bCs/>
            <w:sz w:val="24"/>
            <w:szCs w:val="24"/>
          </w:rPr>
          <w:t xml:space="preserve">, </w:t>
        </w:r>
        <w:proofErr w:type="spellStart"/>
        <w:r w:rsidR="004E3007" w:rsidRPr="00597284">
          <w:rPr>
            <w:rFonts w:ascii="Times New Roman" w:hAnsi="Times New Roman"/>
            <w:b/>
            <w:bCs/>
            <w:sz w:val="24"/>
            <w:szCs w:val="24"/>
          </w:rPr>
          <w:t>DZone</w:t>
        </w:r>
        <w:proofErr w:type="spellEnd"/>
        <w:r w:rsidR="004E3007" w:rsidRPr="00597284">
          <w:rPr>
            <w:rFonts w:ascii="Times New Roman" w:hAnsi="Times New Roman"/>
            <w:b/>
            <w:bCs/>
            <w:sz w:val="24"/>
            <w:szCs w:val="24"/>
          </w:rPr>
          <w:t xml:space="preserve"> / Java Zone</w:t>
        </w:r>
        <w:r w:rsidR="004E3007">
          <w:rPr>
            <w:rFonts w:ascii="Times New Roman" w:hAnsi="Times New Roman"/>
            <w:bCs/>
            <w:sz w:val="24"/>
            <w:szCs w:val="24"/>
          </w:rPr>
          <w:t>. Disponível em &lt;</w:t>
        </w:r>
        <w:r w:rsidR="004E3007" w:rsidRPr="0078789F">
          <w:rPr>
            <w:rFonts w:ascii="Times New Roman" w:hAnsi="Times New Roman"/>
            <w:bCs/>
            <w:sz w:val="24"/>
            <w:szCs w:val="24"/>
          </w:rPr>
          <w:t>https://dzone.com/articles/most-popular-java-application-servers-2017-edition</w:t>
        </w:r>
        <w:r w:rsidR="004E3007">
          <w:rPr>
            <w:rFonts w:ascii="Times New Roman" w:hAnsi="Times New Roman"/>
            <w:bCs/>
            <w:sz w:val="24"/>
            <w:szCs w:val="24"/>
          </w:rPr>
          <w:t>&gt;.  Acesso em 27 de outubro de 2017.</w:t>
        </w:r>
      </w:moveTo>
      <w:moveToRangeEnd w:id="361"/>
    </w:p>
    <w:p w14:paraId="4BE0B6E4" w14:textId="39CDD9B9" w:rsidR="00CF5F79" w:rsidRDefault="00CF5F79" w:rsidP="00356643">
      <w:pPr>
        <w:rPr>
          <w:rFonts w:ascii="Times New Roman" w:hAnsi="Times New Roman"/>
          <w:sz w:val="24"/>
        </w:rPr>
      </w:pPr>
      <w:r w:rsidRPr="00CF5F79">
        <w:rPr>
          <w:rFonts w:ascii="Times New Roman" w:hAnsi="Times New Roman"/>
          <w:sz w:val="24"/>
        </w:rPr>
        <w:t>Nogueira, Matheus Cadori1; PEZZI, Daniel da Cunha (2010) “</w:t>
      </w:r>
      <w:r w:rsidRPr="00CF5F79">
        <w:rPr>
          <w:rFonts w:ascii="Times New Roman" w:hAnsi="Times New Roman"/>
          <w:b/>
          <w:sz w:val="24"/>
        </w:rPr>
        <w:t>A Computação Agora é nas Nuvens</w:t>
      </w:r>
      <w:r w:rsidRPr="00CF5F79">
        <w:rPr>
          <w:rFonts w:ascii="Times New Roman" w:hAnsi="Times New Roman"/>
          <w:sz w:val="24"/>
        </w:rPr>
        <w:t>” Universidade de Cruz Alta (UNICRUZ) – Cruz Alta, RS – Brasil.</w:t>
      </w:r>
    </w:p>
    <w:p w14:paraId="29265970" w14:textId="15B792A1" w:rsidR="00A2294C" w:rsidRPr="00CF5F79" w:rsidRDefault="00A2294C" w:rsidP="00356643">
      <w:pPr>
        <w:rPr>
          <w:rFonts w:ascii="Times New Roman" w:hAnsi="Times New Roman"/>
          <w:sz w:val="24"/>
        </w:rPr>
      </w:pPr>
      <w:r>
        <w:rPr>
          <w:rFonts w:ascii="Times New Roman" w:hAnsi="Times New Roman"/>
          <w:sz w:val="24"/>
        </w:rPr>
        <w:t xml:space="preserve">O que é </w:t>
      </w:r>
      <w:proofErr w:type="spellStart"/>
      <w:r>
        <w:rPr>
          <w:rFonts w:ascii="Times New Roman" w:hAnsi="Times New Roman"/>
          <w:sz w:val="24"/>
        </w:rPr>
        <w:t>Docker</w:t>
      </w:r>
      <w:proofErr w:type="spellEnd"/>
      <w:r>
        <w:rPr>
          <w:rFonts w:ascii="Times New Roman" w:hAnsi="Times New Roman"/>
          <w:sz w:val="24"/>
        </w:rPr>
        <w:t xml:space="preserve">, </w:t>
      </w:r>
      <w:r w:rsidRPr="00B630D6">
        <w:rPr>
          <w:rFonts w:ascii="Times New Roman" w:hAnsi="Times New Roman"/>
          <w:b/>
          <w:sz w:val="24"/>
        </w:rPr>
        <w:t xml:space="preserve">Mundo </w:t>
      </w:r>
      <w:proofErr w:type="spellStart"/>
      <w:r w:rsidRPr="00B630D6">
        <w:rPr>
          <w:rFonts w:ascii="Times New Roman" w:hAnsi="Times New Roman"/>
          <w:b/>
          <w:sz w:val="24"/>
        </w:rPr>
        <w:t>Docker</w:t>
      </w:r>
      <w:proofErr w:type="spellEnd"/>
      <w:r>
        <w:rPr>
          <w:rFonts w:ascii="Times New Roman" w:hAnsi="Times New Roman"/>
          <w:sz w:val="24"/>
        </w:rPr>
        <w:t>, Disponível em, &lt;</w:t>
      </w:r>
      <w:r w:rsidRPr="00B630D6">
        <w:t xml:space="preserve"> </w:t>
      </w:r>
      <w:r w:rsidRPr="00B630D6">
        <w:rPr>
          <w:rFonts w:ascii="Times New Roman" w:hAnsi="Times New Roman"/>
          <w:sz w:val="24"/>
        </w:rPr>
        <w:t xml:space="preserve">https://www.mundodocker.com.br/o-que-e-docker/ </w:t>
      </w:r>
      <w:r>
        <w:rPr>
          <w:rFonts w:ascii="Times New Roman" w:hAnsi="Times New Roman"/>
          <w:sz w:val="24"/>
        </w:rPr>
        <w:t>&gt;. Acesso em 30 de outubro de 2017.</w:t>
      </w:r>
      <w:bookmarkStart w:id="363" w:name="_GoBack"/>
      <w:bookmarkEnd w:id="363"/>
    </w:p>
    <w:p w14:paraId="139C394A" w14:textId="01BAF36D" w:rsidR="00356643" w:rsidRDefault="00356643" w:rsidP="00356643">
      <w:pPr>
        <w:rPr>
          <w:rFonts w:asciiTheme="minorHAnsi" w:hAnsiTheme="minorHAnsi"/>
          <w:sz w:val="24"/>
        </w:rPr>
      </w:pPr>
      <w:r w:rsidRPr="00356643">
        <w:rPr>
          <w:rFonts w:ascii="Times New Roman" w:hAnsi="Times New Roman" w:cs="Times New Roman"/>
          <w:sz w:val="24"/>
        </w:rPr>
        <w:t xml:space="preserve">PROJETO PERMANÊNCIA. </w:t>
      </w:r>
      <w:r w:rsidRPr="00356643">
        <w:rPr>
          <w:rFonts w:ascii="Times New Roman" w:hAnsi="Times New Roman" w:cs="Times New Roman"/>
          <w:b/>
          <w:sz w:val="24"/>
        </w:rPr>
        <w:t>Projeto Permanência e Desenvolvimento de Talentos Profissionais</w:t>
      </w:r>
      <w:r w:rsidRPr="00356643">
        <w:rPr>
          <w:rFonts w:ascii="Times New Roman" w:hAnsi="Times New Roman" w:cs="Times New Roman"/>
          <w:sz w:val="24"/>
        </w:rPr>
        <w:t>. Disponível em: &lt;http://www.projpermanencia.com.br&gt;. Acesso em: 24 de junho de 2017</w:t>
      </w:r>
      <w:r w:rsidRPr="00356643">
        <w:rPr>
          <w:rFonts w:asciiTheme="minorHAnsi" w:hAnsiTheme="minorHAnsi"/>
          <w:sz w:val="24"/>
        </w:rPr>
        <w:t>.</w:t>
      </w:r>
    </w:p>
    <w:p w14:paraId="238F3EDD" w14:textId="782C342D" w:rsidR="00A74155" w:rsidRPr="007C46D8" w:rsidDel="004E3007" w:rsidRDefault="00D36C69" w:rsidP="00A74155">
      <w:pPr>
        <w:rPr>
          <w:del w:id="364" w:author="THIAGO LUIS SILVA FORTUNATO" w:date="2018-02-05T23:37:00Z"/>
          <w:rFonts w:ascii="Times New Roman" w:hAnsi="Times New Roman" w:cs="Times New Roman"/>
          <w:sz w:val="24"/>
        </w:rPr>
      </w:pPr>
      <w:r w:rsidRPr="00D36C69">
        <w:rPr>
          <w:rFonts w:ascii="Times New Roman" w:hAnsi="Times New Roman" w:cs="Times New Roman"/>
          <w:sz w:val="24"/>
        </w:rPr>
        <w:t>PRESSMAN, Roger; MAXIM</w:t>
      </w:r>
      <w:r w:rsidRPr="00D36C69">
        <w:rPr>
          <w:rFonts w:ascii="Times New Roman" w:hAnsi="Times New Roman" w:cs="Times New Roman"/>
          <w:b/>
          <w:sz w:val="24"/>
        </w:rPr>
        <w:t>, Bruce. Engenharia de Software-8ª Edição</w:t>
      </w:r>
      <w:r w:rsidRPr="00D36C69">
        <w:rPr>
          <w:rFonts w:ascii="Times New Roman" w:hAnsi="Times New Roman" w:cs="Times New Roman"/>
          <w:sz w:val="24"/>
        </w:rPr>
        <w:t>. McGraw Hill Brasil, 2016.</w:t>
      </w:r>
    </w:p>
    <w:p w14:paraId="26B114B3" w14:textId="7C6F7D4F" w:rsidR="003679D2" w:rsidRDefault="00356643" w:rsidP="00356643">
      <w:pPr>
        <w:rPr>
          <w:rFonts w:ascii="Times New Roman" w:hAnsi="Times New Roman"/>
          <w:b/>
          <w:bCs/>
          <w:sz w:val="24"/>
          <w:szCs w:val="24"/>
        </w:rPr>
      </w:pPr>
      <w:r w:rsidRPr="00356643">
        <w:rPr>
          <w:rFonts w:ascii="Times New Roman" w:hAnsi="Times New Roman"/>
          <w:sz w:val="24"/>
          <w:szCs w:val="24"/>
        </w:rPr>
        <w:t xml:space="preserve">SILVA, Marcelo Inácio da. </w:t>
      </w:r>
      <w:r w:rsidRPr="00356643">
        <w:rPr>
          <w:rFonts w:ascii="Times New Roman" w:hAnsi="Times New Roman"/>
          <w:b/>
          <w:bCs/>
          <w:sz w:val="24"/>
          <w:szCs w:val="24"/>
        </w:rPr>
        <w:t>Plataforma para Jogos de Mapeamento de Competências, 2017.</w:t>
      </w:r>
    </w:p>
    <w:p w14:paraId="5C2740A6" w14:textId="77777777" w:rsidR="004E3007" w:rsidRDefault="004E3007" w:rsidP="00356643">
      <w:pPr>
        <w:rPr>
          <w:rFonts w:ascii="Times New Roman" w:hAnsi="Times New Roman"/>
          <w:b/>
          <w:bCs/>
          <w:sz w:val="24"/>
          <w:szCs w:val="24"/>
        </w:rPr>
      </w:pPr>
    </w:p>
    <w:p w14:paraId="77AF9A65" w14:textId="77777777" w:rsidR="004E3007" w:rsidRDefault="004E3007" w:rsidP="00B90254">
      <w:pPr>
        <w:pStyle w:val="Ttulo1"/>
        <w:jc w:val="center"/>
        <w:rPr>
          <w:rFonts w:ascii="Times New Roman" w:hAnsi="Times New Roman"/>
          <w:bCs/>
          <w:sz w:val="24"/>
          <w:szCs w:val="24"/>
        </w:rPr>
      </w:pPr>
      <w:r>
        <w:rPr>
          <w:rFonts w:ascii="Times New Roman" w:hAnsi="Times New Roman"/>
          <w:bCs/>
          <w:sz w:val="24"/>
          <w:szCs w:val="24"/>
        </w:rPr>
        <w:br w:type="page"/>
      </w:r>
    </w:p>
    <w:p w14:paraId="1B87AF53" w14:textId="57A53358" w:rsidR="0078789F" w:rsidDel="004E3007" w:rsidRDefault="0078789F" w:rsidP="0078789F">
      <w:pPr>
        <w:rPr>
          <w:moveFrom w:id="365" w:author="THIAGO LUIS SILVA FORTUNATO" w:date="2018-02-05T23:37:00Z"/>
          <w:rFonts w:ascii="Times New Roman" w:hAnsi="Times New Roman"/>
          <w:bCs/>
          <w:sz w:val="24"/>
          <w:szCs w:val="24"/>
        </w:rPr>
      </w:pPr>
      <w:moveFromRangeStart w:id="366" w:author="THIAGO LUIS SILVA FORTUNATO" w:date="2018-02-05T23:37:00Z" w:name="move505637185"/>
      <w:moveFrom w:id="367" w:author="THIAGO LUIS SILVA FORTUNATO" w:date="2018-02-05T23:37:00Z">
        <w:r w:rsidRPr="0078789F" w:rsidDel="004E3007">
          <w:rPr>
            <w:rFonts w:ascii="Times New Roman" w:hAnsi="Times New Roman"/>
            <w:bCs/>
            <w:sz w:val="24"/>
            <w:szCs w:val="24"/>
          </w:rPr>
          <w:lastRenderedPageBreak/>
          <w:t>Apache Tomcat</w:t>
        </w:r>
        <w:r w:rsidDel="004E3007">
          <w:rPr>
            <w:rFonts w:ascii="Times New Roman" w:hAnsi="Times New Roman"/>
            <w:b/>
            <w:bCs/>
            <w:sz w:val="24"/>
            <w:szCs w:val="24"/>
          </w:rPr>
          <w:t xml:space="preserve">, Tomcat, </w:t>
        </w:r>
        <w:r w:rsidRPr="0078789F" w:rsidDel="004E3007">
          <w:rPr>
            <w:rFonts w:ascii="Times New Roman" w:hAnsi="Times New Roman"/>
            <w:bCs/>
            <w:sz w:val="24"/>
            <w:szCs w:val="24"/>
          </w:rPr>
          <w:t>Disponível em</w:t>
        </w:r>
        <w:r w:rsidDel="004E3007">
          <w:rPr>
            <w:rFonts w:ascii="Times New Roman" w:hAnsi="Times New Roman"/>
            <w:b/>
            <w:bCs/>
            <w:sz w:val="24"/>
            <w:szCs w:val="24"/>
          </w:rPr>
          <w:t xml:space="preserve"> </w:t>
        </w:r>
        <w:r w:rsidRPr="0078789F" w:rsidDel="004E3007">
          <w:rPr>
            <w:rFonts w:ascii="Times New Roman" w:hAnsi="Times New Roman"/>
            <w:bCs/>
            <w:sz w:val="24"/>
            <w:szCs w:val="24"/>
          </w:rPr>
          <w:t>&lt;</w:t>
        </w:r>
        <w:r w:rsidRPr="0078789F" w:rsidDel="004E3007">
          <w:t xml:space="preserve"> </w:t>
        </w:r>
        <w:r w:rsidRPr="0078789F" w:rsidDel="004E3007">
          <w:rPr>
            <w:rFonts w:ascii="Times New Roman" w:hAnsi="Times New Roman"/>
            <w:bCs/>
            <w:sz w:val="24"/>
            <w:szCs w:val="24"/>
          </w:rPr>
          <w:t>https://tomcat.apache.org/&gt;</w:t>
        </w:r>
        <w:r w:rsidDel="004E3007">
          <w:rPr>
            <w:rFonts w:ascii="Times New Roman" w:hAnsi="Times New Roman"/>
            <w:bCs/>
            <w:sz w:val="24"/>
            <w:szCs w:val="24"/>
          </w:rPr>
          <w:t>. Acesso em 27 de outubro de 2017.</w:t>
        </w:r>
      </w:moveFrom>
    </w:p>
    <w:p w14:paraId="5294D8FA" w14:textId="401BDE63" w:rsidR="0078789F" w:rsidRPr="0078789F" w:rsidDel="004E3007" w:rsidRDefault="0078789F" w:rsidP="00356643">
      <w:pPr>
        <w:rPr>
          <w:moveFrom w:id="368" w:author="THIAGO LUIS SILVA FORTUNATO" w:date="2018-02-05T23:38:00Z"/>
          <w:rFonts w:ascii="Times New Roman" w:hAnsi="Times New Roman"/>
          <w:bCs/>
          <w:sz w:val="24"/>
          <w:szCs w:val="24"/>
        </w:rPr>
        <w:sectPr w:rsidR="0078789F" w:rsidRPr="0078789F" w:rsidDel="004E3007" w:rsidSect="0017434F">
          <w:pgSz w:w="11906" w:h="16838"/>
          <w:pgMar w:top="1701" w:right="1134" w:bottom="0" w:left="1701" w:header="1134" w:footer="1134" w:gutter="0"/>
          <w:cols w:space="720"/>
          <w:formProt w:val="0"/>
          <w:docGrid w:linePitch="360" w:charSpace="-2049"/>
        </w:sectPr>
      </w:pPr>
      <w:moveFromRangeStart w:id="369" w:author="THIAGO LUIS SILVA FORTUNATO" w:date="2018-02-05T23:38:00Z" w:name="move505637224"/>
      <w:moveFromRangeEnd w:id="366"/>
      <w:moveFrom w:id="370" w:author="THIAGO LUIS SILVA FORTUNATO" w:date="2018-02-05T23:38:00Z">
        <w:r w:rsidRPr="0078789F" w:rsidDel="004E3007">
          <w:rPr>
            <w:rFonts w:ascii="Times New Roman" w:hAnsi="Times New Roman"/>
            <w:bCs/>
            <w:sz w:val="24"/>
            <w:szCs w:val="24"/>
          </w:rPr>
          <w:t>Most Popular Java Application Servers (2017 Edition)</w:t>
        </w:r>
        <w:r w:rsidDel="004E3007">
          <w:rPr>
            <w:rFonts w:ascii="Times New Roman" w:hAnsi="Times New Roman"/>
            <w:bCs/>
            <w:sz w:val="24"/>
            <w:szCs w:val="24"/>
          </w:rPr>
          <w:t xml:space="preserve">, </w:t>
        </w:r>
        <w:r w:rsidRPr="00597284" w:rsidDel="004E3007">
          <w:rPr>
            <w:rFonts w:ascii="Times New Roman" w:hAnsi="Times New Roman"/>
            <w:b/>
            <w:bCs/>
            <w:sz w:val="24"/>
            <w:szCs w:val="24"/>
          </w:rPr>
          <w:t>DZone / Java Zone</w:t>
        </w:r>
        <w:r w:rsidDel="004E3007">
          <w:rPr>
            <w:rFonts w:ascii="Times New Roman" w:hAnsi="Times New Roman"/>
            <w:bCs/>
            <w:sz w:val="24"/>
            <w:szCs w:val="24"/>
          </w:rPr>
          <w:t>. Disponível em &lt;</w:t>
        </w:r>
        <w:r w:rsidRPr="0078789F" w:rsidDel="004E3007">
          <w:rPr>
            <w:rFonts w:ascii="Times New Roman" w:hAnsi="Times New Roman"/>
            <w:bCs/>
            <w:sz w:val="24"/>
            <w:szCs w:val="24"/>
          </w:rPr>
          <w:t>https://dzone.com/articles/most-popular-java-application-servers-2017-edition</w:t>
        </w:r>
        <w:r w:rsidDel="004E3007">
          <w:rPr>
            <w:rFonts w:ascii="Times New Roman" w:hAnsi="Times New Roman"/>
            <w:bCs/>
            <w:sz w:val="24"/>
            <w:szCs w:val="24"/>
          </w:rPr>
          <w:t>&gt;.  Acesso em 27 de outubro de 2017.</w:t>
        </w:r>
      </w:moveFrom>
    </w:p>
    <w:p w14:paraId="7E3A3D58" w14:textId="268E4129" w:rsidR="00B90254" w:rsidRPr="00B90254" w:rsidRDefault="00B90254" w:rsidP="00B90254">
      <w:pPr>
        <w:pStyle w:val="Ttulo1"/>
        <w:jc w:val="center"/>
        <w:rPr>
          <w:rFonts w:ascii="Times New Roman" w:hAnsi="Times New Roman"/>
          <w:b/>
          <w:color w:val="auto"/>
          <w:sz w:val="24"/>
        </w:rPr>
      </w:pPr>
      <w:bookmarkStart w:id="371" w:name="_Toc483138263"/>
      <w:bookmarkStart w:id="372" w:name="_Toc490094995"/>
      <w:bookmarkStart w:id="373" w:name="_Toc503820018"/>
      <w:moveFromRangeEnd w:id="369"/>
      <w:r w:rsidRPr="00B90254">
        <w:rPr>
          <w:rFonts w:ascii="Times New Roman" w:hAnsi="Times New Roman"/>
          <w:b/>
          <w:color w:val="auto"/>
          <w:sz w:val="24"/>
        </w:rPr>
        <w:lastRenderedPageBreak/>
        <w:t>ANEXOS</w:t>
      </w:r>
      <w:bookmarkEnd w:id="371"/>
      <w:bookmarkEnd w:id="372"/>
      <w:bookmarkEnd w:id="373"/>
    </w:p>
    <w:p w14:paraId="021EF169" w14:textId="77777777" w:rsidR="00B90254" w:rsidRPr="00B90254" w:rsidRDefault="00B90254" w:rsidP="00B90254"/>
    <w:p w14:paraId="1B5065FD" w14:textId="6B2CF248" w:rsidR="00B90254" w:rsidRPr="00D36D1E" w:rsidRDefault="00B90254" w:rsidP="00B90254">
      <w:pPr>
        <w:spacing w:line="360" w:lineRule="auto"/>
        <w:rPr>
          <w:rFonts w:ascii="Times New Roman" w:eastAsia="Times New Roman" w:hAnsi="Times New Roman" w:cs="Times New Roman"/>
          <w:sz w:val="24"/>
          <w:szCs w:val="28"/>
          <w:rPrChange w:id="374" w:author="THIAGO LUIS SILVA FORTUNATO" w:date="2018-01-22T22:04:00Z">
            <w:rPr/>
          </w:rPrChange>
        </w:rPr>
      </w:pPr>
      <w:r w:rsidRPr="00D36D1E">
        <w:rPr>
          <w:rFonts w:ascii="Times New Roman" w:eastAsia="Times New Roman" w:hAnsi="Times New Roman" w:cs="Times New Roman"/>
          <w:sz w:val="24"/>
          <w:szCs w:val="28"/>
          <w:rPrChange w:id="375" w:author="THIAGO LUIS SILVA FORTUNATO" w:date="2018-01-22T22:04:00Z">
            <w:rPr/>
          </w:rPrChange>
        </w:rPr>
        <w:t>[</w:t>
      </w:r>
      <w:ins w:id="376" w:author="THIAGO LUIS SILVA FORTUNATO" w:date="2018-02-05T23:33:00Z">
        <w:r w:rsidR="00953D49">
          <w:rPr>
            <w:rFonts w:ascii="Times New Roman" w:eastAsia="Times New Roman" w:hAnsi="Times New Roman" w:cs="Times New Roman"/>
            <w:sz w:val="24"/>
            <w:szCs w:val="28"/>
          </w:rPr>
          <w:t>A</w:t>
        </w:r>
      </w:ins>
      <w:del w:id="377" w:author="THIAGO LUIS SILVA FORTUNATO" w:date="2018-02-05T23:33:00Z">
        <w:r w:rsidRPr="00D36D1E" w:rsidDel="00953D49">
          <w:rPr>
            <w:rFonts w:ascii="Times New Roman" w:eastAsia="Times New Roman" w:hAnsi="Times New Roman" w:cs="Times New Roman"/>
            <w:sz w:val="24"/>
            <w:szCs w:val="28"/>
            <w:rPrChange w:id="378" w:author="THIAGO LUIS SILVA FORTUNATO" w:date="2018-01-22T22:04:00Z">
              <w:rPr/>
            </w:rPrChange>
          </w:rPr>
          <w:delText>1</w:delText>
        </w:r>
      </w:del>
      <w:r w:rsidRPr="00D36D1E">
        <w:rPr>
          <w:rFonts w:ascii="Times New Roman" w:eastAsia="Times New Roman" w:hAnsi="Times New Roman" w:cs="Times New Roman"/>
          <w:sz w:val="24"/>
          <w:szCs w:val="28"/>
          <w:rPrChange w:id="379" w:author="THIAGO LUIS SILVA FORTUNATO" w:date="2018-01-22T22:04:00Z">
            <w:rPr/>
          </w:rPrChange>
        </w:rPr>
        <w:t xml:space="preserve">] </w:t>
      </w:r>
      <w:ins w:id="380" w:author="THIAGO LUIS SILVA FORTUNATO" w:date="2018-02-05T23:34:00Z">
        <w:r w:rsidR="00C57AF3">
          <w:rPr>
            <w:rFonts w:ascii="Times New Roman" w:eastAsia="Times New Roman" w:hAnsi="Times New Roman" w:cs="Times New Roman"/>
            <w:sz w:val="24"/>
            <w:szCs w:val="28"/>
          </w:rPr>
          <w:t>Arquivo de</w:t>
        </w:r>
      </w:ins>
      <w:ins w:id="381" w:author="THIAGO LUIS SILVA FORTUNATO" w:date="2018-02-05T23:35:00Z">
        <w:r w:rsidR="00C57AF3">
          <w:rPr>
            <w:rFonts w:ascii="Times New Roman" w:eastAsia="Times New Roman" w:hAnsi="Times New Roman" w:cs="Times New Roman"/>
            <w:sz w:val="24"/>
            <w:szCs w:val="28"/>
          </w:rPr>
          <w:t xml:space="preserve"> </w:t>
        </w:r>
      </w:ins>
      <w:r w:rsidRPr="00D36D1E">
        <w:rPr>
          <w:rFonts w:ascii="Times New Roman" w:eastAsia="Times New Roman" w:hAnsi="Times New Roman" w:cs="Times New Roman"/>
          <w:sz w:val="24"/>
          <w:szCs w:val="28"/>
          <w:rPrChange w:id="382" w:author="THIAGO LUIS SILVA FORTUNATO" w:date="2018-01-22T22:04:00Z">
            <w:rPr/>
          </w:rPrChange>
        </w:rPr>
        <w:t xml:space="preserve">Configuração </w:t>
      </w:r>
      <w:proofErr w:type="spellStart"/>
      <w:r w:rsidRPr="00D36D1E">
        <w:rPr>
          <w:rFonts w:ascii="Times New Roman" w:eastAsia="Times New Roman" w:hAnsi="Times New Roman" w:cs="Times New Roman"/>
          <w:sz w:val="24"/>
          <w:szCs w:val="28"/>
          <w:rPrChange w:id="383" w:author="THIAGO LUIS SILVA FORTUNATO" w:date="2018-01-22T22:04:00Z">
            <w:rPr/>
          </w:rPrChange>
        </w:rPr>
        <w:t>Jenkins</w:t>
      </w:r>
      <w:proofErr w:type="spellEnd"/>
      <w:r w:rsidRPr="00D36D1E">
        <w:rPr>
          <w:rFonts w:ascii="Times New Roman" w:eastAsia="Times New Roman" w:hAnsi="Times New Roman" w:cs="Times New Roman"/>
          <w:sz w:val="24"/>
          <w:szCs w:val="28"/>
          <w:rPrChange w:id="384" w:author="THIAGO LUIS SILVA FORTUNATO" w:date="2018-01-22T22:04:00Z">
            <w:rPr/>
          </w:rPrChange>
        </w:rPr>
        <w:t xml:space="preserve"> – Configuração</w:t>
      </w:r>
      <w:ins w:id="385" w:author="THIAGO LUIS SILVA FORTUNATO" w:date="2018-02-05T23:33:00Z">
        <w:r w:rsidR="00C57AF3">
          <w:rPr>
            <w:rFonts w:ascii="Times New Roman" w:eastAsia="Times New Roman" w:hAnsi="Times New Roman" w:cs="Times New Roman"/>
            <w:sz w:val="24"/>
            <w:szCs w:val="28"/>
          </w:rPr>
          <w:t xml:space="preserve"> </w:t>
        </w:r>
      </w:ins>
      <w:ins w:id="386" w:author="THIAGO LUIS SILVA FORTUNATO" w:date="2018-02-05T23:36:00Z">
        <w:r w:rsidR="00C57AF3">
          <w:rPr>
            <w:rFonts w:ascii="Times New Roman" w:eastAsia="Times New Roman" w:hAnsi="Times New Roman" w:cs="Times New Roman"/>
            <w:sz w:val="24"/>
            <w:szCs w:val="28"/>
          </w:rPr>
          <w:t xml:space="preserve">dos Jobs no </w:t>
        </w:r>
        <w:proofErr w:type="spellStart"/>
        <w:r w:rsidR="00C57AF3">
          <w:rPr>
            <w:rFonts w:ascii="Times New Roman" w:eastAsia="Times New Roman" w:hAnsi="Times New Roman" w:cs="Times New Roman"/>
            <w:sz w:val="24"/>
            <w:szCs w:val="28"/>
          </w:rPr>
          <w:t>Jenkins.</w:t>
        </w:r>
      </w:ins>
      <w:del w:id="387" w:author="THIAGO LUIS SILVA FORTUNATO" w:date="2018-02-05T23:34:00Z">
        <w:r w:rsidRPr="00D36D1E" w:rsidDel="00C57AF3">
          <w:rPr>
            <w:rFonts w:ascii="Times New Roman" w:eastAsia="Times New Roman" w:hAnsi="Times New Roman" w:cs="Times New Roman"/>
            <w:sz w:val="24"/>
            <w:szCs w:val="28"/>
            <w:rPrChange w:id="388" w:author="THIAGO LUIS SILVA FORTUNATO" w:date="2018-01-22T22:04:00Z">
              <w:rPr/>
            </w:rPrChange>
          </w:rPr>
          <w:delText xml:space="preserve"> dos Jobs no Jenkins.</w:delText>
        </w:r>
      </w:del>
      <w:ins w:id="389" w:author="THIAGO LUIS SILVA FORTUNATO" w:date="2018-02-05T23:34:00Z">
        <w:r w:rsidR="00C57AF3">
          <w:rPr>
            <w:rFonts w:ascii="Times New Roman" w:eastAsia="Times New Roman" w:hAnsi="Times New Roman" w:cs="Times New Roman"/>
            <w:sz w:val="24"/>
            <w:szCs w:val="28"/>
          </w:rPr>
          <w:t>Jobs</w:t>
        </w:r>
        <w:proofErr w:type="spellEnd"/>
        <w:r w:rsidR="00C57AF3">
          <w:rPr>
            <w:rFonts w:ascii="Times New Roman" w:eastAsia="Times New Roman" w:hAnsi="Times New Roman" w:cs="Times New Roman"/>
            <w:sz w:val="24"/>
            <w:szCs w:val="28"/>
          </w:rPr>
          <w:t>.</w:t>
        </w:r>
      </w:ins>
    </w:p>
    <w:p w14:paraId="5A3E3CF1" w14:textId="77777777" w:rsidR="00B90254" w:rsidRPr="00911262" w:rsidRDefault="00B90254" w:rsidP="00911262">
      <w:pPr>
        <w:ind w:firstLine="708"/>
        <w:jc w:val="both"/>
        <w:rPr>
          <w:u w:val="single"/>
        </w:rPr>
      </w:pPr>
    </w:p>
    <w:sectPr w:rsidR="00B90254" w:rsidRPr="00911262" w:rsidSect="0017434F">
      <w:pgSz w:w="11906" w:h="16838"/>
      <w:pgMar w:top="1701" w:right="1134" w:bottom="0" w:left="1701" w:header="1134" w:footer="1134"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2" w:author="Eduardo Sakaue" w:date="2018-01-12T15:03:00Z" w:initials="ES">
    <w:p w14:paraId="2FE09D65" w14:textId="55CD46B9" w:rsidR="004E3007" w:rsidRDefault="004E3007">
      <w:pPr>
        <w:pStyle w:val="Textodecomentrio"/>
      </w:pPr>
      <w:r>
        <w:rPr>
          <w:rStyle w:val="Refdecomentrio"/>
        </w:rPr>
        <w:annotationRef/>
      </w:r>
      <w:r>
        <w:t>?????</w:t>
      </w:r>
    </w:p>
  </w:comment>
  <w:comment w:id="13" w:author="THIAGO LUIS SILVA FORTUNATO" w:date="2018-01-12T23:33:00Z" w:initials="TLSF">
    <w:p w14:paraId="124B5922" w14:textId="65556629" w:rsidR="004E3007" w:rsidRDefault="004E3007">
      <w:pPr>
        <w:pStyle w:val="Textodecomentrio"/>
      </w:pPr>
      <w:r>
        <w:rPr>
          <w:rStyle w:val="Refdecomentrio"/>
        </w:rPr>
        <w:annotationRef/>
      </w:r>
      <w:r>
        <w:t>Resolvido</w:t>
      </w:r>
    </w:p>
  </w:comment>
  <w:comment w:id="17" w:author="Eduardo Sakaue" w:date="2018-01-12T15:08:00Z" w:initials="ES">
    <w:p w14:paraId="49B5CFD5" w14:textId="426DB785" w:rsidR="004E3007" w:rsidRDefault="004E3007">
      <w:pPr>
        <w:pStyle w:val="Textodecomentrio"/>
      </w:pPr>
      <w:r>
        <w:rPr>
          <w:rStyle w:val="Refdecomentrio"/>
        </w:rPr>
        <w:annotationRef/>
      </w:r>
      <w:r>
        <w:t>Em português</w:t>
      </w:r>
    </w:p>
  </w:comment>
  <w:comment w:id="18" w:author="THIAGO LUIS SILVA FORTUNATO" w:date="2018-01-12T23:33:00Z" w:initials="TLSF">
    <w:p w14:paraId="51529230" w14:textId="729922D2" w:rsidR="004E3007" w:rsidRDefault="004E3007">
      <w:pPr>
        <w:pStyle w:val="Textodecomentrio"/>
      </w:pPr>
      <w:r>
        <w:rPr>
          <w:rStyle w:val="Refdecomentrio"/>
        </w:rPr>
        <w:annotationRef/>
      </w:r>
      <w:r>
        <w:t>RESOLVIDO</w:t>
      </w:r>
    </w:p>
  </w:comment>
  <w:comment w:id="31" w:author="Eduardo Sakaue" w:date="2018-01-12T15:12:00Z" w:initials="ES">
    <w:p w14:paraId="681D3187" w14:textId="77777777" w:rsidR="004E3007" w:rsidRDefault="004E3007" w:rsidP="001977A3">
      <w:pPr>
        <w:pStyle w:val="Textodecomentrio"/>
      </w:pPr>
      <w:r>
        <w:rPr>
          <w:rStyle w:val="Refdecomentrio"/>
        </w:rPr>
        <w:annotationRef/>
      </w:r>
      <w:r>
        <w:t xml:space="preserve">início do </w:t>
      </w:r>
      <w:proofErr w:type="spellStart"/>
      <w:r>
        <w:t>cap</w:t>
      </w:r>
      <w:proofErr w:type="spellEnd"/>
    </w:p>
  </w:comment>
  <w:comment w:id="32" w:author="THIAGO LUIS SILVA FORTUNATO" w:date="2018-01-15T21:13:00Z" w:initials="TLSF">
    <w:p w14:paraId="4301E721" w14:textId="77777777" w:rsidR="004E3007" w:rsidRDefault="004E3007" w:rsidP="001977A3">
      <w:pPr>
        <w:pStyle w:val="Textodecomentrio"/>
      </w:pPr>
      <w:r>
        <w:rPr>
          <w:rStyle w:val="Refdecomentrio"/>
        </w:rPr>
        <w:annotationRef/>
      </w:r>
      <w:r>
        <w:t>RESOLVIDO</w:t>
      </w:r>
    </w:p>
  </w:comment>
  <w:comment w:id="47" w:author="Eduardo Sakaue" w:date="2018-01-12T15:09:00Z" w:initials="ES">
    <w:p w14:paraId="1FF54AE1" w14:textId="26848C06" w:rsidR="004E3007" w:rsidRDefault="004E3007">
      <w:pPr>
        <w:pStyle w:val="Textodecomentrio"/>
      </w:pPr>
      <w:r>
        <w:rPr>
          <w:rStyle w:val="Refdecomentrio"/>
        </w:rPr>
        <w:annotationRef/>
      </w:r>
      <w:r>
        <w:t xml:space="preserve">Já cita o trabalho do Inácio e fala como ele </w:t>
      </w:r>
      <w:proofErr w:type="spellStart"/>
      <w:r>
        <w:t>esta</w:t>
      </w:r>
      <w:proofErr w:type="spellEnd"/>
      <w:r>
        <w:t xml:space="preserve"> estruturado</w:t>
      </w:r>
    </w:p>
  </w:comment>
  <w:comment w:id="48" w:author="THIAGO LUIS SILVA FORTUNATO" w:date="2018-01-15T20:28:00Z" w:initials="TLSF">
    <w:p w14:paraId="75761644" w14:textId="5BE34872" w:rsidR="004E3007" w:rsidRDefault="004E3007">
      <w:pPr>
        <w:pStyle w:val="Textodecomentrio"/>
      </w:pPr>
      <w:r>
        <w:rPr>
          <w:rStyle w:val="Refdecomentrio"/>
        </w:rPr>
        <w:annotationRef/>
      </w:r>
      <w:r>
        <w:t>RESOLVIDO</w:t>
      </w:r>
    </w:p>
  </w:comment>
  <w:comment w:id="52" w:author="Eduardo Sakaue" w:date="2018-01-12T15:10:00Z" w:initials="ES">
    <w:p w14:paraId="69278182" w14:textId="55E8B77D" w:rsidR="004E3007" w:rsidRPr="00E20857" w:rsidRDefault="004E3007">
      <w:pPr>
        <w:pStyle w:val="Textodecomentrio"/>
      </w:pPr>
      <w:r w:rsidRPr="00E20857">
        <w:rPr>
          <w:rStyle w:val="Refdecomentrio"/>
        </w:rPr>
        <w:annotationRef/>
      </w:r>
      <w:r w:rsidRPr="00E20857">
        <w:t>Front, Back e BD precisa de justificativa…</w:t>
      </w:r>
      <w:r>
        <w:t xml:space="preserve"> novamente o trabalho do Inácio</w:t>
      </w:r>
    </w:p>
  </w:comment>
  <w:comment w:id="53" w:author="THIAGO LUIS SILVA FORTUNATO" w:date="2018-01-15T20:46:00Z" w:initials="TLSF">
    <w:p w14:paraId="0FD017C4" w14:textId="33C3B308" w:rsidR="004E3007" w:rsidRPr="002F234C" w:rsidRDefault="004E3007">
      <w:pPr>
        <w:pStyle w:val="Textodecomentrio"/>
      </w:pPr>
      <w:r>
        <w:rPr>
          <w:rStyle w:val="Refdecomentrio"/>
        </w:rPr>
        <w:annotationRef/>
      </w:r>
      <w:r>
        <w:t>RESOLVIDO</w:t>
      </w:r>
    </w:p>
  </w:comment>
  <w:comment w:id="58" w:author="Eduardo Sakaue" w:date="2018-01-12T15:12:00Z" w:initials="ES">
    <w:p w14:paraId="4DFC8505" w14:textId="77777777" w:rsidR="004E3007" w:rsidRDefault="004E3007" w:rsidP="002F234C">
      <w:pPr>
        <w:pStyle w:val="Textodecomentrio"/>
      </w:pPr>
      <w:r>
        <w:rPr>
          <w:rStyle w:val="Refdecomentrio"/>
        </w:rPr>
        <w:annotationRef/>
      </w:r>
      <w:r>
        <w:t>acima</w:t>
      </w:r>
    </w:p>
  </w:comment>
  <w:comment w:id="59" w:author="THIAGO LUIS SILVA FORTUNATO" w:date="2018-01-15T20:49:00Z" w:initials="TLSF">
    <w:p w14:paraId="5EEF2315" w14:textId="6DE8D253" w:rsidR="004E3007" w:rsidRDefault="004E3007">
      <w:pPr>
        <w:pStyle w:val="Textodecomentrio"/>
      </w:pPr>
      <w:r>
        <w:rPr>
          <w:rStyle w:val="Refdecomentrio"/>
        </w:rPr>
        <w:annotationRef/>
      </w:r>
      <w:r>
        <w:t>RESOLVIDO</w:t>
      </w:r>
    </w:p>
  </w:comment>
  <w:comment w:id="57" w:author="Eduardo Sakaue" w:date="2018-01-12T15:11:00Z" w:initials="ES">
    <w:p w14:paraId="1B118850" w14:textId="125AA514" w:rsidR="004E3007" w:rsidRDefault="004E3007">
      <w:pPr>
        <w:pStyle w:val="Textodecomentrio"/>
      </w:pPr>
      <w:r>
        <w:rPr>
          <w:rStyle w:val="Refdecomentrio"/>
        </w:rPr>
        <w:annotationRef/>
      </w:r>
      <w:r>
        <w:t>Explicar a quantidade de acessos previstos</w:t>
      </w:r>
    </w:p>
  </w:comment>
  <w:comment w:id="61" w:author="Eduardo Sakaue" w:date="2018-01-12T15:11:00Z" w:initials="ES">
    <w:p w14:paraId="49864BE8" w14:textId="718B0E98" w:rsidR="004E3007" w:rsidRDefault="004E3007">
      <w:pPr>
        <w:pStyle w:val="Textodecomentrio"/>
      </w:pPr>
      <w:r>
        <w:rPr>
          <w:rStyle w:val="Refdecomentrio"/>
        </w:rPr>
        <w:annotationRef/>
      </w:r>
      <w:r>
        <w:t>Explicar como a IC vai facilitar o gerenciamento e disponibilização em relação à administração</w:t>
      </w:r>
    </w:p>
  </w:comment>
  <w:comment w:id="62" w:author="THIAGO LUIS SILVA FORTUNATO" w:date="2018-01-15T21:21:00Z" w:initials="TLSF">
    <w:p w14:paraId="4BED84C1" w14:textId="43640A4D" w:rsidR="004E3007" w:rsidRDefault="004E3007">
      <w:pPr>
        <w:pStyle w:val="Textodecomentrio"/>
      </w:pPr>
      <w:r>
        <w:rPr>
          <w:rStyle w:val="Refdecomentrio"/>
        </w:rPr>
        <w:annotationRef/>
      </w:r>
      <w:r>
        <w:t>RESOLVIDO</w:t>
      </w:r>
    </w:p>
  </w:comment>
  <w:comment w:id="78" w:author="Eduardo Sakaue" w:date="2018-01-26T19:22:00Z" w:initials="ES">
    <w:p w14:paraId="20816A51" w14:textId="26FED853" w:rsidR="004E3007" w:rsidRDefault="004E3007">
      <w:pPr>
        <w:pStyle w:val="Textodecomentrio"/>
      </w:pPr>
      <w:r>
        <w:rPr>
          <w:rStyle w:val="Refdecomentrio"/>
        </w:rPr>
        <w:annotationRef/>
      </w:r>
      <w:r>
        <w:t>Quantas vezes tem que corrigir isso?</w:t>
      </w:r>
    </w:p>
  </w:comment>
  <w:comment w:id="88" w:author="Eduardo Sakaue" w:date="2018-01-12T15:14:00Z" w:initials="ES">
    <w:p w14:paraId="7BEC6F5B" w14:textId="4A8CC51A" w:rsidR="004E3007" w:rsidRDefault="004E3007">
      <w:pPr>
        <w:pStyle w:val="Textodecomentrio"/>
      </w:pPr>
      <w:r>
        <w:rPr>
          <w:rStyle w:val="Refdecomentrio"/>
        </w:rPr>
        <w:annotationRef/>
      </w:r>
      <w:r>
        <w:t>colocar a seção</w:t>
      </w:r>
    </w:p>
  </w:comment>
  <w:comment w:id="107" w:author="Eduardo Sakaue" w:date="2018-01-12T15:15:00Z" w:initials="ES">
    <w:p w14:paraId="472AE799" w14:textId="2323B62B" w:rsidR="004E3007" w:rsidRDefault="004E3007">
      <w:pPr>
        <w:pStyle w:val="Textodecomentrio"/>
      </w:pPr>
      <w:r>
        <w:rPr>
          <w:rStyle w:val="Refdecomentrio"/>
        </w:rPr>
        <w:annotationRef/>
      </w:r>
      <w:r>
        <w:t>fazer referência com anexo</w:t>
      </w:r>
    </w:p>
  </w:comment>
  <w:comment w:id="108" w:author="Eduardo Sakaue" w:date="2018-01-26T19:24:00Z" w:initials="ES">
    <w:p w14:paraId="723B81E4" w14:textId="218DE959" w:rsidR="004E3007" w:rsidRDefault="004E3007">
      <w:pPr>
        <w:pStyle w:val="Textodecomentrio"/>
      </w:pPr>
      <w:r>
        <w:rPr>
          <w:rStyle w:val="Refdecomentrio"/>
        </w:rPr>
        <w:annotationRef/>
      </w:r>
      <w:r>
        <w:t xml:space="preserve">???? </w:t>
      </w:r>
      <w:proofErr w:type="spellStart"/>
      <w:r>
        <w:t>cade</w:t>
      </w:r>
      <w:proofErr w:type="spellEnd"/>
      <w:r>
        <w:t xml:space="preserve"> a </w:t>
      </w:r>
      <w:proofErr w:type="spellStart"/>
      <w:r>
        <w:t>ref</w:t>
      </w:r>
      <w:proofErr w:type="spellEnd"/>
      <w:r>
        <w:t>?</w:t>
      </w:r>
    </w:p>
  </w:comment>
  <w:comment w:id="109" w:author="THIAGO LUIS SILVA FORTUNATO" w:date="2018-01-30T23:12:00Z" w:initials="TLSF">
    <w:p w14:paraId="1B4B8895" w14:textId="59C6724C" w:rsidR="004E3007" w:rsidRDefault="004E3007">
      <w:pPr>
        <w:pStyle w:val="Textodecomentrio"/>
      </w:pPr>
      <w:r>
        <w:rPr>
          <w:rStyle w:val="Refdecomentrio"/>
        </w:rPr>
        <w:annotationRef/>
      </w:r>
      <w:r>
        <w:t xml:space="preserve">A referência do repositório foi colocada no arquivo de configuração </w:t>
      </w:r>
      <w:proofErr w:type="spellStart"/>
      <w:r>
        <w:t>Jenkins</w:t>
      </w:r>
      <w:proofErr w:type="spellEnd"/>
      <w:r>
        <w:t>.</w:t>
      </w:r>
    </w:p>
  </w:comment>
  <w:comment w:id="120" w:author="Eduardo Sakaue" w:date="2018-01-12T15:16:00Z" w:initials="ES">
    <w:p w14:paraId="3FBE45D7" w14:textId="5C57267C" w:rsidR="004E3007" w:rsidRDefault="004E3007">
      <w:pPr>
        <w:pStyle w:val="Textodecomentrio"/>
      </w:pPr>
      <w:r>
        <w:rPr>
          <w:rStyle w:val="Refdecomentrio"/>
        </w:rPr>
        <w:annotationRef/>
      </w:r>
      <w:r>
        <w:t>seção</w:t>
      </w:r>
    </w:p>
  </w:comment>
  <w:comment w:id="121" w:author="THIAGO LUIS SILVA FORTUNATO" w:date="2018-01-15T23:16:00Z" w:initials="TLSF">
    <w:p w14:paraId="69518627" w14:textId="05B4391F" w:rsidR="004E3007" w:rsidRDefault="004E3007">
      <w:pPr>
        <w:pStyle w:val="Textodecomentrio"/>
      </w:pPr>
      <w:r>
        <w:rPr>
          <w:rStyle w:val="Refdecomentrio"/>
        </w:rPr>
        <w:annotationRef/>
      </w:r>
      <w:r>
        <w:t>RESOLVIDO</w:t>
      </w:r>
    </w:p>
  </w:comment>
  <w:comment w:id="150" w:author="Eduardo Sakaue" w:date="2018-01-12T15:16:00Z" w:initials="ES">
    <w:p w14:paraId="526F708E" w14:textId="0610C078" w:rsidR="004E3007" w:rsidRDefault="004E3007">
      <w:pPr>
        <w:pStyle w:val="Textodecomentrio"/>
      </w:pPr>
      <w:r>
        <w:rPr>
          <w:rStyle w:val="Refdecomentrio"/>
        </w:rPr>
        <w:annotationRef/>
      </w:r>
      <w:r>
        <w:t>Verificar a numeração</w:t>
      </w:r>
    </w:p>
  </w:comment>
  <w:comment w:id="151" w:author="THIAGO LUIS SILVA FORTUNATO" w:date="2018-01-15T23:16:00Z" w:initials="TLSF">
    <w:p w14:paraId="607ED49E" w14:textId="6BEC71C8" w:rsidR="004E3007" w:rsidRDefault="004E3007">
      <w:pPr>
        <w:pStyle w:val="Textodecomentrio"/>
      </w:pPr>
      <w:r>
        <w:rPr>
          <w:rStyle w:val="Refdecomentrio"/>
        </w:rPr>
        <w:annotationRef/>
      </w:r>
      <w:r>
        <w:t>RESOLVIDO</w:t>
      </w:r>
    </w:p>
  </w:comment>
  <w:comment w:id="118" w:author="Eduardo Sakaue" w:date="2018-01-26T19:25:00Z" w:initials="ES">
    <w:p w14:paraId="38C90837" w14:textId="47BA3B86" w:rsidR="004E3007" w:rsidRDefault="004E3007">
      <w:pPr>
        <w:pStyle w:val="Textodecomentrio"/>
      </w:pPr>
      <w:r>
        <w:rPr>
          <w:rStyle w:val="Refdecomentrio"/>
        </w:rPr>
        <w:annotationRef/>
      </w:r>
      <w:r>
        <w:t xml:space="preserve">Não colocou a explicação que </w:t>
      </w:r>
      <w:proofErr w:type="spellStart"/>
      <w:r>
        <w:t>pedipor</w:t>
      </w:r>
      <w:proofErr w:type="spellEnd"/>
      <w:r>
        <w:t xml:space="preserve"> </w:t>
      </w:r>
      <w:proofErr w:type="spellStart"/>
      <w:r>
        <w:t>whatz</w:t>
      </w:r>
      <w:proofErr w:type="spellEnd"/>
    </w:p>
  </w:comment>
  <w:comment w:id="119" w:author="THIAGO LUIS SILVA FORTUNATO" w:date="2018-01-30T23:11:00Z" w:initials="TLSF">
    <w:p w14:paraId="2070CA65" w14:textId="1081A734" w:rsidR="004E3007" w:rsidRDefault="004E3007">
      <w:pPr>
        <w:pStyle w:val="Textodecomentrio"/>
      </w:pPr>
      <w:r>
        <w:rPr>
          <w:rStyle w:val="Refdecomentrio"/>
        </w:rPr>
        <w:annotationRef/>
      </w:r>
      <w:r>
        <w:t>A explicação está descrita no Roda pé da pagina</w:t>
      </w:r>
    </w:p>
  </w:comment>
  <w:comment w:id="160" w:author="THIAGO LUIS SILVA FORTUNATO" w:date="2017-12-29T18:01:00Z" w:initials="TLSF">
    <w:p w14:paraId="53BAB811" w14:textId="3D344C67" w:rsidR="004E3007" w:rsidRDefault="004E3007">
      <w:pPr>
        <w:pStyle w:val="Textodecomentrio"/>
      </w:pPr>
      <w:r>
        <w:rPr>
          <w:rStyle w:val="Refdecomentrio"/>
        </w:rPr>
        <w:annotationRef/>
      </w:r>
    </w:p>
  </w:comment>
  <w:comment w:id="164" w:author="Eduardo Sakaue" w:date="2018-01-12T15:18:00Z" w:initials="ES">
    <w:p w14:paraId="453E1DBE" w14:textId="37E4F1A4" w:rsidR="004E3007" w:rsidRDefault="004E3007">
      <w:pPr>
        <w:pStyle w:val="Textodecomentrio"/>
      </w:pPr>
      <w:r>
        <w:rPr>
          <w:rStyle w:val="Refdecomentrio"/>
        </w:rPr>
        <w:annotationRef/>
      </w:r>
      <w:proofErr w:type="spellStart"/>
      <w:r>
        <w:t>Esta</w:t>
      </w:r>
      <w:proofErr w:type="spellEnd"/>
      <w:r>
        <w:t xml:space="preserve"> tentando explicar a finalidade 2x</w:t>
      </w:r>
    </w:p>
  </w:comment>
  <w:comment w:id="165" w:author="THIAGO LUIS SILVA FORTUNATO" w:date="2018-01-15T23:16:00Z" w:initials="TLSF">
    <w:p w14:paraId="0736813D" w14:textId="42DC0A03" w:rsidR="004E3007" w:rsidRDefault="004E3007">
      <w:pPr>
        <w:pStyle w:val="Textodecomentrio"/>
      </w:pPr>
      <w:r>
        <w:rPr>
          <w:rStyle w:val="Refdecomentrio"/>
        </w:rPr>
        <w:annotationRef/>
      </w:r>
      <w:r>
        <w:t>RESOLVIDO</w:t>
      </w:r>
    </w:p>
  </w:comment>
  <w:comment w:id="181" w:author="Eduardo Sakaue" w:date="2018-01-12T15:20:00Z" w:initials="ES">
    <w:p w14:paraId="20456883" w14:textId="70B91D58" w:rsidR="004E3007" w:rsidRDefault="004E3007">
      <w:pPr>
        <w:pStyle w:val="Textodecomentrio"/>
      </w:pPr>
      <w:r>
        <w:rPr>
          <w:rStyle w:val="Refdecomentrio"/>
        </w:rPr>
        <w:annotationRef/>
      </w:r>
      <w:r>
        <w:t>Figura não mencionada</w:t>
      </w:r>
    </w:p>
  </w:comment>
  <w:comment w:id="182" w:author="THIAGO LUIS SILVA FORTUNATO" w:date="2018-01-22T22:34:00Z" w:initials="TLSF">
    <w:p w14:paraId="7840275E" w14:textId="3B99AFA6" w:rsidR="004E3007" w:rsidRDefault="004E3007">
      <w:pPr>
        <w:pStyle w:val="Textodecomentrio"/>
      </w:pPr>
      <w:r>
        <w:rPr>
          <w:rStyle w:val="Refdecomentrio"/>
        </w:rPr>
        <w:annotationRef/>
      </w:r>
      <w:r>
        <w:t>RESOLVIDO</w:t>
      </w:r>
    </w:p>
  </w:comment>
  <w:comment w:id="184" w:author="Eduardo Sakaue" w:date="2018-01-12T15:21:00Z" w:initials="ES">
    <w:p w14:paraId="45D53460" w14:textId="256DFEE1" w:rsidR="004E3007" w:rsidRDefault="004E3007">
      <w:pPr>
        <w:pStyle w:val="Textodecomentrio"/>
      </w:pPr>
      <w:r>
        <w:rPr>
          <w:rStyle w:val="Refdecomentrio"/>
        </w:rPr>
        <w:annotationRef/>
      </w:r>
      <w:r>
        <w:t xml:space="preserve">No </w:t>
      </w:r>
      <w:proofErr w:type="spellStart"/>
      <w:r>
        <w:t>cap</w:t>
      </w:r>
      <w:proofErr w:type="spellEnd"/>
      <w:r>
        <w:t xml:space="preserve"> 2 </w:t>
      </w:r>
      <w:proofErr w:type="spellStart"/>
      <w:r>
        <w:t>vc</w:t>
      </w:r>
      <w:proofErr w:type="spellEnd"/>
      <w:r>
        <w:t xml:space="preserve"> já disse o “por quê?” ... OK</w:t>
      </w:r>
    </w:p>
    <w:p w14:paraId="76D759D1" w14:textId="77777777" w:rsidR="004E3007" w:rsidRDefault="004E3007">
      <w:pPr>
        <w:pStyle w:val="Textodecomentrio"/>
      </w:pPr>
    </w:p>
    <w:p w14:paraId="4E01A091" w14:textId="22FD8AE9" w:rsidR="004E3007" w:rsidRDefault="004E3007">
      <w:pPr>
        <w:pStyle w:val="Textodecomentrio"/>
      </w:pPr>
      <w:r>
        <w:t xml:space="preserve">Thiago... </w:t>
      </w:r>
      <w:proofErr w:type="spellStart"/>
      <w:r>
        <w:t>vc</w:t>
      </w:r>
      <w:proofErr w:type="spellEnd"/>
      <w:r>
        <w:t xml:space="preserve"> está explicando apenas o “como” sem falar no “o que”, por isso sai sucinto demais. Qual será o comportamento da aplicação nesta etapa de acordo com sua arquitetura??</w:t>
      </w:r>
    </w:p>
    <w:p w14:paraId="73C6E4C2" w14:textId="2AC9B185" w:rsidR="004E3007" w:rsidRDefault="004E3007">
      <w:pPr>
        <w:pStyle w:val="Textodecomentrio"/>
      </w:pPr>
      <w:r>
        <w:t xml:space="preserve">Lembre-se que </w:t>
      </w:r>
      <w:proofErr w:type="spellStart"/>
      <w:r>
        <w:t>vc</w:t>
      </w:r>
      <w:proofErr w:type="spellEnd"/>
      <w:r>
        <w:t xml:space="preserve"> deu uma geral sobre a </w:t>
      </w:r>
      <w:proofErr w:type="spellStart"/>
      <w:r>
        <w:t>arq</w:t>
      </w:r>
      <w:proofErr w:type="spellEnd"/>
      <w:r>
        <w:t xml:space="preserve"> no início do </w:t>
      </w:r>
      <w:proofErr w:type="spellStart"/>
      <w:r>
        <w:t>cap</w:t>
      </w:r>
      <w:proofErr w:type="spellEnd"/>
      <w:r>
        <w:t>, mas precisa detalhar mais agora</w:t>
      </w:r>
    </w:p>
    <w:p w14:paraId="60877E95" w14:textId="01D03F1A" w:rsidR="004E3007" w:rsidRDefault="004E3007">
      <w:pPr>
        <w:pStyle w:val="Textodecomentrio"/>
      </w:pPr>
    </w:p>
    <w:p w14:paraId="2D11793A" w14:textId="7A0691BE" w:rsidR="004E3007" w:rsidRDefault="004E3007">
      <w:pPr>
        <w:pStyle w:val="Textodecomentrio"/>
      </w:pPr>
      <w:r>
        <w:t xml:space="preserve">Verifique todo o </w:t>
      </w:r>
      <w:proofErr w:type="spellStart"/>
      <w:r>
        <w:t>cap</w:t>
      </w:r>
      <w:proofErr w:type="spellEnd"/>
      <w:r>
        <w:t xml:space="preserve"> 3 assim</w:t>
      </w:r>
    </w:p>
    <w:p w14:paraId="00E1B86E" w14:textId="04D7D3DC" w:rsidR="004E3007" w:rsidRDefault="004E3007">
      <w:pPr>
        <w:pStyle w:val="Textodecomentrio"/>
      </w:pPr>
    </w:p>
  </w:comment>
  <w:comment w:id="238" w:author="Eduardo Sakaue" w:date="2018-01-26T19:26:00Z" w:initials="ES">
    <w:p w14:paraId="6EFC71D0" w14:textId="48FDED1B" w:rsidR="004E3007" w:rsidRDefault="004E3007">
      <w:pPr>
        <w:pStyle w:val="Textodecomentrio"/>
      </w:pPr>
      <w:r>
        <w:rPr>
          <w:rStyle w:val="Refdecomentrio"/>
        </w:rPr>
        <w:annotationRef/>
      </w:r>
      <w:r>
        <w:t xml:space="preserve">Tem que fazer isso no </w:t>
      </w:r>
      <w:proofErr w:type="spellStart"/>
      <w:r>
        <w:t>cap</w:t>
      </w:r>
      <w:proofErr w:type="spellEnd"/>
      <w:r>
        <w:t xml:space="preserve"> </w:t>
      </w:r>
      <w:proofErr w:type="gramStart"/>
      <w:r>
        <w:t>3 inteiro</w:t>
      </w:r>
      <w:proofErr w:type="gramEnd"/>
    </w:p>
  </w:comment>
  <w:comment w:id="267" w:author="Eduardo Sakaue" w:date="2018-01-12T15:25:00Z" w:initials="ES">
    <w:p w14:paraId="1F3C5D18" w14:textId="1D83F1A5" w:rsidR="004E3007" w:rsidRDefault="004E3007">
      <w:pPr>
        <w:pStyle w:val="Textodecomentrio"/>
      </w:pPr>
      <w:r>
        <w:rPr>
          <w:rStyle w:val="Refdecomentrio"/>
        </w:rPr>
        <w:annotationRef/>
      </w:r>
      <w:r>
        <w:t>Figura não referenciada</w:t>
      </w:r>
    </w:p>
  </w:comment>
  <w:comment w:id="269" w:author="THIAGO LUIS SILVA FORTUNATO" w:date="2018-01-15T21:28:00Z" w:initials="TLSF">
    <w:p w14:paraId="1F4344FC" w14:textId="0F04445A" w:rsidR="004E3007" w:rsidRDefault="004E3007">
      <w:pPr>
        <w:pStyle w:val="Textodecomentrio"/>
      </w:pPr>
      <w:r>
        <w:rPr>
          <w:rStyle w:val="Refdecomentrio"/>
        </w:rPr>
        <w:annotationRef/>
      </w:r>
      <w:r>
        <w:t>RESOLVIDO</w:t>
      </w:r>
    </w:p>
  </w:comment>
  <w:comment w:id="273" w:author="Eduardo Sakaue" w:date="2018-01-12T15:26:00Z" w:initials="ES">
    <w:p w14:paraId="58DC7FCD" w14:textId="77777777" w:rsidR="004E3007" w:rsidRDefault="004E3007">
      <w:pPr>
        <w:pStyle w:val="Textodecomentrio"/>
      </w:pPr>
      <w:r>
        <w:rPr>
          <w:rStyle w:val="Refdecomentrio"/>
        </w:rPr>
        <w:annotationRef/>
      </w:r>
      <w:proofErr w:type="spellStart"/>
      <w:r>
        <w:t>Pq</w:t>
      </w:r>
      <w:proofErr w:type="spellEnd"/>
      <w:r>
        <w:t xml:space="preserve"> adotou o </w:t>
      </w:r>
      <w:proofErr w:type="spellStart"/>
      <w:r>
        <w:t>docker</w:t>
      </w:r>
      <w:proofErr w:type="spellEnd"/>
      <w:r>
        <w:t>?</w:t>
      </w:r>
    </w:p>
    <w:p w14:paraId="44C86CDD" w14:textId="111FAADD" w:rsidR="004E3007" w:rsidRDefault="004E3007">
      <w:pPr>
        <w:pStyle w:val="Textodecomentrio"/>
      </w:pPr>
      <w:r>
        <w:t xml:space="preserve">Mover parte do 2 </w:t>
      </w:r>
      <w:proofErr w:type="gramStart"/>
      <w:r>
        <w:t>pra</w:t>
      </w:r>
      <w:proofErr w:type="gramEnd"/>
      <w:r>
        <w:t xml:space="preserve"> cá</w:t>
      </w:r>
    </w:p>
  </w:comment>
  <w:comment w:id="274" w:author="THIAGO LUIS SILVA FORTUNATO" w:date="2018-01-15T21:28:00Z" w:initials="TLSF">
    <w:p w14:paraId="67FE6179" w14:textId="12A9AA0D" w:rsidR="004E3007" w:rsidRDefault="004E3007">
      <w:pPr>
        <w:pStyle w:val="Textodecomentrio"/>
      </w:pPr>
      <w:r>
        <w:rPr>
          <w:rStyle w:val="Refdecomentrio"/>
        </w:rPr>
        <w:annotationRef/>
      </w:r>
      <w:r>
        <w:t>RESOLVIDO</w:t>
      </w:r>
    </w:p>
  </w:comment>
  <w:comment w:id="320" w:author="Eduardo Sakaue" w:date="2018-01-12T15:56:00Z" w:initials="ES">
    <w:p w14:paraId="68F858C2" w14:textId="5DEE4725" w:rsidR="004E3007" w:rsidRDefault="004E3007">
      <w:pPr>
        <w:pStyle w:val="Textodecomentrio"/>
      </w:pPr>
      <w:r>
        <w:rPr>
          <w:rStyle w:val="Refdecomentrio"/>
        </w:rPr>
        <w:annotationRef/>
      </w:r>
      <w:r>
        <w:t>anexo</w:t>
      </w:r>
    </w:p>
  </w:comment>
  <w:comment w:id="328" w:author="Eduardo Sakaue" w:date="2018-01-12T16:22:00Z" w:initials="ES">
    <w:p w14:paraId="2D99E4A0" w14:textId="77777777" w:rsidR="004E3007" w:rsidRDefault="004E3007">
      <w:pPr>
        <w:pStyle w:val="Textodecomentrio"/>
      </w:pPr>
      <w:r>
        <w:rPr>
          <w:rStyle w:val="Refdecomentrio"/>
        </w:rPr>
        <w:annotationRef/>
      </w:r>
      <w:r>
        <w:t>qual era o objetivo?</w:t>
      </w:r>
    </w:p>
    <w:p w14:paraId="09D0F210" w14:textId="77777777" w:rsidR="004E3007" w:rsidRDefault="004E3007">
      <w:pPr>
        <w:pStyle w:val="Textodecomentrio"/>
      </w:pPr>
      <w:r>
        <w:t>Resultados esperados x resultados atingidos</w:t>
      </w:r>
    </w:p>
    <w:p w14:paraId="02D96F55" w14:textId="0D698242" w:rsidR="004E3007" w:rsidRDefault="004E3007">
      <w:pPr>
        <w:pStyle w:val="Textodecomentrio"/>
      </w:pPr>
      <w:r>
        <w:t>Medidas corretivas</w:t>
      </w:r>
    </w:p>
  </w:comment>
  <w:comment w:id="329" w:author="THIAGO LUIS SILVA FORTUNATO" w:date="2018-01-15T23:17:00Z" w:initials="TLSF">
    <w:p w14:paraId="4D17084D" w14:textId="446553B3" w:rsidR="004E3007" w:rsidRDefault="004E3007">
      <w:pPr>
        <w:pStyle w:val="Textodecomentrio"/>
      </w:pPr>
      <w:r>
        <w:rPr>
          <w:rStyle w:val="Refdecomentrio"/>
        </w:rPr>
        <w:annotationRef/>
      </w:r>
      <w:r>
        <w:t>RESOLVIDO</w:t>
      </w:r>
    </w:p>
  </w:comment>
  <w:comment w:id="350" w:author="Eduardo Sakaue" w:date="2018-01-26T19:27:00Z" w:initials="ES">
    <w:p w14:paraId="00CB77E7" w14:textId="271BB4BC" w:rsidR="004E3007" w:rsidRDefault="004E3007">
      <w:pPr>
        <w:pStyle w:val="Textodecomentrio"/>
      </w:pPr>
      <w:r>
        <w:rPr>
          <w:rStyle w:val="Refdecomentrio"/>
        </w:rPr>
        <w:annotationRef/>
      </w:r>
      <w:r>
        <w:t>Não foi chamado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E09D65" w15:done="0"/>
  <w15:commentEx w15:paraId="124B5922" w15:paraIdParent="2FE09D65" w15:done="0"/>
  <w15:commentEx w15:paraId="49B5CFD5" w15:done="0"/>
  <w15:commentEx w15:paraId="51529230" w15:paraIdParent="49B5CFD5" w15:done="0"/>
  <w15:commentEx w15:paraId="681D3187" w15:done="0"/>
  <w15:commentEx w15:paraId="4301E721" w15:paraIdParent="681D3187" w15:done="0"/>
  <w15:commentEx w15:paraId="1FF54AE1" w15:done="0"/>
  <w15:commentEx w15:paraId="75761644" w15:paraIdParent="1FF54AE1" w15:done="0"/>
  <w15:commentEx w15:paraId="69278182" w15:done="0"/>
  <w15:commentEx w15:paraId="0FD017C4" w15:paraIdParent="69278182" w15:done="0"/>
  <w15:commentEx w15:paraId="4DFC8505" w15:done="0"/>
  <w15:commentEx w15:paraId="5EEF2315" w15:paraIdParent="4DFC8505" w15:done="0"/>
  <w15:commentEx w15:paraId="1B118850" w15:done="0"/>
  <w15:commentEx w15:paraId="49864BE8" w15:done="0"/>
  <w15:commentEx w15:paraId="4BED84C1" w15:paraIdParent="49864BE8" w15:done="0"/>
  <w15:commentEx w15:paraId="20816A51" w15:done="0"/>
  <w15:commentEx w15:paraId="7BEC6F5B" w15:done="0"/>
  <w15:commentEx w15:paraId="472AE799" w15:done="0"/>
  <w15:commentEx w15:paraId="723B81E4" w15:paraIdParent="472AE799" w15:done="0"/>
  <w15:commentEx w15:paraId="1B4B8895" w15:paraIdParent="472AE799" w15:done="0"/>
  <w15:commentEx w15:paraId="3FBE45D7" w15:done="0"/>
  <w15:commentEx w15:paraId="69518627" w15:paraIdParent="3FBE45D7" w15:done="0"/>
  <w15:commentEx w15:paraId="526F708E" w15:done="0"/>
  <w15:commentEx w15:paraId="607ED49E" w15:paraIdParent="526F708E" w15:done="0"/>
  <w15:commentEx w15:paraId="38C90837" w15:done="0"/>
  <w15:commentEx w15:paraId="2070CA65" w15:paraIdParent="38C90837" w15:done="0"/>
  <w15:commentEx w15:paraId="53BAB811" w15:done="0"/>
  <w15:commentEx w15:paraId="453E1DBE" w15:done="0"/>
  <w15:commentEx w15:paraId="0736813D" w15:paraIdParent="453E1DBE" w15:done="0"/>
  <w15:commentEx w15:paraId="20456883" w15:done="0"/>
  <w15:commentEx w15:paraId="7840275E" w15:paraIdParent="20456883" w15:done="0"/>
  <w15:commentEx w15:paraId="00E1B86E" w15:done="0"/>
  <w15:commentEx w15:paraId="6EFC71D0" w15:done="0"/>
  <w15:commentEx w15:paraId="1F3C5D18" w15:done="0"/>
  <w15:commentEx w15:paraId="1F4344FC" w15:paraIdParent="1F3C5D18" w15:done="0"/>
  <w15:commentEx w15:paraId="44C86CDD" w15:done="0"/>
  <w15:commentEx w15:paraId="67FE6179" w15:paraIdParent="44C86CDD" w15:done="0"/>
  <w15:commentEx w15:paraId="68F858C2" w15:done="0"/>
  <w15:commentEx w15:paraId="02D96F55" w15:done="0"/>
  <w15:commentEx w15:paraId="4D17084D" w15:paraIdParent="02D96F55" w15:done="0"/>
  <w15:commentEx w15:paraId="00CB77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E09D65" w16cid:durableId="1E034CAA"/>
  <w16cid:commentId w16cid:paraId="124B5922" w16cid:durableId="1E03C45B"/>
  <w16cid:commentId w16cid:paraId="49B5CFD5" w16cid:durableId="1E034DD4"/>
  <w16cid:commentId w16cid:paraId="51529230" w16cid:durableId="1E03C460"/>
  <w16cid:commentId w16cid:paraId="681D3187" w16cid:durableId="1E07983F"/>
  <w16cid:commentId w16cid:paraId="4301E721" w16cid:durableId="1E07983E"/>
  <w16cid:commentId w16cid:paraId="1FF54AE1" w16cid:durableId="1E034E1F"/>
  <w16cid:commentId w16cid:paraId="75761644" w16cid:durableId="1E078D52"/>
  <w16cid:commentId w16cid:paraId="69278182" w16cid:durableId="1E034E51"/>
  <w16cid:commentId w16cid:paraId="0FD017C4" w16cid:durableId="1E0791B8"/>
  <w16cid:commentId w16cid:paraId="1B118850" w16cid:durableId="1E034E9C"/>
  <w16cid:commentId w16cid:paraId="49864BE8" w16cid:durableId="1E034EAF"/>
  <w16cid:commentId w16cid:paraId="4BED84C1" w16cid:durableId="1E0799C0"/>
  <w16cid:commentId w16cid:paraId="20816A51" w16cid:durableId="1E15FE7A"/>
  <w16cid:commentId w16cid:paraId="7BEC6F5B" w16cid:durableId="1E034F3D"/>
  <w16cid:commentId w16cid:paraId="472AE799" w16cid:durableId="1E034F87"/>
  <w16cid:commentId w16cid:paraId="723B81E4" w16cid:durableId="1E15FED1"/>
  <w16cid:commentId w16cid:paraId="1B4B8895" w16cid:durableId="1E1B7A41"/>
  <w16cid:commentId w16cid:paraId="526F708E" w16cid:durableId="1E034FC2"/>
  <w16cid:commentId w16cid:paraId="607ED49E" w16cid:durableId="1E07B4B6"/>
  <w16cid:commentId w16cid:paraId="38C90837" w16cid:durableId="1E15FF0C"/>
  <w16cid:commentId w16cid:paraId="2070CA65" w16cid:durableId="1E1B7A18"/>
  <w16cid:commentId w16cid:paraId="453E1DBE" w16cid:durableId="1E03503D"/>
  <w16cid:commentId w16cid:paraId="0736813D" w16cid:durableId="1E07B4BE"/>
  <w16cid:commentId w16cid:paraId="20456883" w16cid:durableId="1E0350A2"/>
  <w16cid:commentId w16cid:paraId="7840275E" w16cid:durableId="1E10E581"/>
  <w16cid:commentId w16cid:paraId="00E1B86E" w16cid:durableId="1E0350E5"/>
  <w16cid:commentId w16cid:paraId="6EFC71D0" w16cid:durableId="1E15FF56"/>
  <w16cid:commentId w16cid:paraId="1F3C5D18" w16cid:durableId="1E0351E3"/>
  <w16cid:commentId w16cid:paraId="1F4344FC" w16cid:durableId="1E079B8E"/>
  <w16cid:commentId w16cid:paraId="44C86CDD" w16cid:durableId="1E03520C"/>
  <w16cid:commentId w16cid:paraId="67FE6179" w16cid:durableId="1E079B9A"/>
  <w16cid:commentId w16cid:paraId="68F858C2" w16cid:durableId="1E035916"/>
  <w16cid:commentId w16cid:paraId="02D96F55" w16cid:durableId="1E035F5D"/>
  <w16cid:commentId w16cid:paraId="4D17084D" w16cid:durableId="1E07B51D"/>
  <w16cid:commentId w16cid:paraId="00CB77E7" w16cid:durableId="1E15FF8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452AE" w14:textId="77777777" w:rsidR="0054795B" w:rsidRDefault="0054795B">
      <w:pPr>
        <w:spacing w:after="0" w:line="240" w:lineRule="auto"/>
      </w:pPr>
      <w:r>
        <w:separator/>
      </w:r>
    </w:p>
  </w:endnote>
  <w:endnote w:type="continuationSeparator" w:id="0">
    <w:p w14:paraId="7100FAFF" w14:textId="77777777" w:rsidR="0054795B" w:rsidRDefault="005479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roman"/>
    <w:pitch w:val="variable"/>
  </w:font>
  <w:font w:name="OpenSymbol">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10 Pitch">
    <w:altName w:val="Times New Roman"/>
    <w:charset w:val="01"/>
    <w:family w:val="roman"/>
    <w:pitch w:val="variable"/>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72E07" w14:textId="6677C991" w:rsidR="004E3007" w:rsidRDefault="004E3007">
    <w:pPr>
      <w:pStyle w:val="Rodap"/>
    </w:pPr>
  </w:p>
  <w:p w14:paraId="1C7CAF06" w14:textId="65DBF0D6" w:rsidR="004E3007" w:rsidRDefault="004E300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12F45" w14:textId="77777777" w:rsidR="004E3007" w:rsidRDefault="004E3007" w:rsidP="006C1A69">
    <w:pPr>
      <w:pStyle w:val="Rodap"/>
      <w:tabs>
        <w:tab w:val="left" w:pos="3119"/>
      </w:tabs>
    </w:pPr>
  </w:p>
  <w:p w14:paraId="6FDF2A81" w14:textId="77777777" w:rsidR="004E3007" w:rsidRDefault="004E300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476BA" w14:textId="77777777" w:rsidR="0054795B" w:rsidRDefault="0054795B">
      <w:pPr>
        <w:spacing w:after="0" w:line="240" w:lineRule="auto"/>
      </w:pPr>
      <w:r>
        <w:separator/>
      </w:r>
    </w:p>
  </w:footnote>
  <w:footnote w:type="continuationSeparator" w:id="0">
    <w:p w14:paraId="781C5842" w14:textId="77777777" w:rsidR="0054795B" w:rsidRDefault="0054795B">
      <w:pPr>
        <w:spacing w:after="0" w:line="240" w:lineRule="auto"/>
      </w:pPr>
      <w:r>
        <w:continuationSeparator/>
      </w:r>
    </w:p>
  </w:footnote>
  <w:footnote w:id="1">
    <w:p w14:paraId="3B0CA3B9" w14:textId="77777777" w:rsidR="004E3007" w:rsidRDefault="004E3007" w:rsidP="001977A3">
      <w:pPr>
        <w:pStyle w:val="Textodenotaderodap"/>
      </w:pPr>
      <w:r>
        <w:rPr>
          <w:rStyle w:val="Refdenotaderodap"/>
        </w:rPr>
        <w:footnoteRef/>
      </w:r>
      <w:r>
        <w:t xml:space="preserve"> </w:t>
      </w:r>
      <w:r w:rsidRPr="001A5D32">
        <w:rPr>
          <w:rFonts w:ascii="Times New Roman" w:eastAsia="Times New Roman" w:hAnsi="Times New Roman" w:cs="Times New Roman"/>
          <w:szCs w:val="28"/>
        </w:rPr>
        <w:t xml:space="preserve">Andrew </w:t>
      </w:r>
      <w:proofErr w:type="spellStart"/>
      <w:r w:rsidRPr="001A5D32">
        <w:rPr>
          <w:rFonts w:ascii="Times New Roman" w:eastAsia="Times New Roman" w:hAnsi="Times New Roman" w:cs="Times New Roman"/>
          <w:szCs w:val="28"/>
        </w:rPr>
        <w:t>Shaffer</w:t>
      </w:r>
      <w:proofErr w:type="spellEnd"/>
      <w:r w:rsidRPr="001A5D32">
        <w:rPr>
          <w:rFonts w:ascii="Times New Roman" w:eastAsia="Times New Roman" w:hAnsi="Times New Roman" w:cs="Times New Roman"/>
          <w:szCs w:val="28"/>
        </w:rPr>
        <w:t xml:space="preserve"> e John </w:t>
      </w:r>
      <w:proofErr w:type="spellStart"/>
      <w:r w:rsidRPr="001A5D32">
        <w:rPr>
          <w:rFonts w:ascii="Times New Roman" w:eastAsia="Times New Roman" w:hAnsi="Times New Roman" w:cs="Times New Roman"/>
          <w:szCs w:val="28"/>
        </w:rPr>
        <w:t>Allspaw</w:t>
      </w:r>
      <w:proofErr w:type="spellEnd"/>
      <w:r>
        <w:t xml:space="preserve"> – Idealizadores da 1 º Evento que tratou do assunto </w:t>
      </w:r>
      <w:proofErr w:type="spellStart"/>
      <w:r>
        <w:t>DevOps</w:t>
      </w:r>
      <w:proofErr w:type="spellEnd"/>
      <w:r>
        <w:t>.</w:t>
      </w:r>
    </w:p>
  </w:footnote>
  <w:footnote w:id="2">
    <w:p w14:paraId="0030E28C" w14:textId="26136568" w:rsidR="004E3007" w:rsidRDefault="004E3007">
      <w:pPr>
        <w:pStyle w:val="Textodenotaderodap"/>
      </w:pPr>
      <w:r>
        <w:rPr>
          <w:rStyle w:val="Refdenotaderodap"/>
        </w:rPr>
        <w:footnoteRef/>
      </w:r>
      <w:r>
        <w:t xml:space="preserve"> </w:t>
      </w:r>
      <w:proofErr w:type="spellStart"/>
      <w:r>
        <w:t>Hipervision</w:t>
      </w:r>
      <w:proofErr w:type="spellEnd"/>
      <w:r>
        <w:t xml:space="preserve"> – Software que controla o acesso dos </w:t>
      </w:r>
      <w:proofErr w:type="spellStart"/>
      <w:r>
        <w:t>SOs</w:t>
      </w:r>
      <w:proofErr w:type="spellEnd"/>
      <w:r>
        <w:t xml:space="preserve"> convidados aos dispositivos de hardware da máquina hospedeira. </w:t>
      </w:r>
    </w:p>
  </w:footnote>
  <w:footnote w:id="3">
    <w:p w14:paraId="6BACAF47" w14:textId="51FE9FEF" w:rsidR="004E3007" w:rsidRDefault="004E3007">
      <w:pPr>
        <w:pStyle w:val="Textodenotaderodap"/>
      </w:pPr>
      <w:r>
        <w:rPr>
          <w:rStyle w:val="Refdenotaderodap"/>
        </w:rPr>
        <w:footnoteRef/>
      </w:r>
      <w:r>
        <w:t xml:space="preserve"> </w:t>
      </w:r>
      <w:r w:rsidRPr="00E11E27">
        <w:rPr>
          <w:rFonts w:ascii="Times New Roman" w:eastAsia="Times New Roman" w:hAnsi="Times New Roman" w:cs="Times New Roman"/>
          <w:sz w:val="24"/>
          <w:szCs w:val="28"/>
          <w:rPrChange w:id="122" w:author="THIAGO LUIS SILVA FORTUNATO" w:date="2018-01-22T22:08:00Z">
            <w:rPr/>
          </w:rPrChange>
        </w:rPr>
        <w:t xml:space="preserve">SSH – Protocolo </w:t>
      </w:r>
      <w:ins w:id="123" w:author="THIAGO LUIS SILVA FORTUNATO" w:date="2018-01-22T22:28:00Z">
        <w:r>
          <w:rPr>
            <w:rFonts w:ascii="Times New Roman" w:eastAsia="Times New Roman" w:hAnsi="Times New Roman" w:cs="Times New Roman"/>
            <w:sz w:val="24"/>
            <w:szCs w:val="28"/>
          </w:rPr>
          <w:t>de propósito geral que fornece conexão</w:t>
        </w:r>
      </w:ins>
      <w:ins w:id="124" w:author="THIAGO LUIS SILVA FORTUNATO" w:date="2018-01-22T22:33:00Z">
        <w:r>
          <w:rPr>
            <w:rFonts w:ascii="Times New Roman" w:eastAsia="Times New Roman" w:hAnsi="Times New Roman" w:cs="Times New Roman"/>
            <w:sz w:val="24"/>
            <w:szCs w:val="28"/>
          </w:rPr>
          <w:t xml:space="preserve"> </w:t>
        </w:r>
      </w:ins>
      <w:ins w:id="125" w:author="THIAGO LUIS SILVA FORTUNATO" w:date="2018-01-22T23:00:00Z">
        <w:r>
          <w:rPr>
            <w:rFonts w:ascii="Times New Roman" w:eastAsia="Times New Roman" w:hAnsi="Times New Roman" w:cs="Times New Roman"/>
            <w:sz w:val="24"/>
            <w:szCs w:val="28"/>
          </w:rPr>
          <w:t>criptografada</w:t>
        </w:r>
      </w:ins>
      <w:ins w:id="126" w:author="THIAGO LUIS SILVA FORTUNATO" w:date="2018-01-22T22:29:00Z">
        <w:r>
          <w:rPr>
            <w:rFonts w:ascii="Times New Roman" w:eastAsia="Times New Roman" w:hAnsi="Times New Roman" w:cs="Times New Roman"/>
            <w:sz w:val="24"/>
            <w:szCs w:val="28"/>
          </w:rPr>
          <w:t xml:space="preserve"> entre um cliente </w:t>
        </w:r>
      </w:ins>
      <w:del w:id="127" w:author="THIAGO LUIS SILVA FORTUNATO" w:date="2018-01-22T22:29:00Z">
        <w:r w:rsidRPr="00E11E27" w:rsidDel="00C14528">
          <w:rPr>
            <w:rFonts w:ascii="Times New Roman" w:eastAsia="Times New Roman" w:hAnsi="Times New Roman" w:cs="Times New Roman"/>
            <w:sz w:val="24"/>
            <w:szCs w:val="28"/>
            <w:rPrChange w:id="128" w:author="THIAGO LUIS SILVA FORTUNATO" w:date="2018-01-22T22:08:00Z">
              <w:rPr/>
            </w:rPrChange>
          </w:rPr>
          <w:delText xml:space="preserve">utilizado para acesso remoto </w:delText>
        </w:r>
      </w:del>
      <w:ins w:id="129" w:author="THIAGO LUIS SILVA FORTUNATO" w:date="2018-01-22T22:29:00Z">
        <w:r>
          <w:rPr>
            <w:rFonts w:ascii="Times New Roman" w:eastAsia="Times New Roman" w:hAnsi="Times New Roman" w:cs="Times New Roman"/>
            <w:sz w:val="24"/>
            <w:szCs w:val="28"/>
          </w:rPr>
          <w:t xml:space="preserve"> e um </w:t>
        </w:r>
      </w:ins>
      <w:del w:id="130" w:author="THIAGO LUIS SILVA FORTUNATO" w:date="2018-01-22T22:29:00Z">
        <w:r w:rsidRPr="00E11E27" w:rsidDel="00C14528">
          <w:rPr>
            <w:rFonts w:ascii="Times New Roman" w:eastAsia="Times New Roman" w:hAnsi="Times New Roman" w:cs="Times New Roman"/>
            <w:sz w:val="24"/>
            <w:szCs w:val="28"/>
            <w:rPrChange w:id="131" w:author="THIAGO LUIS SILVA FORTUNATO" w:date="2018-01-22T22:08:00Z">
              <w:rPr/>
            </w:rPrChange>
          </w:rPr>
          <w:delText>ao</w:delText>
        </w:r>
      </w:del>
      <w:r w:rsidRPr="00E11E27">
        <w:rPr>
          <w:rFonts w:ascii="Times New Roman" w:eastAsia="Times New Roman" w:hAnsi="Times New Roman" w:cs="Times New Roman"/>
          <w:sz w:val="24"/>
          <w:szCs w:val="28"/>
          <w:rPrChange w:id="132" w:author="THIAGO LUIS SILVA FORTUNATO" w:date="2018-01-22T22:08:00Z">
            <w:rPr/>
          </w:rPrChange>
        </w:rPr>
        <w:t xml:space="preserve"> servidor</w:t>
      </w:r>
      <w:ins w:id="133" w:author="THIAGO LUIS SILVA FORTUNATO" w:date="2018-01-22T22:33:00Z">
        <w:r>
          <w:rPr>
            <w:rFonts w:ascii="Times New Roman" w:eastAsia="Times New Roman" w:hAnsi="Times New Roman" w:cs="Times New Roman"/>
            <w:sz w:val="24"/>
            <w:szCs w:val="28"/>
          </w:rPr>
          <w:t>.</w:t>
        </w:r>
      </w:ins>
      <w:ins w:id="134" w:author="THIAGO LUIS SILVA FORTUNATO" w:date="2018-01-22T22:40:00Z">
        <w:r>
          <w:rPr>
            <w:rFonts w:ascii="Times New Roman" w:eastAsia="Times New Roman" w:hAnsi="Times New Roman" w:cs="Times New Roman"/>
            <w:sz w:val="24"/>
            <w:szCs w:val="28"/>
          </w:rPr>
          <w:t xml:space="preserve"> (</w:t>
        </w:r>
      </w:ins>
      <w:ins w:id="135" w:author="THIAGO LUIS SILVA FORTUNATO" w:date="2018-01-22T22:45:00Z">
        <w:r>
          <w:rPr>
            <w:rFonts w:ascii="Times New Roman" w:hAnsi="Times New Roman" w:cs="Times New Roman"/>
            <w:sz w:val="24"/>
          </w:rPr>
          <w:t>BEHROUZ</w:t>
        </w:r>
      </w:ins>
      <w:ins w:id="136" w:author="THIAGO LUIS SILVA FORTUNATO" w:date="2018-01-22T23:00:00Z">
        <w:r>
          <w:rPr>
            <w:rFonts w:ascii="Times New Roman" w:hAnsi="Times New Roman" w:cs="Times New Roman"/>
            <w:sz w:val="24"/>
          </w:rPr>
          <w:t xml:space="preserve">; </w:t>
        </w:r>
      </w:ins>
      <w:ins w:id="137" w:author="THIAGO LUIS SILVA FORTUNATO" w:date="2018-01-22T22:59:00Z">
        <w:r w:rsidRPr="00757328">
          <w:rPr>
            <w:rFonts w:ascii="Times New Roman" w:hAnsi="Times New Roman" w:cs="Times New Roman"/>
            <w:sz w:val="24"/>
          </w:rPr>
          <w:t>FIROUZ</w:t>
        </w:r>
      </w:ins>
      <w:ins w:id="138" w:author="THIAGO LUIS SILVA FORTUNATO" w:date="2018-01-22T22:40:00Z">
        <w:r>
          <w:rPr>
            <w:rFonts w:ascii="Times New Roman" w:eastAsia="Times New Roman" w:hAnsi="Times New Roman" w:cs="Times New Roman"/>
            <w:sz w:val="24"/>
            <w:szCs w:val="28"/>
          </w:rPr>
          <w:t>, 2013)</w:t>
        </w:r>
      </w:ins>
      <w:del w:id="139" w:author="THIAGO LUIS SILVA FORTUNATO" w:date="2018-01-22T22:33:00Z">
        <w:r w:rsidRPr="00E11E27" w:rsidDel="007B7EE8">
          <w:rPr>
            <w:rFonts w:ascii="Times New Roman" w:eastAsia="Times New Roman" w:hAnsi="Times New Roman" w:cs="Times New Roman"/>
            <w:sz w:val="24"/>
            <w:szCs w:val="28"/>
            <w:rPrChange w:id="140" w:author="THIAGO LUIS SILVA FORTUNATO" w:date="2018-01-22T22:08:00Z">
              <w:rPr/>
            </w:rPrChange>
          </w:rPr>
          <w:delText>, onde a transmissão d</w:delText>
        </w:r>
      </w:del>
      <w:del w:id="141" w:author="THIAGO LUIS SILVA FORTUNATO" w:date="2018-01-22T22:08:00Z">
        <w:r w:rsidRPr="00E11E27" w:rsidDel="00E11E27">
          <w:rPr>
            <w:rFonts w:ascii="Times New Roman" w:eastAsia="Times New Roman" w:hAnsi="Times New Roman" w:cs="Times New Roman"/>
            <w:sz w:val="24"/>
            <w:szCs w:val="28"/>
            <w:rPrChange w:id="142" w:author="THIAGO LUIS SILVA FORTUNATO" w:date="2018-01-22T22:08:00Z">
              <w:rPr/>
            </w:rPrChange>
          </w:rPr>
          <w:delText>e</w:delText>
        </w:r>
      </w:del>
      <w:del w:id="143" w:author="THIAGO LUIS SILVA FORTUNATO" w:date="2018-01-22T22:33:00Z">
        <w:r w:rsidRPr="00E11E27" w:rsidDel="007B7EE8">
          <w:rPr>
            <w:rFonts w:ascii="Times New Roman" w:eastAsia="Times New Roman" w:hAnsi="Times New Roman" w:cs="Times New Roman"/>
            <w:sz w:val="24"/>
            <w:szCs w:val="28"/>
            <w:rPrChange w:id="144" w:author="THIAGO LUIS SILVA FORTUNATO" w:date="2018-01-22T22:08:00Z">
              <w:rPr/>
            </w:rPrChange>
          </w:rPr>
          <w:delText xml:space="preserve"> dados </w:delText>
        </w:r>
      </w:del>
      <w:del w:id="145" w:author="THIAGO LUIS SILVA FORTUNATO" w:date="2018-01-22T22:08:00Z">
        <w:r w:rsidRPr="00E11E27" w:rsidDel="00E11E27">
          <w:rPr>
            <w:rFonts w:ascii="Times New Roman" w:eastAsia="Times New Roman" w:hAnsi="Times New Roman" w:cs="Times New Roman"/>
            <w:sz w:val="24"/>
            <w:szCs w:val="28"/>
            <w:rPrChange w:id="146" w:author="THIAGO LUIS SILVA FORTUNATO" w:date="2018-01-22T22:08:00Z">
              <w:rPr/>
            </w:rPrChange>
          </w:rPr>
          <w:delText>é</w:delText>
        </w:r>
      </w:del>
      <w:del w:id="147" w:author="THIAGO LUIS SILVA FORTUNATO" w:date="2018-01-22T22:33:00Z">
        <w:r w:rsidRPr="00E11E27" w:rsidDel="007B7EE8">
          <w:rPr>
            <w:rFonts w:ascii="Times New Roman" w:eastAsia="Times New Roman" w:hAnsi="Times New Roman" w:cs="Times New Roman"/>
            <w:sz w:val="24"/>
            <w:szCs w:val="28"/>
            <w:rPrChange w:id="148" w:author="THIAGO LUIS SILVA FORTUNATO" w:date="2018-01-22T22:08:00Z">
              <w:rPr/>
            </w:rPrChange>
          </w:rPr>
          <w:delText xml:space="preserve"> criptrogafa</w:delText>
        </w:r>
        <w:r w:rsidDel="007B7EE8">
          <w:delText>.</w:delText>
        </w:r>
      </w:del>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7F695" w14:textId="1D08745B" w:rsidR="004E3007" w:rsidRDefault="004E3007">
    <w:pPr>
      <w:pStyle w:val="Cabealho"/>
      <w:jc w:val="right"/>
    </w:pPr>
  </w:p>
  <w:p w14:paraId="4B48F03F" w14:textId="00E182FD" w:rsidR="004E3007" w:rsidRDefault="004E3007">
    <w:pPr>
      <w:pStyle w:val="Cabealho1"/>
      <w:jc w:val="right"/>
      <w:rPr>
        <w:rFonts w:ascii="Courier 10 Pitch" w:eastAsia="Times New Roman" w:hAnsi="Courier 10 Pitch"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413910"/>
      <w:docPartObj>
        <w:docPartGallery w:val="Page Numbers (Top of Page)"/>
        <w:docPartUnique/>
      </w:docPartObj>
    </w:sdtPr>
    <w:sdtContent>
      <w:p w14:paraId="13A3EE1A" w14:textId="7B6D6EE7" w:rsidR="004E3007" w:rsidRDefault="004E3007">
        <w:pPr>
          <w:pStyle w:val="Cabealho"/>
          <w:jc w:val="right"/>
        </w:pPr>
        <w:r>
          <w:fldChar w:fldCharType="begin"/>
        </w:r>
        <w:r>
          <w:instrText>PAGE   \* MERGEFORMAT</w:instrText>
        </w:r>
        <w:r>
          <w:fldChar w:fldCharType="separate"/>
        </w:r>
        <w:r w:rsidR="00A2294C">
          <w:rPr>
            <w:noProof/>
          </w:rPr>
          <w:t>viii</w:t>
        </w:r>
        <w:r>
          <w:fldChar w:fldCharType="end"/>
        </w:r>
      </w:p>
    </w:sdtContent>
  </w:sdt>
  <w:p w14:paraId="12F21B5D" w14:textId="77777777" w:rsidR="004E3007" w:rsidRDefault="004E3007">
    <w:pPr>
      <w:pStyle w:val="Cabealho1"/>
      <w:jc w:val="right"/>
      <w:rPr>
        <w:rFonts w:ascii="Courier 10 Pitch" w:eastAsia="Times New Roman" w:hAnsi="Courier 10 Pitch"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4463705"/>
      <w:docPartObj>
        <w:docPartGallery w:val="Page Numbers (Top of Page)"/>
        <w:docPartUnique/>
      </w:docPartObj>
    </w:sdtPr>
    <w:sdtContent>
      <w:p w14:paraId="5A2D041A" w14:textId="4EF80152" w:rsidR="004E3007" w:rsidRDefault="004E3007">
        <w:pPr>
          <w:pStyle w:val="Cabealho"/>
          <w:jc w:val="right"/>
        </w:pPr>
        <w:r>
          <w:fldChar w:fldCharType="begin"/>
        </w:r>
        <w:r>
          <w:instrText>PAGE   \* MERGEFORMAT</w:instrText>
        </w:r>
        <w:r>
          <w:fldChar w:fldCharType="separate"/>
        </w:r>
        <w:r w:rsidR="00A2294C">
          <w:rPr>
            <w:noProof/>
          </w:rPr>
          <w:t>ix</w:t>
        </w:r>
        <w:r>
          <w:fldChar w:fldCharType="end"/>
        </w:r>
      </w:p>
    </w:sdtContent>
  </w:sdt>
  <w:p w14:paraId="6373DC77" w14:textId="77777777" w:rsidR="004E3007" w:rsidRDefault="004E3007">
    <w:pPr>
      <w:pStyle w:val="Cabealho1"/>
      <w:jc w:val="right"/>
      <w:rPr>
        <w:rFonts w:ascii="Courier 10 Pitch" w:eastAsia="Times New Roman" w:hAnsi="Courier 10 Pitch"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456767"/>
      <w:docPartObj>
        <w:docPartGallery w:val="Page Numbers (Top of Page)"/>
        <w:docPartUnique/>
      </w:docPartObj>
    </w:sdtPr>
    <w:sdtContent>
      <w:p w14:paraId="63086B93" w14:textId="263F35BA" w:rsidR="004E3007" w:rsidRDefault="004E3007">
        <w:pPr>
          <w:pStyle w:val="Cabealho"/>
          <w:jc w:val="right"/>
        </w:pPr>
        <w:r>
          <w:fldChar w:fldCharType="begin"/>
        </w:r>
        <w:r>
          <w:instrText>PAGE   \* MERGEFORMAT</w:instrText>
        </w:r>
        <w:r>
          <w:fldChar w:fldCharType="separate"/>
        </w:r>
        <w:r w:rsidR="00A2294C">
          <w:rPr>
            <w:noProof/>
          </w:rPr>
          <w:t>40</w:t>
        </w:r>
        <w:r>
          <w:fldChar w:fldCharType="end"/>
        </w:r>
      </w:p>
    </w:sdtContent>
  </w:sdt>
  <w:p w14:paraId="0EFCAF68" w14:textId="77777777" w:rsidR="004E3007" w:rsidRDefault="004E3007">
    <w:pPr>
      <w:pStyle w:val="Cabealho1"/>
      <w:jc w:val="right"/>
      <w:rPr>
        <w:rFonts w:ascii="Courier 10 Pitch" w:eastAsia="Times New Roman" w:hAnsi="Courier 10 Pitch"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502000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3C1A94"/>
    <w:multiLevelType w:val="hybridMultilevel"/>
    <w:tmpl w:val="536492F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8C4872"/>
    <w:multiLevelType w:val="multilevel"/>
    <w:tmpl w:val="270E88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CC1989"/>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11AF209A"/>
    <w:multiLevelType w:val="hybridMultilevel"/>
    <w:tmpl w:val="B68EE3B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9820D80"/>
    <w:multiLevelType w:val="hybridMultilevel"/>
    <w:tmpl w:val="5886837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34086556"/>
    <w:multiLevelType w:val="multilevel"/>
    <w:tmpl w:val="8974AC82"/>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44F93879"/>
    <w:multiLevelType w:val="hybridMultilevel"/>
    <w:tmpl w:val="665EB3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D40C39"/>
    <w:multiLevelType w:val="multilevel"/>
    <w:tmpl w:val="C9622A54"/>
    <w:lvl w:ilvl="0">
      <w:start w:val="1"/>
      <w:numFmt w:val="decimal"/>
      <w:lvlText w:val="%1."/>
      <w:lvlJc w:val="left"/>
      <w:pPr>
        <w:ind w:left="720" w:hanging="360"/>
      </w:pPr>
      <w:rPr>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9" w15:restartNumberingAfterBreak="0">
    <w:nsid w:val="5CDA5832"/>
    <w:multiLevelType w:val="hybridMultilevel"/>
    <w:tmpl w:val="696A71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4A94184"/>
    <w:multiLevelType w:val="multilevel"/>
    <w:tmpl w:val="DF6AA0BE"/>
    <w:lvl w:ilvl="0">
      <w:start w:val="1"/>
      <w:numFmt w:val="decimal"/>
      <w:lvlText w:val="%1."/>
      <w:lvlJc w:val="left"/>
      <w:pPr>
        <w:ind w:left="720" w:hanging="360"/>
      </w:pPr>
      <w:rPr>
        <w:rFonts w:ascii="Times New Roman" w:hAnsi="Times New Roman" w:cs="Times New Roman" w:hint="default"/>
        <w:color w:val="auto"/>
        <w:sz w:val="24"/>
        <w:szCs w:val="24"/>
      </w:rPr>
    </w:lvl>
    <w:lvl w:ilvl="1">
      <w:start w:val="1"/>
      <w:numFmt w:val="decimal"/>
      <w:isLgl/>
      <w:lvlText w:val="%1.%2"/>
      <w:lvlJc w:val="left"/>
      <w:pPr>
        <w:ind w:left="1080" w:hanging="720"/>
      </w:pPr>
      <w:rPr>
        <w:rFonts w:ascii="Times New Roman" w:hAnsi="Times New Roman" w:cs="Times New Roman" w:hint="default"/>
        <w:b/>
        <w:sz w:val="24"/>
      </w:rPr>
    </w:lvl>
    <w:lvl w:ilvl="2">
      <w:start w:val="1"/>
      <w:numFmt w:val="decimal"/>
      <w:isLgl/>
      <w:lvlText w:val="%1.%2.%3"/>
      <w:lvlJc w:val="left"/>
      <w:pPr>
        <w:ind w:left="1080" w:hanging="720"/>
      </w:pPr>
      <w:rPr>
        <w:rFonts w:ascii="Times New Roman" w:hAnsi="Times New Roman" w:hint="default"/>
        <w:b/>
        <w:color w:val="auto"/>
        <w:sz w:val="24"/>
        <w:szCs w:val="24"/>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1" w15:restartNumberingAfterBreak="0">
    <w:nsid w:val="7D643E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3"/>
  </w:num>
  <w:num w:numId="3">
    <w:abstractNumId w:val="2"/>
  </w:num>
  <w:num w:numId="4">
    <w:abstractNumId w:val="6"/>
  </w:num>
  <w:num w:numId="5">
    <w:abstractNumId w:val="8"/>
  </w:num>
  <w:num w:numId="6">
    <w:abstractNumId w:val="1"/>
  </w:num>
  <w:num w:numId="7">
    <w:abstractNumId w:val="7"/>
  </w:num>
  <w:num w:numId="8">
    <w:abstractNumId w:val="11"/>
  </w:num>
  <w:num w:numId="9">
    <w:abstractNumId w:val="0"/>
  </w:num>
  <w:num w:numId="10">
    <w:abstractNumId w:val="10"/>
  </w:num>
  <w:num w:numId="11">
    <w:abstractNumId w:val="9"/>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ago Fortunato">
    <w15:presenceInfo w15:providerId="None" w15:userId="Thiago Fortunato"/>
  </w15:person>
  <w15:person w15:author="Eduardo Sakaue">
    <w15:presenceInfo w15:providerId="AD" w15:userId="S-1-12-1-2016147434-1114614064-25957252-4061914523"/>
  </w15:person>
  <w15:person w15:author="THIAGO LUIS SILVA FORTUNATO">
    <w15:presenceInfo w15:providerId="None" w15:userId="THIAGO LUIS SILVA FORTUNA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771E"/>
    <w:rsid w:val="000029BC"/>
    <w:rsid w:val="00002FDD"/>
    <w:rsid w:val="00011204"/>
    <w:rsid w:val="000156FD"/>
    <w:rsid w:val="000235AD"/>
    <w:rsid w:val="00031525"/>
    <w:rsid w:val="0003506A"/>
    <w:rsid w:val="00037155"/>
    <w:rsid w:val="00037C99"/>
    <w:rsid w:val="0005129C"/>
    <w:rsid w:val="00053CE3"/>
    <w:rsid w:val="00053DB4"/>
    <w:rsid w:val="000613A5"/>
    <w:rsid w:val="000620AF"/>
    <w:rsid w:val="0006468F"/>
    <w:rsid w:val="000750D4"/>
    <w:rsid w:val="000852E4"/>
    <w:rsid w:val="000907E0"/>
    <w:rsid w:val="00092076"/>
    <w:rsid w:val="000C0177"/>
    <w:rsid w:val="000C0EE0"/>
    <w:rsid w:val="000C66E8"/>
    <w:rsid w:val="000D1046"/>
    <w:rsid w:val="000D3FC2"/>
    <w:rsid w:val="000D4318"/>
    <w:rsid w:val="000D4C99"/>
    <w:rsid w:val="000D651E"/>
    <w:rsid w:val="000F1662"/>
    <w:rsid w:val="000F579C"/>
    <w:rsid w:val="00106F7C"/>
    <w:rsid w:val="00110DA4"/>
    <w:rsid w:val="00112A6B"/>
    <w:rsid w:val="00114CEA"/>
    <w:rsid w:val="0012575D"/>
    <w:rsid w:val="00131CF3"/>
    <w:rsid w:val="00135D3B"/>
    <w:rsid w:val="001440A7"/>
    <w:rsid w:val="00155F5B"/>
    <w:rsid w:val="00155FA1"/>
    <w:rsid w:val="00156C43"/>
    <w:rsid w:val="00171855"/>
    <w:rsid w:val="0017434F"/>
    <w:rsid w:val="001807DA"/>
    <w:rsid w:val="00184BB1"/>
    <w:rsid w:val="001968A9"/>
    <w:rsid w:val="001977A3"/>
    <w:rsid w:val="001A1BEE"/>
    <w:rsid w:val="001A1F56"/>
    <w:rsid w:val="001A5D32"/>
    <w:rsid w:val="001A63AD"/>
    <w:rsid w:val="001B6BBF"/>
    <w:rsid w:val="001B79F8"/>
    <w:rsid w:val="001C122A"/>
    <w:rsid w:val="001C3CC9"/>
    <w:rsid w:val="001C7D16"/>
    <w:rsid w:val="001D3210"/>
    <w:rsid w:val="001D59B1"/>
    <w:rsid w:val="001D5DFA"/>
    <w:rsid w:val="001E07C7"/>
    <w:rsid w:val="001E6FDF"/>
    <w:rsid w:val="001F27BE"/>
    <w:rsid w:val="001F2CD2"/>
    <w:rsid w:val="002033B7"/>
    <w:rsid w:val="00204F85"/>
    <w:rsid w:val="0021064D"/>
    <w:rsid w:val="002312FC"/>
    <w:rsid w:val="00235984"/>
    <w:rsid w:val="002413BA"/>
    <w:rsid w:val="00246F41"/>
    <w:rsid w:val="00252DFD"/>
    <w:rsid w:val="0025381F"/>
    <w:rsid w:val="00257FA7"/>
    <w:rsid w:val="00265507"/>
    <w:rsid w:val="0026790B"/>
    <w:rsid w:val="002942D7"/>
    <w:rsid w:val="00294552"/>
    <w:rsid w:val="002973C3"/>
    <w:rsid w:val="002A1467"/>
    <w:rsid w:val="002A3C5C"/>
    <w:rsid w:val="002A4698"/>
    <w:rsid w:val="002A4C15"/>
    <w:rsid w:val="002A6973"/>
    <w:rsid w:val="002B171C"/>
    <w:rsid w:val="002C515A"/>
    <w:rsid w:val="002D17A0"/>
    <w:rsid w:val="002D2473"/>
    <w:rsid w:val="002E2950"/>
    <w:rsid w:val="002E296C"/>
    <w:rsid w:val="002E46CD"/>
    <w:rsid w:val="002F234C"/>
    <w:rsid w:val="0035000F"/>
    <w:rsid w:val="00352F74"/>
    <w:rsid w:val="00354FEF"/>
    <w:rsid w:val="00356643"/>
    <w:rsid w:val="00357025"/>
    <w:rsid w:val="003679D2"/>
    <w:rsid w:val="00371151"/>
    <w:rsid w:val="003771FC"/>
    <w:rsid w:val="0038515E"/>
    <w:rsid w:val="003962BD"/>
    <w:rsid w:val="0039783D"/>
    <w:rsid w:val="003A0DBD"/>
    <w:rsid w:val="003A33EF"/>
    <w:rsid w:val="003A4B67"/>
    <w:rsid w:val="003A5081"/>
    <w:rsid w:val="003B50F0"/>
    <w:rsid w:val="003C2284"/>
    <w:rsid w:val="003D6DCD"/>
    <w:rsid w:val="003E3F54"/>
    <w:rsid w:val="003E41D4"/>
    <w:rsid w:val="003E4946"/>
    <w:rsid w:val="003F508A"/>
    <w:rsid w:val="00402D65"/>
    <w:rsid w:val="00412655"/>
    <w:rsid w:val="00414514"/>
    <w:rsid w:val="004174A0"/>
    <w:rsid w:val="00421D55"/>
    <w:rsid w:val="004222DF"/>
    <w:rsid w:val="00437176"/>
    <w:rsid w:val="00451DE6"/>
    <w:rsid w:val="00452A92"/>
    <w:rsid w:val="00460E47"/>
    <w:rsid w:val="004613F4"/>
    <w:rsid w:val="004617C7"/>
    <w:rsid w:val="004702C7"/>
    <w:rsid w:val="00470E1D"/>
    <w:rsid w:val="0047145E"/>
    <w:rsid w:val="004730BB"/>
    <w:rsid w:val="00480428"/>
    <w:rsid w:val="0048229F"/>
    <w:rsid w:val="004862C0"/>
    <w:rsid w:val="00486AC0"/>
    <w:rsid w:val="00494412"/>
    <w:rsid w:val="00497CBC"/>
    <w:rsid w:val="004A6E0A"/>
    <w:rsid w:val="004C5863"/>
    <w:rsid w:val="004C5A9E"/>
    <w:rsid w:val="004C61E0"/>
    <w:rsid w:val="004C6CE7"/>
    <w:rsid w:val="004C7A44"/>
    <w:rsid w:val="004D0611"/>
    <w:rsid w:val="004D2580"/>
    <w:rsid w:val="004D2CC0"/>
    <w:rsid w:val="004D51F7"/>
    <w:rsid w:val="004E1070"/>
    <w:rsid w:val="004E3007"/>
    <w:rsid w:val="004F15A7"/>
    <w:rsid w:val="00511488"/>
    <w:rsid w:val="005209B9"/>
    <w:rsid w:val="00523F88"/>
    <w:rsid w:val="005243BF"/>
    <w:rsid w:val="00524F90"/>
    <w:rsid w:val="005323E9"/>
    <w:rsid w:val="0054795B"/>
    <w:rsid w:val="005517FE"/>
    <w:rsid w:val="00565B76"/>
    <w:rsid w:val="0057277D"/>
    <w:rsid w:val="00597284"/>
    <w:rsid w:val="00597DB8"/>
    <w:rsid w:val="005A4477"/>
    <w:rsid w:val="005A45A7"/>
    <w:rsid w:val="005B1240"/>
    <w:rsid w:val="005C43C7"/>
    <w:rsid w:val="005C49F8"/>
    <w:rsid w:val="005D0FCC"/>
    <w:rsid w:val="005D49BD"/>
    <w:rsid w:val="005D4F2D"/>
    <w:rsid w:val="005E1C00"/>
    <w:rsid w:val="005F1F51"/>
    <w:rsid w:val="005F245B"/>
    <w:rsid w:val="005F2C5C"/>
    <w:rsid w:val="005F3B55"/>
    <w:rsid w:val="00600285"/>
    <w:rsid w:val="00607218"/>
    <w:rsid w:val="0061464D"/>
    <w:rsid w:val="00620BEC"/>
    <w:rsid w:val="006322EA"/>
    <w:rsid w:val="006326AF"/>
    <w:rsid w:val="00636943"/>
    <w:rsid w:val="00637C4E"/>
    <w:rsid w:val="00651063"/>
    <w:rsid w:val="00651A54"/>
    <w:rsid w:val="006629AB"/>
    <w:rsid w:val="0066512C"/>
    <w:rsid w:val="006676CC"/>
    <w:rsid w:val="00667C55"/>
    <w:rsid w:val="00672C6F"/>
    <w:rsid w:val="00677532"/>
    <w:rsid w:val="0069398A"/>
    <w:rsid w:val="006A55FA"/>
    <w:rsid w:val="006B2E6C"/>
    <w:rsid w:val="006B5D0E"/>
    <w:rsid w:val="006B60AF"/>
    <w:rsid w:val="006B7A0B"/>
    <w:rsid w:val="006C1A69"/>
    <w:rsid w:val="006C3690"/>
    <w:rsid w:val="006D16B2"/>
    <w:rsid w:val="006D3E06"/>
    <w:rsid w:val="006D6E67"/>
    <w:rsid w:val="006E5D2E"/>
    <w:rsid w:val="006E63A2"/>
    <w:rsid w:val="006E7260"/>
    <w:rsid w:val="006F4DA3"/>
    <w:rsid w:val="006F7C5D"/>
    <w:rsid w:val="00700672"/>
    <w:rsid w:val="00704E16"/>
    <w:rsid w:val="00707FEF"/>
    <w:rsid w:val="00712A9A"/>
    <w:rsid w:val="007163DF"/>
    <w:rsid w:val="00717671"/>
    <w:rsid w:val="00722B87"/>
    <w:rsid w:val="007272B5"/>
    <w:rsid w:val="00733211"/>
    <w:rsid w:val="00743D43"/>
    <w:rsid w:val="00745587"/>
    <w:rsid w:val="0075082A"/>
    <w:rsid w:val="007761E8"/>
    <w:rsid w:val="00787381"/>
    <w:rsid w:val="007873E0"/>
    <w:rsid w:val="0078789F"/>
    <w:rsid w:val="007900AC"/>
    <w:rsid w:val="00791592"/>
    <w:rsid w:val="007917E1"/>
    <w:rsid w:val="00796B10"/>
    <w:rsid w:val="00797412"/>
    <w:rsid w:val="007B11C8"/>
    <w:rsid w:val="007B7EE8"/>
    <w:rsid w:val="007C46D8"/>
    <w:rsid w:val="007D7664"/>
    <w:rsid w:val="007E151D"/>
    <w:rsid w:val="007E1FD7"/>
    <w:rsid w:val="007E6522"/>
    <w:rsid w:val="007F0F64"/>
    <w:rsid w:val="007F431E"/>
    <w:rsid w:val="007F4A0A"/>
    <w:rsid w:val="0080238D"/>
    <w:rsid w:val="0080372B"/>
    <w:rsid w:val="0080675A"/>
    <w:rsid w:val="00830E7D"/>
    <w:rsid w:val="00840D8C"/>
    <w:rsid w:val="008430CA"/>
    <w:rsid w:val="0084365F"/>
    <w:rsid w:val="008439DF"/>
    <w:rsid w:val="00854DA6"/>
    <w:rsid w:val="00856690"/>
    <w:rsid w:val="00871909"/>
    <w:rsid w:val="00874068"/>
    <w:rsid w:val="00876999"/>
    <w:rsid w:val="0088079A"/>
    <w:rsid w:val="008823FD"/>
    <w:rsid w:val="00882571"/>
    <w:rsid w:val="00891822"/>
    <w:rsid w:val="00896503"/>
    <w:rsid w:val="008A17F3"/>
    <w:rsid w:val="008A4778"/>
    <w:rsid w:val="008A59B7"/>
    <w:rsid w:val="008B6D5F"/>
    <w:rsid w:val="008C65F2"/>
    <w:rsid w:val="008D668D"/>
    <w:rsid w:val="008E1352"/>
    <w:rsid w:val="008E4EAD"/>
    <w:rsid w:val="008E584A"/>
    <w:rsid w:val="00901216"/>
    <w:rsid w:val="0090589F"/>
    <w:rsid w:val="00911262"/>
    <w:rsid w:val="009159FC"/>
    <w:rsid w:val="00916C8E"/>
    <w:rsid w:val="009170D1"/>
    <w:rsid w:val="009244DD"/>
    <w:rsid w:val="00926D1A"/>
    <w:rsid w:val="0093156C"/>
    <w:rsid w:val="00932444"/>
    <w:rsid w:val="00934292"/>
    <w:rsid w:val="00936965"/>
    <w:rsid w:val="00944344"/>
    <w:rsid w:val="0094554F"/>
    <w:rsid w:val="0094719D"/>
    <w:rsid w:val="0094736E"/>
    <w:rsid w:val="00951DBD"/>
    <w:rsid w:val="009531E5"/>
    <w:rsid w:val="00953D49"/>
    <w:rsid w:val="009567BF"/>
    <w:rsid w:val="00963690"/>
    <w:rsid w:val="00967CE8"/>
    <w:rsid w:val="009727AF"/>
    <w:rsid w:val="00983AEE"/>
    <w:rsid w:val="0098632F"/>
    <w:rsid w:val="00994951"/>
    <w:rsid w:val="00995984"/>
    <w:rsid w:val="00995BD5"/>
    <w:rsid w:val="00995F53"/>
    <w:rsid w:val="00995F6A"/>
    <w:rsid w:val="009A4547"/>
    <w:rsid w:val="009A4652"/>
    <w:rsid w:val="009B0B8F"/>
    <w:rsid w:val="009B2481"/>
    <w:rsid w:val="009B5751"/>
    <w:rsid w:val="009C12C7"/>
    <w:rsid w:val="009C22DA"/>
    <w:rsid w:val="009C3A86"/>
    <w:rsid w:val="009C43FC"/>
    <w:rsid w:val="009C4EB0"/>
    <w:rsid w:val="009C66AB"/>
    <w:rsid w:val="009E0F2D"/>
    <w:rsid w:val="00A067BD"/>
    <w:rsid w:val="00A114F2"/>
    <w:rsid w:val="00A11D23"/>
    <w:rsid w:val="00A17959"/>
    <w:rsid w:val="00A2294C"/>
    <w:rsid w:val="00A23B51"/>
    <w:rsid w:val="00A24B30"/>
    <w:rsid w:val="00A26B4C"/>
    <w:rsid w:val="00A404A2"/>
    <w:rsid w:val="00A40D2D"/>
    <w:rsid w:val="00A575DF"/>
    <w:rsid w:val="00A65179"/>
    <w:rsid w:val="00A74155"/>
    <w:rsid w:val="00A74AD0"/>
    <w:rsid w:val="00A75D7C"/>
    <w:rsid w:val="00A84B4B"/>
    <w:rsid w:val="00A85499"/>
    <w:rsid w:val="00A90010"/>
    <w:rsid w:val="00A90CC3"/>
    <w:rsid w:val="00AA1658"/>
    <w:rsid w:val="00AA27B3"/>
    <w:rsid w:val="00AA321D"/>
    <w:rsid w:val="00AA696D"/>
    <w:rsid w:val="00AB056A"/>
    <w:rsid w:val="00AB4CA3"/>
    <w:rsid w:val="00AB7A16"/>
    <w:rsid w:val="00AC5A21"/>
    <w:rsid w:val="00AD3D09"/>
    <w:rsid w:val="00AD4A5E"/>
    <w:rsid w:val="00AD50B1"/>
    <w:rsid w:val="00AD6115"/>
    <w:rsid w:val="00AF5B8A"/>
    <w:rsid w:val="00B03349"/>
    <w:rsid w:val="00B06C15"/>
    <w:rsid w:val="00B1261E"/>
    <w:rsid w:val="00B20340"/>
    <w:rsid w:val="00B21BD2"/>
    <w:rsid w:val="00B22225"/>
    <w:rsid w:val="00B22C0C"/>
    <w:rsid w:val="00B32E64"/>
    <w:rsid w:val="00B373DB"/>
    <w:rsid w:val="00B458F3"/>
    <w:rsid w:val="00B47198"/>
    <w:rsid w:val="00B56A3C"/>
    <w:rsid w:val="00B630D6"/>
    <w:rsid w:val="00B63C20"/>
    <w:rsid w:val="00B74597"/>
    <w:rsid w:val="00B76C8E"/>
    <w:rsid w:val="00B833C0"/>
    <w:rsid w:val="00B90254"/>
    <w:rsid w:val="00B9650A"/>
    <w:rsid w:val="00BA154F"/>
    <w:rsid w:val="00BA772D"/>
    <w:rsid w:val="00BC6962"/>
    <w:rsid w:val="00BD1874"/>
    <w:rsid w:val="00BD1A9D"/>
    <w:rsid w:val="00BD2CE5"/>
    <w:rsid w:val="00BD374A"/>
    <w:rsid w:val="00BD428F"/>
    <w:rsid w:val="00BD6081"/>
    <w:rsid w:val="00BE1BE1"/>
    <w:rsid w:val="00BE55E8"/>
    <w:rsid w:val="00BE6828"/>
    <w:rsid w:val="00BF12EE"/>
    <w:rsid w:val="00BF18B7"/>
    <w:rsid w:val="00BF3A84"/>
    <w:rsid w:val="00BF7D81"/>
    <w:rsid w:val="00C05083"/>
    <w:rsid w:val="00C067A3"/>
    <w:rsid w:val="00C14528"/>
    <w:rsid w:val="00C14E21"/>
    <w:rsid w:val="00C21561"/>
    <w:rsid w:val="00C3425B"/>
    <w:rsid w:val="00C35F1F"/>
    <w:rsid w:val="00C504E3"/>
    <w:rsid w:val="00C50E04"/>
    <w:rsid w:val="00C514A7"/>
    <w:rsid w:val="00C57AF3"/>
    <w:rsid w:val="00C76151"/>
    <w:rsid w:val="00C80077"/>
    <w:rsid w:val="00C82325"/>
    <w:rsid w:val="00C83F07"/>
    <w:rsid w:val="00C84A07"/>
    <w:rsid w:val="00C86497"/>
    <w:rsid w:val="00C9051B"/>
    <w:rsid w:val="00C91675"/>
    <w:rsid w:val="00CB1194"/>
    <w:rsid w:val="00CB4547"/>
    <w:rsid w:val="00CC151D"/>
    <w:rsid w:val="00CC22FC"/>
    <w:rsid w:val="00CD31A7"/>
    <w:rsid w:val="00CD4A76"/>
    <w:rsid w:val="00CD4F86"/>
    <w:rsid w:val="00CF5F79"/>
    <w:rsid w:val="00CF7B33"/>
    <w:rsid w:val="00CF7BE2"/>
    <w:rsid w:val="00D00CC0"/>
    <w:rsid w:val="00D1038E"/>
    <w:rsid w:val="00D20775"/>
    <w:rsid w:val="00D21125"/>
    <w:rsid w:val="00D22026"/>
    <w:rsid w:val="00D25998"/>
    <w:rsid w:val="00D27B5C"/>
    <w:rsid w:val="00D36C69"/>
    <w:rsid w:val="00D36D1E"/>
    <w:rsid w:val="00D4659D"/>
    <w:rsid w:val="00D53B67"/>
    <w:rsid w:val="00D7299B"/>
    <w:rsid w:val="00D74632"/>
    <w:rsid w:val="00D74B26"/>
    <w:rsid w:val="00D750F1"/>
    <w:rsid w:val="00D75356"/>
    <w:rsid w:val="00D80099"/>
    <w:rsid w:val="00DB755F"/>
    <w:rsid w:val="00DC4AA3"/>
    <w:rsid w:val="00DC5DC4"/>
    <w:rsid w:val="00DD5449"/>
    <w:rsid w:val="00DE07D4"/>
    <w:rsid w:val="00DE2471"/>
    <w:rsid w:val="00DE5BDB"/>
    <w:rsid w:val="00DE7422"/>
    <w:rsid w:val="00DF518A"/>
    <w:rsid w:val="00E00915"/>
    <w:rsid w:val="00E042B6"/>
    <w:rsid w:val="00E06875"/>
    <w:rsid w:val="00E10121"/>
    <w:rsid w:val="00E11E27"/>
    <w:rsid w:val="00E11F47"/>
    <w:rsid w:val="00E165B0"/>
    <w:rsid w:val="00E16725"/>
    <w:rsid w:val="00E167C1"/>
    <w:rsid w:val="00E2057E"/>
    <w:rsid w:val="00E20670"/>
    <w:rsid w:val="00E20857"/>
    <w:rsid w:val="00E230D5"/>
    <w:rsid w:val="00E30548"/>
    <w:rsid w:val="00E3077D"/>
    <w:rsid w:val="00E3194B"/>
    <w:rsid w:val="00E3332E"/>
    <w:rsid w:val="00E375CC"/>
    <w:rsid w:val="00E37E0B"/>
    <w:rsid w:val="00E416C7"/>
    <w:rsid w:val="00E64E5A"/>
    <w:rsid w:val="00E71305"/>
    <w:rsid w:val="00E74289"/>
    <w:rsid w:val="00E8125D"/>
    <w:rsid w:val="00E8589A"/>
    <w:rsid w:val="00E90721"/>
    <w:rsid w:val="00E91CA6"/>
    <w:rsid w:val="00E9354E"/>
    <w:rsid w:val="00E95537"/>
    <w:rsid w:val="00E95DCF"/>
    <w:rsid w:val="00EA6107"/>
    <w:rsid w:val="00EB0550"/>
    <w:rsid w:val="00ED04A0"/>
    <w:rsid w:val="00EE147F"/>
    <w:rsid w:val="00EE1621"/>
    <w:rsid w:val="00EE2645"/>
    <w:rsid w:val="00EE6B59"/>
    <w:rsid w:val="00EF1D39"/>
    <w:rsid w:val="00EF43EA"/>
    <w:rsid w:val="00EF5096"/>
    <w:rsid w:val="00F020D6"/>
    <w:rsid w:val="00F07033"/>
    <w:rsid w:val="00F0707F"/>
    <w:rsid w:val="00F24CE3"/>
    <w:rsid w:val="00F263CF"/>
    <w:rsid w:val="00F27925"/>
    <w:rsid w:val="00F308F7"/>
    <w:rsid w:val="00F4474B"/>
    <w:rsid w:val="00F50B09"/>
    <w:rsid w:val="00F52D66"/>
    <w:rsid w:val="00F54452"/>
    <w:rsid w:val="00F546AB"/>
    <w:rsid w:val="00F56B0F"/>
    <w:rsid w:val="00F63A8F"/>
    <w:rsid w:val="00F667C1"/>
    <w:rsid w:val="00F6771E"/>
    <w:rsid w:val="00F71D28"/>
    <w:rsid w:val="00F81FF4"/>
    <w:rsid w:val="00F839DF"/>
    <w:rsid w:val="00F904C6"/>
    <w:rsid w:val="00F91946"/>
    <w:rsid w:val="00F94F36"/>
    <w:rsid w:val="00F97237"/>
    <w:rsid w:val="00F97243"/>
    <w:rsid w:val="00FA67C3"/>
    <w:rsid w:val="00FC1FE7"/>
    <w:rsid w:val="00FC37E2"/>
    <w:rsid w:val="00FC5B3E"/>
    <w:rsid w:val="00FD1BFB"/>
    <w:rsid w:val="00FF1972"/>
    <w:rsid w:val="00FF1A7A"/>
    <w:rsid w:val="00FF4180"/>
    <w:rsid w:val="00FF7DA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66C70F"/>
  <w15:docId w15:val="{A8FDF75C-0A85-458E-B5C0-F40828474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Cs w:val="22"/>
        <w:lang w:val="pt-B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overflowPunct w:val="0"/>
      <w:spacing w:after="160" w:line="252" w:lineRule="auto"/>
    </w:pPr>
    <w:rPr>
      <w:color w:val="00000A"/>
      <w:sz w:val="22"/>
    </w:rPr>
  </w:style>
  <w:style w:type="paragraph" w:styleId="Ttulo1">
    <w:name w:val="heading 1"/>
    <w:basedOn w:val="Normal"/>
    <w:next w:val="Normal"/>
    <w:link w:val="Ttulo1Char"/>
    <w:uiPriority w:val="9"/>
    <w:qFormat/>
    <w:rsid w:val="008067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0D4318"/>
    <w:pPr>
      <w:suppressAutoHyphens w:val="0"/>
      <w:overflowPunct/>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pt-BR"/>
    </w:rPr>
  </w:style>
  <w:style w:type="paragraph" w:styleId="Ttulo3">
    <w:name w:val="heading 3"/>
    <w:basedOn w:val="Normal"/>
    <w:next w:val="Normal"/>
    <w:link w:val="Ttulo3Char"/>
    <w:uiPriority w:val="9"/>
    <w:unhideWhenUsed/>
    <w:qFormat/>
    <w:rsid w:val="0073321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HeaderChar">
    <w:name w:val="Header Char"/>
    <w:basedOn w:val="Fontepargpadro"/>
    <w:qFormat/>
  </w:style>
  <w:style w:type="character" w:customStyle="1" w:styleId="FooterChar">
    <w:name w:val="Footer Char"/>
    <w:basedOn w:val="Fontepargpadro"/>
    <w:qFormat/>
  </w:style>
  <w:style w:type="character" w:customStyle="1" w:styleId="apple-converted-space">
    <w:name w:val="apple-converted-space"/>
    <w:basedOn w:val="Fontepargpadro"/>
    <w:qFormat/>
  </w:style>
  <w:style w:type="character" w:customStyle="1" w:styleId="LinkdaInternet">
    <w:name w:val="Link da Internet"/>
    <w:basedOn w:val="Fontepargpadro"/>
    <w:rPr>
      <w:color w:val="0000FF"/>
      <w:u w:val="single"/>
    </w:rPr>
  </w:style>
  <w:style w:type="character" w:customStyle="1" w:styleId="Heading1Char">
    <w:name w:val="Heading 1 Char"/>
    <w:basedOn w:val="Fontepargpadro"/>
    <w:qFormat/>
    <w:rPr>
      <w:rFonts w:ascii="Times New Roman" w:eastAsia="Times New Roman" w:hAnsi="Times New Roman" w:cs="Times New Roman"/>
      <w:b/>
      <w:bCs/>
      <w:sz w:val="48"/>
      <w:szCs w:val="48"/>
      <w:lang w:eastAsia="pt-BR"/>
    </w:rPr>
  </w:style>
  <w:style w:type="character" w:customStyle="1" w:styleId="BalloonTextChar">
    <w:name w:val="Balloon Text Char"/>
    <w:basedOn w:val="Fontepargpadro"/>
    <w:qFormat/>
    <w:rPr>
      <w:rFonts w:ascii="Segoe UI" w:hAnsi="Segoe UI" w:cs="Segoe UI"/>
      <w:sz w:val="18"/>
      <w:szCs w:val="18"/>
    </w:rPr>
  </w:style>
  <w:style w:type="character" w:customStyle="1" w:styleId="normaltextrun">
    <w:name w:val="normaltextrun"/>
    <w:basedOn w:val="Fontepargpadro"/>
    <w:qFormat/>
  </w:style>
  <w:style w:type="character" w:customStyle="1" w:styleId="spellingerror">
    <w:name w:val="spellingerror"/>
    <w:basedOn w:val="Fontepargpadro"/>
    <w:qFormat/>
  </w:style>
  <w:style w:type="character" w:customStyle="1" w:styleId="eop">
    <w:name w:val="eop"/>
    <w:basedOn w:val="Fontepargpadro"/>
    <w:qFormat/>
  </w:style>
  <w:style w:type="character" w:customStyle="1" w:styleId="subtitulotexto">
    <w:name w:val="subtitulo_texto"/>
    <w:basedOn w:val="Fontepargpadro"/>
    <w:qFormat/>
  </w:style>
  <w:style w:type="character" w:customStyle="1" w:styleId="nfase1">
    <w:name w:val="Ênfase1"/>
    <w:basedOn w:val="Fontepargpadro"/>
    <w:qFormat/>
    <w:rPr>
      <w:i/>
      <w:iCs/>
    </w:rPr>
  </w:style>
  <w:style w:type="character" w:styleId="CitaoHTML">
    <w:name w:val="HTML Cite"/>
    <w:basedOn w:val="Fontepargpadro"/>
    <w:qFormat/>
    <w:rPr>
      <w:i/>
      <w:iCs/>
    </w:rPr>
  </w:style>
  <w:style w:type="character" w:customStyle="1" w:styleId="reference-accessdate">
    <w:name w:val="reference-accessdate"/>
    <w:basedOn w:val="Fontepargpadro"/>
    <w:qFormat/>
  </w:style>
  <w:style w:type="character" w:customStyle="1" w:styleId="nowrap">
    <w:name w:val="nowrap"/>
    <w:basedOn w:val="Fontepargpadro"/>
    <w:qFormat/>
  </w:style>
  <w:style w:type="character" w:customStyle="1" w:styleId="mw-cite-backlink">
    <w:name w:val="mw-cite-backlink"/>
    <w:basedOn w:val="Fontepargpadro"/>
    <w:qFormat/>
  </w:style>
  <w:style w:type="character" w:customStyle="1" w:styleId="cite-accessibility-label">
    <w:name w:val="cite-accessibility-label"/>
    <w:basedOn w:val="Fontepargpadro"/>
    <w:qFormat/>
  </w:style>
  <w:style w:type="character" w:styleId="HiperlinkVisitado">
    <w:name w:val="FollowedHyperlink"/>
    <w:basedOn w:val="Fontepargpadro"/>
    <w:qFormat/>
    <w:rPr>
      <w:color w:val="954F72"/>
      <w:u w:val="single"/>
    </w:rPr>
  </w:style>
  <w:style w:type="character" w:customStyle="1" w:styleId="MenoPendente1">
    <w:name w:val="Menção Pendente1"/>
    <w:basedOn w:val="Fontepargpadro"/>
    <w:qFormat/>
    <w:rPr>
      <w:color w:val="808080"/>
      <w:highlight w:val="white"/>
    </w:rPr>
  </w:style>
  <w:style w:type="character" w:customStyle="1" w:styleId="ListLabel1">
    <w:name w:val="ListLabel 1"/>
    <w:qFormat/>
    <w:rPr>
      <w:sz w:val="20"/>
    </w:rPr>
  </w:style>
  <w:style w:type="character" w:customStyle="1" w:styleId="InternetLink">
    <w:name w:val="Internet Link"/>
    <w:basedOn w:val="Fontepargpadro"/>
    <w:qFormat/>
    <w:rPr>
      <w:color w:val="0563C1"/>
      <w:u w:val="single"/>
    </w:rPr>
  </w:style>
  <w:style w:type="character" w:styleId="Refdecomentrio">
    <w:name w:val="annotation reference"/>
    <w:basedOn w:val="Fontepargpadro"/>
    <w:qFormat/>
    <w:rPr>
      <w:sz w:val="16"/>
      <w:szCs w:val="16"/>
    </w:rPr>
  </w:style>
  <w:style w:type="character" w:customStyle="1" w:styleId="CommentTextChar">
    <w:name w:val="Comment Text Char"/>
    <w:basedOn w:val="Fontepargpadro"/>
    <w:qFormat/>
    <w:rPr>
      <w:sz w:val="20"/>
      <w:szCs w:val="20"/>
    </w:rPr>
  </w:style>
  <w:style w:type="character" w:customStyle="1" w:styleId="CommentSubjectChar">
    <w:name w:val="Comment Subject Char"/>
    <w:basedOn w:val="CommentTextChar"/>
    <w:qFormat/>
    <w:rPr>
      <w:b/>
      <w:bCs/>
      <w:sz w:val="20"/>
      <w:szCs w:val="20"/>
    </w:rPr>
  </w:style>
  <w:style w:type="character" w:customStyle="1" w:styleId="Smbolosdenumerao">
    <w:name w:val="Símbolos de numeração"/>
    <w:qFormat/>
  </w:style>
  <w:style w:type="character" w:customStyle="1" w:styleId="Textooriginal">
    <w:name w:val="Texto original"/>
    <w:qFormat/>
    <w:rPr>
      <w:rFonts w:ascii="Liberation Mono" w:eastAsia="Liberation Mono" w:hAnsi="Liberation Mono" w:cs="Liberation Mono"/>
    </w:rPr>
  </w:style>
  <w:style w:type="character" w:customStyle="1" w:styleId="Marcas">
    <w:name w:val="Marcas"/>
    <w:qFormat/>
    <w:rPr>
      <w:rFonts w:ascii="OpenSymbol" w:eastAsia="OpenSymbol" w:hAnsi="OpenSymbol" w:cs="OpenSymbol"/>
    </w:rPr>
  </w:style>
  <w:style w:type="character" w:styleId="nfase">
    <w:name w:val="Emphasis"/>
    <w:qFormat/>
    <w:rPr>
      <w:i/>
      <w:iCs/>
    </w:rPr>
  </w:style>
  <w:style w:type="paragraph" w:styleId="Ttulo">
    <w:name w:val="Title"/>
    <w:basedOn w:val="Normal"/>
    <w:next w:val="Corpodetexto"/>
    <w:qFormat/>
    <w:pPr>
      <w:keepNext/>
      <w:spacing w:before="240" w:after="120"/>
    </w:pPr>
    <w:rPr>
      <w:rFonts w:ascii="Liberation Sans" w:eastAsia="Noto Sans CJK SC Regular" w:hAnsi="Liberation Sans" w:cs="FreeSans"/>
      <w:sz w:val="28"/>
      <w:szCs w:val="28"/>
    </w:rPr>
  </w:style>
  <w:style w:type="paragraph" w:styleId="Corpodetexto">
    <w:name w:val="Body Text"/>
    <w:basedOn w:val="Normal"/>
    <w:link w:val="CorpodetextoChar"/>
    <w:pPr>
      <w:spacing w:after="140" w:line="288" w:lineRule="auto"/>
    </w:pPr>
  </w:style>
  <w:style w:type="paragraph" w:styleId="Lista">
    <w:name w:val="List"/>
    <w:basedOn w:val="Corpodetexto"/>
    <w:rPr>
      <w:rFonts w:cs="FreeSans"/>
    </w:rPr>
  </w:style>
  <w:style w:type="paragraph" w:styleId="Legenda">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Ttulo11">
    <w:name w:val="Título 11"/>
    <w:basedOn w:val="Normal"/>
    <w:qFormat/>
    <w:pPr>
      <w:outlineLvl w:val="0"/>
    </w:pPr>
  </w:style>
  <w:style w:type="paragraph" w:customStyle="1" w:styleId="Ttulo10">
    <w:name w:val="Título1"/>
    <w:basedOn w:val="Normal"/>
    <w:qFormat/>
    <w:rsid w:val="00A114F2"/>
    <w:pPr>
      <w:keepNext/>
      <w:spacing w:before="240" w:after="120"/>
    </w:pPr>
    <w:rPr>
      <w:rFonts w:ascii="Times New Roman" w:hAnsi="Times New Roman" w:cs="FreeSans"/>
      <w:sz w:val="28"/>
      <w:szCs w:val="28"/>
    </w:rPr>
  </w:style>
  <w:style w:type="paragraph" w:customStyle="1" w:styleId="Corpodotexto">
    <w:name w:val="Corpo do texto"/>
    <w:basedOn w:val="Normal"/>
    <w:qFormat/>
    <w:pPr>
      <w:spacing w:after="140" w:line="288" w:lineRule="auto"/>
    </w:pPr>
  </w:style>
  <w:style w:type="paragraph" w:customStyle="1" w:styleId="Lista1">
    <w:name w:val="Lista1"/>
    <w:basedOn w:val="Corpodotexto"/>
    <w:qFormat/>
    <w:rPr>
      <w:rFonts w:cs="FreeSans"/>
    </w:rPr>
  </w:style>
  <w:style w:type="paragraph" w:customStyle="1" w:styleId="Legenda1">
    <w:name w:val="Legenda1"/>
    <w:basedOn w:val="Normal"/>
    <w:qFormat/>
    <w:pPr>
      <w:suppressLineNumbers/>
      <w:spacing w:before="120" w:after="120"/>
    </w:pPr>
    <w:rPr>
      <w:rFonts w:cs="FreeSans"/>
      <w:i/>
      <w:iCs/>
      <w:sz w:val="24"/>
      <w:szCs w:val="24"/>
    </w:rPr>
  </w:style>
  <w:style w:type="paragraph" w:customStyle="1" w:styleId="Cabealho1">
    <w:name w:val="Cabeçalho1"/>
    <w:basedOn w:val="Normal"/>
    <w:qFormat/>
    <w:pPr>
      <w:tabs>
        <w:tab w:val="center" w:pos="4252"/>
        <w:tab w:val="right" w:pos="8504"/>
      </w:tabs>
      <w:spacing w:after="0" w:line="240" w:lineRule="auto"/>
    </w:pPr>
  </w:style>
  <w:style w:type="paragraph" w:customStyle="1" w:styleId="Rodap1">
    <w:name w:val="Rodapé1"/>
    <w:basedOn w:val="Normal"/>
    <w:qFormat/>
    <w:pPr>
      <w:tabs>
        <w:tab w:val="center" w:pos="4252"/>
        <w:tab w:val="right" w:pos="8504"/>
      </w:tabs>
      <w:spacing w:after="0" w:line="240" w:lineRule="auto"/>
    </w:pPr>
  </w:style>
  <w:style w:type="paragraph" w:styleId="Textodebalo">
    <w:name w:val="Balloon Text"/>
    <w:basedOn w:val="Normal"/>
    <w:qFormat/>
    <w:pPr>
      <w:spacing w:after="0" w:line="240" w:lineRule="auto"/>
    </w:pPr>
    <w:rPr>
      <w:rFonts w:ascii="Segoe UI" w:hAnsi="Segoe UI" w:cs="Segoe UI"/>
      <w:sz w:val="18"/>
      <w:szCs w:val="18"/>
    </w:rPr>
  </w:style>
  <w:style w:type="paragraph" w:styleId="PargrafodaLista">
    <w:name w:val="List Paragraph"/>
    <w:basedOn w:val="Normal"/>
    <w:uiPriority w:val="34"/>
    <w:qFormat/>
    <w:pPr>
      <w:ind w:left="720"/>
      <w:contextualSpacing/>
    </w:pPr>
  </w:style>
  <w:style w:type="paragraph" w:customStyle="1" w:styleId="Default">
    <w:name w:val="Default"/>
    <w:qFormat/>
    <w:pPr>
      <w:suppressAutoHyphens/>
      <w:overflowPunct w:val="0"/>
    </w:pPr>
    <w:rPr>
      <w:rFonts w:ascii="Times New Roman" w:hAnsi="Times New Roman" w:cs="Times New Roman"/>
      <w:color w:val="000000"/>
      <w:sz w:val="24"/>
      <w:szCs w:val="24"/>
    </w:rPr>
  </w:style>
  <w:style w:type="paragraph" w:styleId="NormalWeb">
    <w:name w:val="Normal (Web)"/>
    <w:basedOn w:val="Normal"/>
    <w:qFormat/>
    <w:pPr>
      <w:spacing w:after="280"/>
    </w:pPr>
    <w:rPr>
      <w:rFonts w:ascii="Times New Roman" w:eastAsia="Times New Roman" w:hAnsi="Times New Roman" w:cs="Times New Roman"/>
      <w:sz w:val="24"/>
      <w:szCs w:val="24"/>
      <w:lang w:eastAsia="pt-BR"/>
    </w:rPr>
  </w:style>
  <w:style w:type="paragraph" w:styleId="Textodecomentrio">
    <w:name w:val="annotation text"/>
    <w:basedOn w:val="Normal"/>
    <w:qFormat/>
    <w:pPr>
      <w:spacing w:line="240" w:lineRule="auto"/>
    </w:pPr>
    <w:rPr>
      <w:sz w:val="20"/>
      <w:szCs w:val="20"/>
    </w:rPr>
  </w:style>
  <w:style w:type="paragraph" w:styleId="Assuntodocomentrio">
    <w:name w:val="annotation subject"/>
    <w:basedOn w:val="Textodecomentrio"/>
    <w:qFormat/>
    <w:rPr>
      <w:b/>
      <w:bCs/>
    </w:rPr>
  </w:style>
  <w:style w:type="paragraph" w:styleId="Cabealho">
    <w:name w:val="header"/>
    <w:basedOn w:val="Normal"/>
    <w:link w:val="CabealhoChar"/>
    <w:uiPriority w:val="99"/>
  </w:style>
  <w:style w:type="paragraph" w:customStyle="1" w:styleId="Contedodatabela">
    <w:name w:val="Conteúdo da tabela"/>
    <w:basedOn w:val="Normal"/>
    <w:qFormat/>
  </w:style>
  <w:style w:type="paragraph" w:customStyle="1" w:styleId="Ttulodetabela">
    <w:name w:val="Título de tabela"/>
    <w:basedOn w:val="Contedodatabela"/>
    <w:qFormat/>
  </w:style>
  <w:style w:type="paragraph" w:customStyle="1" w:styleId="Textoprformatado">
    <w:name w:val="Texto préformatado"/>
    <w:basedOn w:val="Normal"/>
    <w:qFormat/>
  </w:style>
  <w:style w:type="character" w:customStyle="1" w:styleId="CorpodetextoChar">
    <w:name w:val="Corpo de texto Char"/>
    <w:basedOn w:val="Fontepargpadro"/>
    <w:link w:val="Corpodetexto"/>
    <w:rsid w:val="0006468F"/>
    <w:rPr>
      <w:color w:val="00000A"/>
      <w:sz w:val="22"/>
    </w:rPr>
  </w:style>
  <w:style w:type="character" w:customStyle="1" w:styleId="Ttulo2Char">
    <w:name w:val="Título 2 Char"/>
    <w:basedOn w:val="Fontepargpadro"/>
    <w:link w:val="Ttulo2"/>
    <w:uiPriority w:val="9"/>
    <w:rsid w:val="000D4318"/>
    <w:rPr>
      <w:rFonts w:ascii="Times New Roman" w:eastAsia="Times New Roman" w:hAnsi="Times New Roman" w:cs="Times New Roman"/>
      <w:b/>
      <w:bCs/>
      <w:sz w:val="36"/>
      <w:szCs w:val="36"/>
      <w:lang w:eastAsia="pt-BR"/>
    </w:rPr>
  </w:style>
  <w:style w:type="character" w:customStyle="1" w:styleId="Ttulo1Char">
    <w:name w:val="Título 1 Char"/>
    <w:basedOn w:val="Fontepargpadro"/>
    <w:link w:val="Ttulo1"/>
    <w:uiPriority w:val="9"/>
    <w:rsid w:val="0080675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733211"/>
    <w:rPr>
      <w:rFonts w:asciiTheme="majorHAnsi" w:eastAsiaTheme="majorEastAsia" w:hAnsiTheme="majorHAnsi" w:cstheme="majorBidi"/>
      <w:color w:val="1F4D78" w:themeColor="accent1" w:themeShade="7F"/>
      <w:sz w:val="24"/>
      <w:szCs w:val="24"/>
    </w:rPr>
  </w:style>
  <w:style w:type="paragraph" w:styleId="CabealhodoSumrio">
    <w:name w:val="TOC Heading"/>
    <w:basedOn w:val="Ttulo1"/>
    <w:next w:val="Normal"/>
    <w:uiPriority w:val="39"/>
    <w:unhideWhenUsed/>
    <w:qFormat/>
    <w:rsid w:val="00C9051B"/>
    <w:pPr>
      <w:suppressAutoHyphens w:val="0"/>
      <w:overflowPunct/>
      <w:spacing w:line="259" w:lineRule="auto"/>
      <w:outlineLvl w:val="9"/>
    </w:pPr>
    <w:rPr>
      <w:lang w:eastAsia="pt-BR"/>
    </w:rPr>
  </w:style>
  <w:style w:type="paragraph" w:styleId="Sumrio2">
    <w:name w:val="toc 2"/>
    <w:basedOn w:val="Normal"/>
    <w:next w:val="Normal"/>
    <w:autoRedefine/>
    <w:uiPriority w:val="39"/>
    <w:unhideWhenUsed/>
    <w:rsid w:val="00131CF3"/>
    <w:pPr>
      <w:tabs>
        <w:tab w:val="left" w:pos="880"/>
        <w:tab w:val="right" w:leader="dot" w:pos="9061"/>
      </w:tabs>
      <w:spacing w:after="0" w:line="240" w:lineRule="auto"/>
      <w:ind w:left="220"/>
    </w:pPr>
  </w:style>
  <w:style w:type="paragraph" w:styleId="Sumrio1">
    <w:name w:val="toc 1"/>
    <w:basedOn w:val="Normal"/>
    <w:next w:val="Normal"/>
    <w:autoRedefine/>
    <w:uiPriority w:val="39"/>
    <w:unhideWhenUsed/>
    <w:rsid w:val="00AA321D"/>
    <w:pPr>
      <w:tabs>
        <w:tab w:val="left" w:pos="440"/>
        <w:tab w:val="right" w:leader="dot" w:pos="8636"/>
      </w:tabs>
      <w:spacing w:after="0" w:line="240" w:lineRule="auto"/>
    </w:pPr>
  </w:style>
  <w:style w:type="paragraph" w:styleId="Sumrio3">
    <w:name w:val="toc 3"/>
    <w:basedOn w:val="Normal"/>
    <w:next w:val="Normal"/>
    <w:autoRedefine/>
    <w:uiPriority w:val="39"/>
    <w:unhideWhenUsed/>
    <w:rsid w:val="00AD6115"/>
    <w:pPr>
      <w:tabs>
        <w:tab w:val="left" w:pos="1320"/>
        <w:tab w:val="right" w:leader="dot" w:pos="8636"/>
      </w:tabs>
      <w:spacing w:after="100" w:line="240" w:lineRule="auto"/>
      <w:ind w:left="440"/>
    </w:pPr>
    <w:rPr>
      <w:rFonts w:ascii="Times New Roman" w:hAnsi="Times New Roman"/>
      <w:b/>
      <w:noProof/>
    </w:rPr>
  </w:style>
  <w:style w:type="character" w:styleId="Hyperlink">
    <w:name w:val="Hyperlink"/>
    <w:basedOn w:val="Fontepargpadro"/>
    <w:uiPriority w:val="99"/>
    <w:unhideWhenUsed/>
    <w:rsid w:val="00C9051B"/>
    <w:rPr>
      <w:color w:val="0563C1" w:themeColor="hyperlink"/>
      <w:u w:val="single"/>
    </w:rPr>
  </w:style>
  <w:style w:type="paragraph" w:styleId="Rodap">
    <w:name w:val="footer"/>
    <w:basedOn w:val="Normal"/>
    <w:link w:val="RodapChar"/>
    <w:uiPriority w:val="99"/>
    <w:unhideWhenUsed/>
    <w:rsid w:val="00A85499"/>
    <w:pPr>
      <w:tabs>
        <w:tab w:val="center" w:pos="4252"/>
        <w:tab w:val="right" w:pos="8504"/>
      </w:tabs>
      <w:spacing w:after="0" w:line="240" w:lineRule="auto"/>
    </w:pPr>
  </w:style>
  <w:style w:type="character" w:customStyle="1" w:styleId="RodapChar">
    <w:name w:val="Rodapé Char"/>
    <w:basedOn w:val="Fontepargpadro"/>
    <w:link w:val="Rodap"/>
    <w:uiPriority w:val="99"/>
    <w:rsid w:val="00A85499"/>
    <w:rPr>
      <w:color w:val="00000A"/>
      <w:sz w:val="22"/>
    </w:rPr>
  </w:style>
  <w:style w:type="character" w:customStyle="1" w:styleId="CabealhoChar">
    <w:name w:val="Cabeçalho Char"/>
    <w:basedOn w:val="Fontepargpadro"/>
    <w:link w:val="Cabealho"/>
    <w:uiPriority w:val="99"/>
    <w:rsid w:val="00A85499"/>
    <w:rPr>
      <w:color w:val="00000A"/>
      <w:sz w:val="22"/>
    </w:rPr>
  </w:style>
  <w:style w:type="character" w:customStyle="1" w:styleId="MenoPendente2">
    <w:name w:val="Menção Pendente2"/>
    <w:basedOn w:val="Fontepargpadro"/>
    <w:uiPriority w:val="99"/>
    <w:semiHidden/>
    <w:unhideWhenUsed/>
    <w:rsid w:val="00A114F2"/>
    <w:rPr>
      <w:color w:val="808080"/>
      <w:shd w:val="clear" w:color="auto" w:fill="E6E6E6"/>
    </w:rPr>
  </w:style>
  <w:style w:type="paragraph" w:styleId="ndicedeilustraes">
    <w:name w:val="table of figures"/>
    <w:basedOn w:val="Normal"/>
    <w:next w:val="Normal"/>
    <w:uiPriority w:val="99"/>
    <w:unhideWhenUsed/>
    <w:rsid w:val="00F07033"/>
    <w:pPr>
      <w:spacing w:after="0"/>
    </w:pPr>
  </w:style>
  <w:style w:type="paragraph" w:styleId="Commarcadores">
    <w:name w:val="List Bullet"/>
    <w:basedOn w:val="Normal"/>
    <w:uiPriority w:val="99"/>
    <w:unhideWhenUsed/>
    <w:rsid w:val="002A4698"/>
    <w:pPr>
      <w:numPr>
        <w:numId w:val="9"/>
      </w:numPr>
      <w:contextualSpacing/>
    </w:pPr>
  </w:style>
  <w:style w:type="paragraph" w:styleId="Textodenotadefim">
    <w:name w:val="endnote text"/>
    <w:basedOn w:val="Normal"/>
    <w:link w:val="TextodenotadefimChar"/>
    <w:uiPriority w:val="99"/>
    <w:semiHidden/>
    <w:unhideWhenUsed/>
    <w:rsid w:val="001A5D32"/>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1A5D32"/>
    <w:rPr>
      <w:color w:val="00000A"/>
      <w:szCs w:val="20"/>
    </w:rPr>
  </w:style>
  <w:style w:type="character" w:styleId="Refdenotadefim">
    <w:name w:val="endnote reference"/>
    <w:basedOn w:val="Fontepargpadro"/>
    <w:uiPriority w:val="99"/>
    <w:semiHidden/>
    <w:unhideWhenUsed/>
    <w:rsid w:val="001A5D32"/>
    <w:rPr>
      <w:vertAlign w:val="superscript"/>
    </w:rPr>
  </w:style>
  <w:style w:type="paragraph" w:styleId="Textodenotaderodap">
    <w:name w:val="footnote text"/>
    <w:basedOn w:val="Normal"/>
    <w:link w:val="TextodenotaderodapChar"/>
    <w:uiPriority w:val="99"/>
    <w:semiHidden/>
    <w:unhideWhenUsed/>
    <w:rsid w:val="001A5D32"/>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1A5D32"/>
    <w:rPr>
      <w:color w:val="00000A"/>
      <w:szCs w:val="20"/>
    </w:rPr>
  </w:style>
  <w:style w:type="character" w:styleId="Refdenotaderodap">
    <w:name w:val="footnote reference"/>
    <w:basedOn w:val="Fontepargpadro"/>
    <w:uiPriority w:val="99"/>
    <w:semiHidden/>
    <w:unhideWhenUsed/>
    <w:rsid w:val="001A5D32"/>
    <w:rPr>
      <w:vertAlign w:val="superscript"/>
    </w:rPr>
  </w:style>
  <w:style w:type="character" w:styleId="Nmerodelinha">
    <w:name w:val="line number"/>
    <w:basedOn w:val="Fontepargpadro"/>
    <w:uiPriority w:val="99"/>
    <w:semiHidden/>
    <w:unhideWhenUsed/>
    <w:rsid w:val="00AB7A16"/>
  </w:style>
  <w:style w:type="character" w:styleId="MenoPendente">
    <w:name w:val="Unresolved Mention"/>
    <w:basedOn w:val="Fontepargpadro"/>
    <w:uiPriority w:val="99"/>
    <w:semiHidden/>
    <w:unhideWhenUsed/>
    <w:rsid w:val="00F97237"/>
    <w:rPr>
      <w:color w:val="808080"/>
      <w:shd w:val="clear" w:color="auto" w:fill="E6E6E6"/>
    </w:rPr>
  </w:style>
  <w:style w:type="paragraph" w:styleId="Pr-formataoHTML">
    <w:name w:val="HTML Preformatted"/>
    <w:basedOn w:val="Normal"/>
    <w:link w:val="Pr-formataoHTMLChar"/>
    <w:uiPriority w:val="99"/>
    <w:semiHidden/>
    <w:unhideWhenUsed/>
    <w:rsid w:val="00A06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overflowPunct/>
      <w:spacing w:after="0" w:line="240" w:lineRule="auto"/>
    </w:pPr>
    <w:rPr>
      <w:rFonts w:ascii="Courier New" w:eastAsia="Times New Roman" w:hAnsi="Courier New" w:cs="Courier New"/>
      <w:color w:val="auto"/>
      <w:sz w:val="20"/>
      <w:szCs w:val="20"/>
      <w:lang w:eastAsia="pt-BR"/>
    </w:rPr>
  </w:style>
  <w:style w:type="character" w:customStyle="1" w:styleId="Pr-formataoHTMLChar">
    <w:name w:val="Pré-formatação HTML Char"/>
    <w:basedOn w:val="Fontepargpadro"/>
    <w:link w:val="Pr-formataoHTML"/>
    <w:uiPriority w:val="99"/>
    <w:semiHidden/>
    <w:rsid w:val="00A067BD"/>
    <w:rPr>
      <w:rFonts w:ascii="Courier New" w:eastAsia="Times New Roman" w:hAnsi="Courier New" w:cs="Courier New"/>
      <w:szCs w:val="20"/>
      <w:lang w:eastAsia="pt-BR"/>
    </w:rPr>
  </w:style>
  <w:style w:type="paragraph" w:styleId="Reviso">
    <w:name w:val="Revision"/>
    <w:hidden/>
    <w:uiPriority w:val="99"/>
    <w:semiHidden/>
    <w:rsid w:val="00A2294C"/>
    <w:rPr>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917270">
      <w:bodyDiv w:val="1"/>
      <w:marLeft w:val="0"/>
      <w:marRight w:val="0"/>
      <w:marTop w:val="0"/>
      <w:marBottom w:val="0"/>
      <w:divBdr>
        <w:top w:val="none" w:sz="0" w:space="0" w:color="auto"/>
        <w:left w:val="none" w:sz="0" w:space="0" w:color="auto"/>
        <w:bottom w:val="none" w:sz="0" w:space="0" w:color="auto"/>
        <w:right w:val="none" w:sz="0" w:space="0" w:color="auto"/>
      </w:divBdr>
    </w:div>
    <w:div w:id="344406228">
      <w:bodyDiv w:val="1"/>
      <w:marLeft w:val="0"/>
      <w:marRight w:val="0"/>
      <w:marTop w:val="0"/>
      <w:marBottom w:val="0"/>
      <w:divBdr>
        <w:top w:val="none" w:sz="0" w:space="0" w:color="auto"/>
        <w:left w:val="none" w:sz="0" w:space="0" w:color="auto"/>
        <w:bottom w:val="none" w:sz="0" w:space="0" w:color="auto"/>
        <w:right w:val="none" w:sz="0" w:space="0" w:color="auto"/>
      </w:divBdr>
    </w:div>
    <w:div w:id="408313553">
      <w:bodyDiv w:val="1"/>
      <w:marLeft w:val="0"/>
      <w:marRight w:val="0"/>
      <w:marTop w:val="0"/>
      <w:marBottom w:val="0"/>
      <w:divBdr>
        <w:top w:val="none" w:sz="0" w:space="0" w:color="auto"/>
        <w:left w:val="none" w:sz="0" w:space="0" w:color="auto"/>
        <w:bottom w:val="none" w:sz="0" w:space="0" w:color="auto"/>
        <w:right w:val="none" w:sz="0" w:space="0" w:color="auto"/>
      </w:divBdr>
    </w:div>
    <w:div w:id="958267623">
      <w:bodyDiv w:val="1"/>
      <w:marLeft w:val="0"/>
      <w:marRight w:val="0"/>
      <w:marTop w:val="0"/>
      <w:marBottom w:val="0"/>
      <w:divBdr>
        <w:top w:val="none" w:sz="0" w:space="0" w:color="auto"/>
        <w:left w:val="none" w:sz="0" w:space="0" w:color="auto"/>
        <w:bottom w:val="none" w:sz="0" w:space="0" w:color="auto"/>
        <w:right w:val="none" w:sz="0" w:space="0" w:color="auto"/>
      </w:divBdr>
    </w:div>
    <w:div w:id="1500846312">
      <w:bodyDiv w:val="1"/>
      <w:marLeft w:val="0"/>
      <w:marRight w:val="0"/>
      <w:marTop w:val="0"/>
      <w:marBottom w:val="0"/>
      <w:divBdr>
        <w:top w:val="none" w:sz="0" w:space="0" w:color="auto"/>
        <w:left w:val="none" w:sz="0" w:space="0" w:color="auto"/>
        <w:bottom w:val="none" w:sz="0" w:space="0" w:color="auto"/>
        <w:right w:val="none" w:sz="0" w:space="0" w:color="auto"/>
      </w:divBdr>
    </w:div>
    <w:div w:id="15030055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file:///C:\Users\Thiago%20Fortunato\Documents\Implanta&#231;&#227;o%20da%20Plataforma%20de%20Mapeamento%20de%20Compet&#234;ncias%20-%20Sakaue.docx" TargetMode="External"/><Relationship Id="rId26" Type="http://schemas.openxmlformats.org/officeDocument/2006/relationships/image" Target="media/image4.png"/><Relationship Id="rId39" Type="http://schemas.microsoft.com/office/2011/relationships/people" Target="people.xml"/><Relationship Id="rId21" Type="http://schemas.openxmlformats.org/officeDocument/2006/relationships/header" Target="header3.xml"/><Relationship Id="rId34" Type="http://schemas.openxmlformats.org/officeDocument/2006/relationships/image" Target="media/image12.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file:///C:\Users\Thiago%20Fortunato\Documents\Implanta&#231;&#227;o%20da%20Plataforma%20de%20Mapeamento%20de%20Compet&#234;ncias%20-%20Sakaue.docx" TargetMode="Externa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Thiago%20Fortunato\Documents\Implanta&#231;&#227;o%20da%20Plataforma%20de%20Mapeamento%20de%20Compet&#234;ncias%20-%20Sakaue.docx" TargetMode="External"/><Relationship Id="rId20" Type="http://schemas.openxmlformats.org/officeDocument/2006/relationships/hyperlink" Target="file:///C:\Users\Thiago%20Fortunato\Documents\Implanta&#231;&#227;o%20da%20Plataforma%20de%20Mapeamento%20de%20Compet&#234;ncias%20-%20Sakaue.docx"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2.png"/><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Thiago%20Fortunato\Documents\Implanta&#231;&#227;o%20da%20Plataforma%20de%20Mapeamento%20de%20Compet&#234;ncias%20-%20Sakaue.docx" TargetMode="External"/><Relationship Id="rId23" Type="http://schemas.openxmlformats.org/officeDocument/2006/relationships/image" Target="media/image1.png"/><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comments" Target="comments.xml"/><Relationship Id="rId19" Type="http://schemas.openxmlformats.org/officeDocument/2006/relationships/hyperlink" Target="file:///C:\Users\Thiago%20Fortunato\Documents\Implanta&#231;&#227;o%20da%20Plataforma%20de%20Mapeamento%20de%20Compet&#234;ncias%20-%20Sakaue.docx" TargetMode="Externa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ip_do_host:8585"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CADDB-BC44-4F83-A209-F7C9BE6C8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42</Pages>
  <Words>7630</Words>
  <Characters>41207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THIAGO LUIS SILVA FORTUNATO</cp:lastModifiedBy>
  <cp:revision>277</cp:revision>
  <dcterms:created xsi:type="dcterms:W3CDTF">2017-11-16T22:26:00Z</dcterms:created>
  <dcterms:modified xsi:type="dcterms:W3CDTF">2018-02-06T01:40:00Z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