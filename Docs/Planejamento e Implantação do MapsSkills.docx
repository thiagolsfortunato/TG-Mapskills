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C556E" w14:textId="77777777" w:rsidR="00F6771E" w:rsidRPr="0006468F" w:rsidRDefault="00F81FF4" w:rsidP="0006468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468F">
        <w:rPr>
          <w:rFonts w:ascii="Times New Roman" w:hAnsi="Times New Roman" w:cs="Times New Roman"/>
          <w:b/>
          <w:sz w:val="28"/>
          <w:szCs w:val="28"/>
        </w:rPr>
        <w:t xml:space="preserve">FACULDADE DE TECNOLOGIA </w:t>
      </w:r>
      <w:r w:rsidRPr="0006468F">
        <w:rPr>
          <w:rStyle w:val="apple-converted-space"/>
          <w:rFonts w:ascii="Times New Roman" w:hAnsi="Times New Roman" w:cs="Times New Roman"/>
          <w:b/>
          <w:sz w:val="28"/>
          <w:szCs w:val="28"/>
        </w:rPr>
        <w:t>DE</w:t>
      </w:r>
      <w:r w:rsidRPr="0006468F">
        <w:rPr>
          <w:rFonts w:ascii="Times New Roman" w:hAnsi="Times New Roman" w:cs="Times New Roman"/>
          <w:b/>
          <w:sz w:val="28"/>
          <w:szCs w:val="28"/>
        </w:rPr>
        <w:t xml:space="preserve"> SÃO JOSÉ DOS CAMPOS</w:t>
      </w:r>
    </w:p>
    <w:p w14:paraId="6C364D47" w14:textId="77777777" w:rsidR="00F6771E" w:rsidRPr="0006468F" w:rsidRDefault="00F81FF4" w:rsidP="0006468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FATEC PROFESSOR JESSEN VIDAL</w:t>
      </w:r>
    </w:p>
    <w:p w14:paraId="7A3F8158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52042D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77323F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CF9D7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D98EF6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94E694E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2AAB94" w14:textId="77777777" w:rsidR="00F6771E" w:rsidRDefault="00F81F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THIAGO LUIS SILVA FORTUNATO</w:t>
      </w:r>
    </w:p>
    <w:p w14:paraId="70052939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0B7575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A5C5D1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A2EB99" w14:textId="26429E23" w:rsidR="00F6771E" w:rsidRDefault="007B11C8" w:rsidP="007B11C8">
      <w:pPr>
        <w:tabs>
          <w:tab w:val="left" w:pos="648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26350C0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1BFC6D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8AFDA28" w14:textId="7599D3B7" w:rsidR="00F6771E" w:rsidRDefault="004A6E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PLANEJAMENTO E IMPLANTAÇÃO DA PLATAFORMA</w:t>
      </w:r>
    </w:p>
    <w:p w14:paraId="4D511456" w14:textId="3E513145" w:rsidR="00F6771E" w:rsidRDefault="004A6E0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 MAPEAMENTO PARA COMPETÊNCIAS</w:t>
      </w:r>
    </w:p>
    <w:p w14:paraId="3A85FEF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193D7E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CF526C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F99E356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B31583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A4D1011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96E2EF9" w14:textId="77777777" w:rsidR="00F6771E" w:rsidRDefault="00F6771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0CD548" w14:textId="77777777" w:rsidR="00F6771E" w:rsidRDefault="00F6771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E5F084C" w14:textId="77777777" w:rsidR="00F6771E" w:rsidRDefault="00F6771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6E7AEF46" w14:textId="77777777" w:rsidR="00F6771E" w:rsidRPr="0006468F" w:rsidRDefault="00F6771E" w:rsidP="0006468F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</w:pPr>
    </w:p>
    <w:p w14:paraId="2FBA4C10" w14:textId="77777777" w:rsidR="0006468F" w:rsidRPr="0006468F" w:rsidRDefault="0006468F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468F">
        <w:rPr>
          <w:rFonts w:ascii="Times New Roman" w:hAnsi="Times New Roman" w:cs="Times New Roman"/>
          <w:sz w:val="28"/>
          <w:szCs w:val="28"/>
        </w:rPr>
        <w:t>São José dos Campos</w:t>
      </w:r>
    </w:p>
    <w:p w14:paraId="4D14CA82" w14:textId="06C6372D" w:rsidR="00A85499" w:rsidRDefault="0006468F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468F">
        <w:rPr>
          <w:rFonts w:ascii="Times New Roman" w:hAnsi="Times New Roman" w:cs="Times New Roman"/>
          <w:sz w:val="28"/>
          <w:szCs w:val="28"/>
        </w:rPr>
        <w:t>2017</w:t>
      </w:r>
    </w:p>
    <w:p w14:paraId="772DA2CC" w14:textId="6A294A50" w:rsidR="00F6771E" w:rsidRDefault="00F81FF4" w:rsidP="0006468F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THIAGO LUIS SILVA FORTUNATO</w:t>
      </w:r>
    </w:p>
    <w:p w14:paraId="2CCB55E9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FAB9168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F5FA61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932C89" w14:textId="77777777" w:rsidR="0005129C" w:rsidRDefault="0005129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2060AD" w14:textId="77777777" w:rsidR="0005129C" w:rsidRDefault="0005129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29D60B" w14:textId="1BEC4BDF" w:rsidR="0005129C" w:rsidRDefault="0005129C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277983" w14:textId="77777777" w:rsidR="004A6E0A" w:rsidRDefault="004A6E0A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2A4C71" w14:textId="3F9A2731" w:rsidR="0006468F" w:rsidRPr="0006468F" w:rsidRDefault="004A6E0A" w:rsidP="0006468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468F">
        <w:rPr>
          <w:rFonts w:ascii="Times New Roman" w:hAnsi="Times New Roman" w:cs="Times New Roman"/>
          <w:b/>
          <w:sz w:val="32"/>
          <w:szCs w:val="32"/>
        </w:rPr>
        <w:t>PLANEJAMENTO E IMPLANTAÇÃO DA PLATAFORMA</w:t>
      </w:r>
    </w:p>
    <w:p w14:paraId="6D66CDA6" w14:textId="77777777" w:rsidR="004A6E0A" w:rsidRPr="0006468F" w:rsidRDefault="004A6E0A" w:rsidP="0006468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468F">
        <w:rPr>
          <w:rFonts w:ascii="Times New Roman" w:hAnsi="Times New Roman" w:cs="Times New Roman"/>
          <w:b/>
          <w:sz w:val="32"/>
          <w:szCs w:val="32"/>
        </w:rPr>
        <w:t>DE MAPEAMENTO PARA COMPETÊNCIAS</w:t>
      </w:r>
    </w:p>
    <w:p w14:paraId="2AC635CC" w14:textId="6426D903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160218E" w14:textId="77777777" w:rsidR="00F839DF" w:rsidRDefault="00F839DF">
      <w:pPr>
        <w:spacing w:after="0" w:line="36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A20FDD7" w14:textId="2D0D516A" w:rsidR="00F6771E" w:rsidRPr="0006468F" w:rsidRDefault="00F81FF4" w:rsidP="0006468F">
      <w:pPr>
        <w:ind w:left="495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Trabalho de Graduação apresentado à Faculdade de Tecnologia São José dos </w:t>
      </w:r>
      <w:r w:rsidR="004A6E0A"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>Campos, como p</w:t>
      </w:r>
      <w:r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>arte dos requisitos necessários</w:t>
      </w:r>
      <w:r w:rsidR="004A6E0A"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 a obtenção da graduação </w:t>
      </w:r>
      <w:r w:rsidRPr="0006468F">
        <w:rPr>
          <w:rFonts w:ascii="Times New Roman" w:eastAsia="Times New Roman" w:hAnsi="Times New Roman" w:cs="Times New Roman"/>
          <w:color w:val="000000"/>
          <w:sz w:val="24"/>
          <w:szCs w:val="24"/>
        </w:rPr>
        <w:t>de Tecnólogo em Banco de Dados.</w:t>
      </w:r>
    </w:p>
    <w:p w14:paraId="2EB6CB97" w14:textId="77777777" w:rsidR="00F6771E" w:rsidRDefault="00F6771E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35AD3952" w14:textId="77777777" w:rsidR="00F6771E" w:rsidRPr="0006468F" w:rsidRDefault="00F81FF4" w:rsidP="0006468F">
      <w:pPr>
        <w:spacing w:after="0" w:line="360" w:lineRule="auto"/>
        <w:ind w:left="5103"/>
        <w:jc w:val="righ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64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Orientador: Me. Eduardo Sakaue </w:t>
      </w:r>
    </w:p>
    <w:p w14:paraId="517CD3FB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CDD322E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ADB11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2D22C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415C843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2B089DC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9A57665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BBC061" w14:textId="77777777" w:rsidR="00F6771E" w:rsidRDefault="00F6771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CD03236" w14:textId="554AEF1E" w:rsidR="00F6771E" w:rsidRDefault="00F6771E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5675EF" w14:textId="21F726CC" w:rsidR="0006468F" w:rsidRPr="0006468F" w:rsidRDefault="0006468F" w:rsidP="000646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A44971" w14:textId="77777777" w:rsidR="00F6771E" w:rsidRPr="0006468F" w:rsidRDefault="00F81FF4" w:rsidP="000646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sz w:val="28"/>
          <w:szCs w:val="28"/>
        </w:rPr>
        <w:t>São José dos Campos</w:t>
      </w:r>
    </w:p>
    <w:p w14:paraId="73A21DB5" w14:textId="17DE54C6" w:rsidR="00F6771E" w:rsidRDefault="00F56B0F" w:rsidP="000646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6468F">
        <w:rPr>
          <w:rFonts w:ascii="Times New Roman" w:eastAsia="Times New Roman" w:hAnsi="Times New Roman" w:cs="Times New Roman"/>
          <w:sz w:val="28"/>
          <w:szCs w:val="28"/>
        </w:rPr>
        <w:t>2017</w:t>
      </w:r>
    </w:p>
    <w:p w14:paraId="4766FED4" w14:textId="77777777" w:rsidR="0006468F" w:rsidRPr="0006468F" w:rsidRDefault="0006468F" w:rsidP="000646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304984" w14:textId="11128F3C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Dados Internacionais de Catalogação-na-Publicação (CIP) </w:t>
      </w:r>
    </w:p>
    <w:p w14:paraId="19811436" w14:textId="77777777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Divisão de Informação e Documentação </w:t>
      </w:r>
    </w:p>
    <w:p w14:paraId="646A93BA" w14:textId="4FF94161" w:rsidR="00F56B0F" w:rsidRPr="00B22C0C" w:rsidRDefault="004A6E0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 w:rsidRPr="00B22C0C">
        <w:rPr>
          <w:noProof/>
          <w:sz w:val="24"/>
        </w:rPr>
        <w:pict w14:anchorId="27C867EF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8" type="#_x0000_t202" style="position:absolute;margin-left:-.3pt;margin-top:10.35pt;width:458.6pt;height:237.05pt;z-index:25165772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<v:textbox style="mso-fit-shape-to-text:t">
              <w:txbxContent>
                <w:p w14:paraId="66BFF5EA" w14:textId="77777777" w:rsidR="00936965" w:rsidRPr="004A6E0A" w:rsidRDefault="00936965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FORTUNATO, Thiago </w:t>
                  </w:r>
                  <w:proofErr w:type="spellStart"/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Luis</w:t>
                  </w:r>
                  <w:proofErr w:type="spellEnd"/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Silva Fortunato</w:t>
                  </w:r>
                </w:p>
                <w:p w14:paraId="4C7BC1B0" w14:textId="6D237363" w:rsidR="00936965" w:rsidRPr="004A6E0A" w:rsidRDefault="00936965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Planejamento e Implantação do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Plataforma</w:t>
                  </w: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para Mapeamento </w:t>
                  </w: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de Competências.</w:t>
                  </w:r>
                </w:p>
                <w:p w14:paraId="42C24E03" w14:textId="014D3089" w:rsidR="00936965" w:rsidRPr="00F56B0F" w:rsidRDefault="00936965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São José</w:t>
                  </w:r>
                  <w:r w:rsidRPr="004A6E0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dos Campos, 2017. </w:t>
                  </w:r>
                </w:p>
                <w:p w14:paraId="33379119" w14:textId="77777777" w:rsidR="00936965" w:rsidRPr="00F56B0F" w:rsidRDefault="00936965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48f. </w:t>
                  </w:r>
                </w:p>
                <w:p w14:paraId="393167D3" w14:textId="77777777" w:rsidR="00936965" w:rsidRPr="004A6E0A" w:rsidRDefault="00936965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75C634E9" w14:textId="094BBA29" w:rsidR="00936965" w:rsidRPr="00F56B0F" w:rsidRDefault="00936965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Trabalho de Graduação – Curso de Tecnologia em Banco de Dados, </w:t>
                  </w:r>
                </w:p>
                <w:p w14:paraId="4FE8BDC3" w14:textId="77777777" w:rsidR="00936965" w:rsidRPr="00F56B0F" w:rsidRDefault="00936965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FATEC de São José dos Campos: Professor </w:t>
                  </w:r>
                  <w:proofErr w:type="spellStart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Jessen</w:t>
                  </w:r>
                  <w:proofErr w:type="spellEnd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Vidal, 2017. </w:t>
                  </w:r>
                </w:p>
                <w:p w14:paraId="2EC4CA11" w14:textId="77777777" w:rsidR="00936965" w:rsidRPr="00F56B0F" w:rsidRDefault="00936965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Orientador: Me. Eduardo </w:t>
                  </w:r>
                  <w:proofErr w:type="spellStart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Sakaue</w:t>
                  </w:r>
                  <w:proofErr w:type="spellEnd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. </w:t>
                  </w:r>
                </w:p>
                <w:p w14:paraId="4D69604B" w14:textId="77777777" w:rsidR="00936965" w:rsidRPr="004A6E0A" w:rsidRDefault="00936965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  <w:p w14:paraId="4E88BB0D" w14:textId="3768E015" w:rsidR="00936965" w:rsidRPr="00F56B0F" w:rsidRDefault="00936965" w:rsidP="004A6E0A">
                  <w:pPr>
                    <w:suppressAutoHyphens w:val="0"/>
                    <w:overflowPunct/>
                    <w:autoSpaceDE w:val="0"/>
                    <w:autoSpaceDN w:val="0"/>
                    <w:adjustRightInd w:val="0"/>
                    <w:spacing w:after="0" w:line="240" w:lineRule="auto"/>
                    <w:ind w:left="708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1. Banco de dados, Sistemas de informação. I. Faculdade de Tecnologia. FATEC de São José dos Campos: Professor </w:t>
                  </w:r>
                  <w:proofErr w:type="spellStart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Jessen</w:t>
                  </w:r>
                  <w:proofErr w:type="spellEnd"/>
                  <w:r w:rsidRPr="00F56B0F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Vidal. Divisão de Informação e Documentação. II. Plataforma para Mapeamento de Competências </w:t>
                  </w:r>
                </w:p>
                <w:p w14:paraId="0505BA9D" w14:textId="0BD6109A" w:rsidR="00936965" w:rsidRPr="004A6E0A" w:rsidRDefault="00936965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</w:p>
    <w:p w14:paraId="776D7C13" w14:textId="1B456325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</w:p>
    <w:p w14:paraId="24BA4FDD" w14:textId="77777777" w:rsidR="004A6E0A" w:rsidRPr="00B22C0C" w:rsidRDefault="004A6E0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163B8B73" w14:textId="39058B35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REFERÊNCIA BIBLIOGRÁFICA – </w:t>
      </w:r>
    </w:p>
    <w:p w14:paraId="4A36F298" w14:textId="77777777" w:rsidR="004A6E0A" w:rsidRPr="00B22C0C" w:rsidRDefault="004A6E0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3466FC86" w14:textId="0E78C554" w:rsidR="004A6E0A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FORTUNATO, Thiago </w:t>
      </w:r>
      <w:proofErr w:type="spellStart"/>
      <w:r w:rsidRPr="00B22C0C">
        <w:rPr>
          <w:rFonts w:ascii="Times New Roman" w:hAnsi="Times New Roman" w:cs="Times New Roman"/>
          <w:color w:val="000000"/>
          <w:sz w:val="24"/>
          <w:szCs w:val="23"/>
        </w:rPr>
        <w:t>Luis</w:t>
      </w:r>
      <w:proofErr w:type="spellEnd"/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 Silva</w:t>
      </w: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. </w:t>
      </w:r>
      <w:r w:rsidRPr="00F56B0F">
        <w:rPr>
          <w:rFonts w:ascii="Times New Roman" w:hAnsi="Times New Roman" w:cs="Times New Roman"/>
          <w:b/>
          <w:bCs/>
          <w:color w:val="000000"/>
          <w:sz w:val="24"/>
          <w:szCs w:val="23"/>
        </w:rPr>
        <w:t>Pla</w:t>
      </w:r>
      <w:r w:rsidR="004A6E0A" w:rsidRPr="00B22C0C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nejamento e Implantação da Plataforma para Mapeamento </w:t>
      </w:r>
      <w:r w:rsidRPr="00B22C0C">
        <w:rPr>
          <w:rFonts w:ascii="Times New Roman" w:hAnsi="Times New Roman" w:cs="Times New Roman"/>
          <w:b/>
          <w:bCs/>
          <w:color w:val="000000"/>
          <w:sz w:val="24"/>
          <w:szCs w:val="23"/>
        </w:rPr>
        <w:t>de Competências</w:t>
      </w:r>
      <w:r w:rsidRPr="00F56B0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. </w:t>
      </w:r>
    </w:p>
    <w:p w14:paraId="056172E7" w14:textId="16B74B5D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2017. 48f. Trabalho de Graduação - FATEC de São José dos Campos: Professor </w:t>
      </w:r>
      <w:proofErr w:type="spellStart"/>
      <w:r w:rsidRPr="00F56B0F">
        <w:rPr>
          <w:rFonts w:ascii="Times New Roman" w:hAnsi="Times New Roman" w:cs="Times New Roman"/>
          <w:color w:val="000000"/>
          <w:sz w:val="24"/>
          <w:szCs w:val="23"/>
        </w:rPr>
        <w:t>Jessen</w:t>
      </w:r>
      <w:proofErr w:type="spellEnd"/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Vidal. </w:t>
      </w:r>
    </w:p>
    <w:p w14:paraId="10D2E1E4" w14:textId="053096AA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109907" w14:textId="7BCB6DE4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43C78D" w14:textId="314B52A7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1AE8FC2" w14:textId="10CDDD12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681BD45" w14:textId="35320BBE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56B0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CESSÃO DE DIREITOS – </w:t>
      </w:r>
    </w:p>
    <w:p w14:paraId="5BF935FD" w14:textId="77777777" w:rsidR="00B22C0C" w:rsidRPr="00F56B0F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46C021" w14:textId="39500A82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NOME DO AUTOR: </w:t>
      </w:r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Thiago </w:t>
      </w:r>
      <w:proofErr w:type="spellStart"/>
      <w:r w:rsidRPr="00B22C0C">
        <w:rPr>
          <w:rFonts w:ascii="Times New Roman" w:hAnsi="Times New Roman" w:cs="Times New Roman"/>
          <w:color w:val="000000"/>
          <w:sz w:val="24"/>
          <w:szCs w:val="23"/>
        </w:rPr>
        <w:t>Luis</w:t>
      </w:r>
      <w:proofErr w:type="spellEnd"/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 Silva Fortunato</w:t>
      </w: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</w:p>
    <w:p w14:paraId="47459771" w14:textId="36A5BD56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>TÍTULO DO TRABALHO: Pla</w:t>
      </w:r>
      <w:r w:rsidRPr="00B22C0C">
        <w:rPr>
          <w:rFonts w:ascii="Times New Roman" w:hAnsi="Times New Roman" w:cs="Times New Roman"/>
          <w:color w:val="000000"/>
          <w:sz w:val="24"/>
          <w:szCs w:val="23"/>
        </w:rPr>
        <w:t>nejamento e Implantação do Software Avaliador de Competências.</w:t>
      </w: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</w:p>
    <w:p w14:paraId="53CFA1A4" w14:textId="77777777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TIPO DO TRABALHO/ANO: Trabalho de Graduação / 2017. </w:t>
      </w:r>
    </w:p>
    <w:p w14:paraId="1FE24B4D" w14:textId="02990D12" w:rsidR="004A6E0A" w:rsidRPr="00B22C0C" w:rsidRDefault="004A6E0A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44971D11" w14:textId="77777777" w:rsidR="00B22C0C" w:rsidRP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5F78F761" w14:textId="1A96A26F" w:rsidR="00F56B0F" w:rsidRPr="00F56B0F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É concedida à FATEC de São José dos Campos: Professor </w:t>
      </w:r>
      <w:proofErr w:type="spellStart"/>
      <w:r w:rsidRPr="00F56B0F">
        <w:rPr>
          <w:rFonts w:ascii="Times New Roman" w:hAnsi="Times New Roman" w:cs="Times New Roman"/>
          <w:color w:val="000000"/>
          <w:sz w:val="24"/>
          <w:szCs w:val="23"/>
        </w:rPr>
        <w:t>Jessen</w:t>
      </w:r>
      <w:proofErr w:type="spellEnd"/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 Vidal permissão para reproduzir cópias deste Trabalho e para emprestar ou vender cópias somente para propósitos acadêmicos e científicos. O autor reserva outros direitos de publicação e nenhuma parte deste Trabalho pode ser reproduzida sem a autorização do autor. </w:t>
      </w:r>
    </w:p>
    <w:p w14:paraId="3B69CE25" w14:textId="77777777" w:rsidR="00F56B0F" w:rsidRPr="00B22C0C" w:rsidRDefault="00F56B0F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3607CD90" w14:textId="302025DB" w:rsid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67C7DDB0" w14:textId="6CE69589" w:rsidR="00B22C0C" w:rsidRDefault="00B22C0C" w:rsidP="00F56B0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</w:p>
    <w:p w14:paraId="08E44482" w14:textId="77777777" w:rsidR="00B22C0C" w:rsidRDefault="00F56B0F" w:rsidP="00B22C0C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F56B0F">
        <w:rPr>
          <w:rFonts w:ascii="Times New Roman" w:hAnsi="Times New Roman" w:cs="Times New Roman"/>
          <w:color w:val="000000"/>
          <w:sz w:val="24"/>
          <w:szCs w:val="23"/>
        </w:rPr>
        <w:t xml:space="preserve">___________________________________ </w:t>
      </w:r>
    </w:p>
    <w:p w14:paraId="5B10052B" w14:textId="03344FC1" w:rsidR="00F56B0F" w:rsidRPr="00B22C0C" w:rsidRDefault="00F56B0F" w:rsidP="00B22C0C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</w:pPr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Thiago </w:t>
      </w:r>
      <w:proofErr w:type="spellStart"/>
      <w:r w:rsidRPr="00B22C0C">
        <w:rPr>
          <w:rFonts w:ascii="Times New Roman" w:hAnsi="Times New Roman" w:cs="Times New Roman"/>
          <w:color w:val="000000"/>
          <w:sz w:val="24"/>
          <w:szCs w:val="23"/>
        </w:rPr>
        <w:t>Luis</w:t>
      </w:r>
      <w:proofErr w:type="spellEnd"/>
      <w:r w:rsidRPr="00B22C0C">
        <w:rPr>
          <w:rFonts w:ascii="Times New Roman" w:hAnsi="Times New Roman" w:cs="Times New Roman"/>
          <w:color w:val="000000"/>
          <w:sz w:val="24"/>
          <w:szCs w:val="23"/>
        </w:rPr>
        <w:t xml:space="preserve"> Silva Fortunato</w:t>
      </w:r>
    </w:p>
    <w:p w14:paraId="24181B1B" w14:textId="090223A4" w:rsidR="00F56B0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lastRenderedPageBreak/>
        <w:t xml:space="preserve">Thiago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Luis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 Silva Fortunato</w:t>
      </w:r>
    </w:p>
    <w:p w14:paraId="321E0121" w14:textId="6109DD29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2766362" w14:textId="77777777" w:rsidR="00651063" w:rsidRDefault="00651063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400FA30" w14:textId="77777777" w:rsidR="00F839DF" w:rsidRDefault="00F839DF" w:rsidP="00F839D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PLANEJAMENTO E IMPLANTAÇÃO DA PLATAFORMA</w:t>
      </w:r>
    </w:p>
    <w:p w14:paraId="4FAA5162" w14:textId="4AC4FDF2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 MAPEAMENTO PARA COMPETÊNCIAS</w:t>
      </w:r>
    </w:p>
    <w:p w14:paraId="024F0868" w14:textId="2D0228F1" w:rsidR="00F839DF" w:rsidRPr="00F839DF" w:rsidRDefault="00F839DF" w:rsidP="00F839DF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E97101" w14:textId="04A120D6" w:rsidR="00F839DF" w:rsidRPr="00F839DF" w:rsidRDefault="00F839DF" w:rsidP="00F839DF">
      <w:pPr>
        <w:ind w:left="495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839DF">
        <w:rPr>
          <w:rFonts w:ascii="Times New Roman" w:hAnsi="Times New Roman" w:cs="Times New Roman"/>
          <w:sz w:val="24"/>
          <w:szCs w:val="24"/>
        </w:rPr>
        <w:t>Trabalho de Graduação apresentado à Faculdade de Tecnologia São José dos Campos, como parte dos requisitos necessários para a obtenção da graduação de Tecnólogo em Banco de Dados.</w:t>
      </w:r>
    </w:p>
    <w:p w14:paraId="7BFA7989" w14:textId="2A4CF9A8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61271C1" w14:textId="6CA2DD24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04BA4CD" w14:textId="188CA33A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  <w:u w:val="single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  <w:u w:val="single"/>
        </w:rPr>
        <w:t>Composição da Banca</w:t>
      </w:r>
    </w:p>
    <w:p w14:paraId="5A816D7D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98A5B42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2A0842B4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696FED1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10FE1921" w14:textId="7556D4F2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___________________________________________________________________</w:t>
      </w:r>
    </w:p>
    <w:p w14:paraId="7F16B37E" w14:textId="6CE589AF" w:rsidR="00F839DF" w:rsidRPr="00F839DF" w:rsidRDefault="000D4318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Fabiano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Sabha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3"/>
        </w:rPr>
        <w:t>Walczak</w:t>
      </w:r>
      <w:proofErr w:type="spellEnd"/>
      <w:r w:rsidR="00F839DF"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, Mestre, FATEC Professor </w:t>
      </w:r>
      <w:proofErr w:type="spellStart"/>
      <w:r w:rsidR="00F839DF"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Jessen</w:t>
      </w:r>
      <w:proofErr w:type="spellEnd"/>
      <w:r w:rsidR="00F839DF"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Vidal</w:t>
      </w:r>
    </w:p>
    <w:p w14:paraId="330A60B8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37C5769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76F249AB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24F0E4EE" w14:textId="643240F1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__________________________________________________________________</w:t>
      </w:r>
    </w:p>
    <w:p w14:paraId="488B578D" w14:textId="1B12DD8F" w:rsidR="00F839DF" w:rsidRPr="00C9051B" w:rsidRDefault="000D4318" w:rsidP="00C9051B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  <w:r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>Antônio Egydio São Thiago Graça</w:t>
      </w:r>
      <w:r w:rsidR="00F839DF"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, Mestre, FATEC Professor </w:t>
      </w:r>
      <w:proofErr w:type="spellStart"/>
      <w:r w:rsidR="00F839DF"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>Jessen</w:t>
      </w:r>
      <w:proofErr w:type="spellEnd"/>
      <w:r w:rsidR="00F839DF" w:rsidRPr="00C9051B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Vidal</w:t>
      </w:r>
    </w:p>
    <w:p w14:paraId="6F9FCBDC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5CB6DD4E" w14:textId="6E54D1E6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47055938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24AA94F1" w14:textId="605CA1C5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__________________________________________________________________</w:t>
      </w:r>
    </w:p>
    <w:p w14:paraId="3F20976D" w14:textId="057F9C85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Eduardo </w:t>
      </w:r>
      <w:proofErr w:type="spellStart"/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Sakaue</w:t>
      </w:r>
      <w:proofErr w:type="spellEnd"/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, Mestre, FATEC Professor </w:t>
      </w:r>
      <w:proofErr w:type="spellStart"/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Jessen</w:t>
      </w:r>
      <w:proofErr w:type="spellEnd"/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Vidal</w:t>
      </w:r>
    </w:p>
    <w:p w14:paraId="199EC173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76AC933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4C77BF14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E3B9C08" w14:textId="77777777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1E646B0D" w14:textId="333C8C24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34D90FE7" w14:textId="0643EE0F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77106074" w14:textId="4A514C62" w:rsidR="00F839DF" w:rsidRPr="000D4318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3"/>
        </w:rPr>
      </w:pPr>
    </w:p>
    <w:p w14:paraId="605DFB13" w14:textId="494F2CE6" w:rsidR="00F839DF" w:rsidRPr="00F839DF" w:rsidRDefault="00F839DF" w:rsidP="00F839DF">
      <w:pPr>
        <w:suppressAutoHyphens w:val="0"/>
        <w:overflowPunct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3"/>
        </w:rPr>
      </w:pPr>
      <w:r w:rsidRPr="00F839DF">
        <w:rPr>
          <w:rFonts w:ascii="Times New Roman" w:hAnsi="Times New Roman" w:cs="Times New Roman"/>
          <w:b/>
          <w:bCs/>
          <w:color w:val="000000"/>
          <w:sz w:val="24"/>
          <w:szCs w:val="23"/>
        </w:rPr>
        <w:t>_____/_____/_____</w:t>
      </w:r>
    </w:p>
    <w:p w14:paraId="3F0A9AB9" w14:textId="1075F6E0" w:rsidR="00F839DF" w:rsidRPr="000D4318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</w:pPr>
      <w:r w:rsidRPr="000D4318">
        <w:rPr>
          <w:rFonts w:ascii="Times New Roman" w:hAnsi="Times New Roman" w:cs="Times New Roman"/>
          <w:b/>
          <w:bCs/>
          <w:color w:val="000000"/>
          <w:sz w:val="24"/>
          <w:szCs w:val="23"/>
        </w:rPr>
        <w:t>DATA DA APROVAÇÃO</w:t>
      </w:r>
    </w:p>
    <w:p w14:paraId="786E44F6" w14:textId="438CAC8A" w:rsidR="00F839DF" w:rsidRDefault="00F839DF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lastRenderedPageBreak/>
        <w:t>DEDICATÓRIA</w:t>
      </w:r>
    </w:p>
    <w:p w14:paraId="06C4137C" w14:textId="2B2C3E5C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B611FBE" w14:textId="380BB170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3A2E15E" w14:textId="0AAC9829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A561B8A" w14:textId="746B2AE9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E5A2C2C" w14:textId="745D73D1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030FEFA" w14:textId="32B2A5F2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A9508B0" w14:textId="127AFE43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3791E45" w14:textId="288AECF3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4B0DC5F" w14:textId="40032E42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5127CA8" w14:textId="41451B56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3369813" w14:textId="3074BE9C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9C138DF" w14:textId="54AF8074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BDFB9E1" w14:textId="00EAE17B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DD8DF29" w14:textId="13F5F992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E741487" w14:textId="26446B9E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9E14772" w14:textId="427E98FC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DBFDAB6" w14:textId="14361F75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B618CD7" w14:textId="6864FCEE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54814CD" w14:textId="3952A3E3" w:rsidR="00A23B51" w:rsidRDefault="00A23B51" w:rsidP="00F839D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48B12B3" w14:textId="465946AD" w:rsidR="00A23B51" w:rsidRPr="007F0F64" w:rsidRDefault="00A23B51" w:rsidP="00F839DF">
      <w:pPr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pt-BR"/>
        </w:rPr>
      </w:pPr>
    </w:p>
    <w:p w14:paraId="364EE214" w14:textId="02E7440B" w:rsidR="00F56B0F" w:rsidRPr="000D4318" w:rsidRDefault="00A23B51" w:rsidP="00A23B51">
      <w:pPr>
        <w:ind w:left="4956" w:firstLine="708"/>
        <w:jc w:val="both"/>
        <w:rPr>
          <w:rFonts w:ascii="Times New Roman" w:eastAsia="Times New Roman" w:hAnsi="Times New Roman" w:cs="Times New Roman"/>
          <w:bCs/>
          <w:sz w:val="24"/>
          <w:szCs w:val="32"/>
          <w:lang w:eastAsia="pt-BR"/>
        </w:rPr>
      </w:pPr>
      <w:r w:rsidRPr="000D4318">
        <w:rPr>
          <w:rFonts w:ascii="Times New Roman" w:hAnsi="Times New Roman" w:cs="Times New Roman"/>
          <w:sz w:val="24"/>
          <w:szCs w:val="23"/>
        </w:rPr>
        <w:t>Dedico este trabalho à Deus e minha família, em especial a meus pais Paulo Fortunato e Rosângela Fortunato pelo apoio e compreensão demonstrados nesses anos de faculdade.</w:t>
      </w:r>
    </w:p>
    <w:p w14:paraId="3DC6B267" w14:textId="77777777" w:rsidR="00A23B51" w:rsidRPr="000D4318" w:rsidRDefault="00A23B51">
      <w:pPr>
        <w:rPr>
          <w:rFonts w:ascii="Times New Roman" w:eastAsia="Times New Roman" w:hAnsi="Times New Roman" w:cs="Times New Roman"/>
          <w:bCs/>
          <w:sz w:val="24"/>
          <w:szCs w:val="32"/>
          <w:lang w:eastAsia="pt-BR"/>
        </w:rPr>
      </w:pPr>
    </w:p>
    <w:p w14:paraId="34B742F8" w14:textId="77777777" w:rsidR="007F0F64" w:rsidRPr="007F0F64" w:rsidRDefault="007F0F64" w:rsidP="007F0F64">
      <w:pPr>
        <w:jc w:val="center"/>
        <w:rPr>
          <w:rFonts w:ascii="Times New Roman" w:hAnsi="Times New Roman"/>
          <w:b/>
          <w:caps/>
          <w:sz w:val="28"/>
          <w:szCs w:val="28"/>
        </w:rPr>
      </w:pPr>
      <w:r w:rsidRPr="007F0F64">
        <w:rPr>
          <w:rFonts w:ascii="Times New Roman" w:hAnsi="Times New Roman"/>
          <w:b/>
          <w:caps/>
          <w:sz w:val="28"/>
          <w:szCs w:val="28"/>
        </w:rPr>
        <w:t>AGRADECIMENTOS</w:t>
      </w:r>
    </w:p>
    <w:p w14:paraId="119F5D87" w14:textId="77777777" w:rsidR="007F0F64" w:rsidRDefault="007F0F64" w:rsidP="007F0F64">
      <w:pPr>
        <w:spacing w:line="360" w:lineRule="auto"/>
        <w:ind w:firstLine="709"/>
        <w:jc w:val="both"/>
      </w:pPr>
    </w:p>
    <w:p w14:paraId="59D3FA21" w14:textId="34508F8A" w:rsidR="007F0F64" w:rsidRPr="007F0F64" w:rsidRDefault="007F0F64" w:rsidP="007F0F64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Agradeço em primeiro lugar ao Autor da Existência, Aquele que permite que todas as coisas se concretizem, nosso único e verdadeiro Deus.</w:t>
      </w:r>
    </w:p>
    <w:p w14:paraId="342FA5C5" w14:textId="77777777" w:rsidR="007F0F64" w:rsidRPr="007F0F64" w:rsidRDefault="007F0F64" w:rsidP="007F0F64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Este trabalho de conclusão de curso não seria possível sem a colaboração de várias pessoas. Em especial, gostaria de agradecer:</w:t>
      </w:r>
    </w:p>
    <w:p w14:paraId="22F751FB" w14:textId="77777777" w:rsidR="007F0F64" w:rsidRPr="007F0F64" w:rsidRDefault="007F0F64" w:rsidP="007F0F64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 xml:space="preserve">Ao orientador Prof. Me. Eduardo </w:t>
      </w:r>
      <w:proofErr w:type="spellStart"/>
      <w:r w:rsidRPr="007F0F64">
        <w:rPr>
          <w:rFonts w:ascii="Times New Roman" w:hAnsi="Times New Roman"/>
          <w:sz w:val="24"/>
        </w:rPr>
        <w:t>Sakaue</w:t>
      </w:r>
      <w:proofErr w:type="spellEnd"/>
      <w:r w:rsidRPr="007F0F64">
        <w:rPr>
          <w:rFonts w:ascii="Times New Roman" w:hAnsi="Times New Roman"/>
          <w:sz w:val="24"/>
        </w:rPr>
        <w:t>, por todo apoio e incentivo durante a elaboração deste trabalho e</w:t>
      </w:r>
      <w:ins w:id="0" w:author="Marcelo Inacio" w:date="2017-07-16T17:18:00Z">
        <w:r w:rsidRPr="007F0F64">
          <w:rPr>
            <w:rFonts w:ascii="Times New Roman" w:hAnsi="Times New Roman"/>
            <w:sz w:val="24"/>
          </w:rPr>
          <w:t xml:space="preserve"> a</w:t>
        </w:r>
      </w:ins>
      <w:r w:rsidRPr="007F0F64">
        <w:rPr>
          <w:rFonts w:ascii="Times New Roman" w:hAnsi="Times New Roman"/>
          <w:sz w:val="24"/>
        </w:rPr>
        <w:t xml:space="preserve"> todo período da faculdade.</w:t>
      </w:r>
    </w:p>
    <w:p w14:paraId="0510D4BE" w14:textId="77777777" w:rsidR="007F0F64" w:rsidRPr="007F0F64" w:rsidRDefault="007F0F64" w:rsidP="007F0F64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 xml:space="preserve">Ao prof. Me. Giuliano Araújo </w:t>
      </w:r>
      <w:proofErr w:type="spellStart"/>
      <w:r w:rsidRPr="007F0F64">
        <w:rPr>
          <w:rFonts w:ascii="Times New Roman" w:hAnsi="Times New Roman"/>
          <w:sz w:val="24"/>
        </w:rPr>
        <w:t>Bertoti</w:t>
      </w:r>
      <w:proofErr w:type="spellEnd"/>
      <w:r w:rsidRPr="007F0F64">
        <w:rPr>
          <w:rFonts w:ascii="Times New Roman" w:hAnsi="Times New Roman"/>
          <w:sz w:val="24"/>
        </w:rPr>
        <w:t>, pela iniciativa deste tema</w:t>
      </w:r>
      <w:del w:id="1" w:author="Marcelo Inacio" w:date="2017-07-16T17:18:00Z">
        <w:r w:rsidRPr="007F0F64" w:rsidDel="00257DA5">
          <w:rPr>
            <w:rFonts w:ascii="Times New Roman" w:hAnsi="Times New Roman"/>
            <w:sz w:val="24"/>
          </w:rPr>
          <w:delText xml:space="preserve"> em</w:delText>
        </w:r>
      </w:del>
      <w:r w:rsidRPr="007F0F64">
        <w:rPr>
          <w:rFonts w:ascii="Times New Roman" w:hAnsi="Times New Roman"/>
          <w:sz w:val="24"/>
        </w:rPr>
        <w:t xml:space="preserve"> na matéria de padrões de projetos.</w:t>
      </w:r>
    </w:p>
    <w:p w14:paraId="26CDA1E4" w14:textId="77777777" w:rsidR="007F0F64" w:rsidRPr="007F0F64" w:rsidRDefault="007F0F64" w:rsidP="007F0F64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7F0F64">
        <w:rPr>
          <w:rFonts w:ascii="Times New Roman" w:hAnsi="Times New Roman"/>
          <w:sz w:val="24"/>
        </w:rPr>
        <w:t>A todos professores da FATEC, que são responsáveis pela minha formação técnica.</w:t>
      </w:r>
    </w:p>
    <w:p w14:paraId="5A742231" w14:textId="77777777" w:rsidR="007F0F64" w:rsidRPr="007F0F64" w:rsidRDefault="007F0F64" w:rsidP="007F0F64">
      <w:pPr>
        <w:spacing w:line="360" w:lineRule="auto"/>
        <w:ind w:firstLine="709"/>
        <w:jc w:val="both"/>
        <w:rPr>
          <w:rFonts w:ascii="Times New Roman" w:hAnsi="Times New Roman"/>
          <w:b/>
          <w:caps/>
          <w:sz w:val="24"/>
          <w:szCs w:val="28"/>
        </w:rPr>
      </w:pPr>
      <w:r w:rsidRPr="007F0F64">
        <w:rPr>
          <w:rFonts w:ascii="Times New Roman" w:hAnsi="Times New Roman"/>
          <w:sz w:val="24"/>
        </w:rPr>
        <w:t xml:space="preserve">A todos meus colegas e amigos que formei durante os anos de estudo, principalmente Eduardo Di </w:t>
      </w:r>
      <w:proofErr w:type="spellStart"/>
      <w:r w:rsidRPr="007F0F64">
        <w:rPr>
          <w:rFonts w:ascii="Times New Roman" w:hAnsi="Times New Roman"/>
          <w:sz w:val="24"/>
        </w:rPr>
        <w:t>Nizo</w:t>
      </w:r>
      <w:proofErr w:type="spellEnd"/>
      <w:r w:rsidRPr="007F0F64">
        <w:rPr>
          <w:rFonts w:ascii="Times New Roman" w:hAnsi="Times New Roman"/>
          <w:sz w:val="24"/>
        </w:rPr>
        <w:t>, Thiago Fortunato, Daniel Barbosa e William Penna que fizeram maior parte desta jornada.</w:t>
      </w:r>
    </w:p>
    <w:p w14:paraId="46A19DB3" w14:textId="03D7709A" w:rsidR="00F56B0F" w:rsidRPr="007F0F64" w:rsidRDefault="00F56B0F">
      <w:pPr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</w:pPr>
    </w:p>
    <w:p w14:paraId="7B077A0A" w14:textId="68E1D761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B1086EB" w14:textId="0414C7AE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C3D1DAD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48DFB9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340E23F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217BB9D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FA0502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A269688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A46CEE6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C7B5A53" w14:textId="77777777" w:rsidR="00A85499" w:rsidRDefault="00A85499" w:rsidP="00A85499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BE99C98" w14:textId="44A8D836" w:rsidR="00F56B0F" w:rsidRPr="00CF7B33" w:rsidRDefault="00CF7B33" w:rsidP="00A8549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 w:rsidRPr="00CF7B33"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t>RESUMO</w:t>
      </w:r>
    </w:p>
    <w:p w14:paraId="01CF8B90" w14:textId="0CE5273A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4C9474B" w14:textId="4BD9B838" w:rsidR="00CF7B33" w:rsidRPr="00CF7B33" w:rsidRDefault="00CF7B33" w:rsidP="00E2057E">
      <w:pPr>
        <w:spacing w:line="360" w:lineRule="auto"/>
        <w:ind w:firstLine="709"/>
        <w:jc w:val="both"/>
        <w:rPr>
          <w:rFonts w:ascii="Times New Roman" w:eastAsiaTheme="minorHAnsi" w:hAnsi="Times New Roman"/>
          <w:sz w:val="24"/>
        </w:rPr>
      </w:pPr>
      <w:r w:rsidRPr="00CF7B33">
        <w:rPr>
          <w:rFonts w:ascii="Times New Roman" w:eastAsiaTheme="minorHAnsi" w:hAnsi="Times New Roman"/>
          <w:sz w:val="24"/>
        </w:rPr>
        <w:t xml:space="preserve">O projeto Permanência e Desenvolvimento de Talentos Profissionais foi idealizado e mantido pelo Centro Paula Souza, onde visa reduzir a evasão dos alunos nos cursos das </w:t>
      </w:r>
      <w:proofErr w:type="spellStart"/>
      <w:r w:rsidRPr="00CF7B33">
        <w:rPr>
          <w:rFonts w:ascii="Times New Roman" w:eastAsiaTheme="minorHAnsi" w:hAnsi="Times New Roman"/>
          <w:sz w:val="24"/>
        </w:rPr>
        <w:t>ETECs</w:t>
      </w:r>
      <w:proofErr w:type="spellEnd"/>
      <w:r w:rsidRPr="00CF7B33">
        <w:rPr>
          <w:rFonts w:ascii="Times New Roman" w:eastAsiaTheme="minorHAnsi" w:hAnsi="Times New Roman"/>
          <w:sz w:val="24"/>
        </w:rPr>
        <w:t xml:space="preserve"> e </w:t>
      </w:r>
      <w:proofErr w:type="spellStart"/>
      <w:r w:rsidRPr="00CF7B33">
        <w:rPr>
          <w:rFonts w:ascii="Times New Roman" w:eastAsiaTheme="minorHAnsi" w:hAnsi="Times New Roman"/>
          <w:sz w:val="24"/>
        </w:rPr>
        <w:t>FATECs</w:t>
      </w:r>
      <w:proofErr w:type="spellEnd"/>
      <w:r w:rsidRPr="00CF7B33">
        <w:rPr>
          <w:rFonts w:ascii="Times New Roman" w:eastAsiaTheme="minorHAnsi" w:hAnsi="Times New Roman"/>
          <w:sz w:val="24"/>
        </w:rPr>
        <w:t xml:space="preserve">. O projeto é formado por etapas, que vão desde a acolhida até a </w:t>
      </w:r>
      <w:proofErr w:type="spellStart"/>
      <w:r w:rsidRPr="00CF7B33">
        <w:rPr>
          <w:rFonts w:ascii="Times New Roman" w:eastAsiaTheme="minorHAnsi" w:hAnsi="Times New Roman"/>
          <w:sz w:val="24"/>
        </w:rPr>
        <w:t>mentoria</w:t>
      </w:r>
      <w:proofErr w:type="spellEnd"/>
      <w:r w:rsidRPr="00CF7B33">
        <w:rPr>
          <w:rFonts w:ascii="Times New Roman" w:eastAsiaTheme="minorHAnsi" w:hAnsi="Times New Roman"/>
          <w:sz w:val="24"/>
        </w:rPr>
        <w:t xml:space="preserve"> dos alunos. Nessas etapas informatizar o processo de mapeamento de perfil do aluno traz grandes benefícios. </w:t>
      </w:r>
      <w:r w:rsidR="005F245B">
        <w:rPr>
          <w:rFonts w:ascii="Times New Roman" w:eastAsiaTheme="minorHAnsi" w:hAnsi="Times New Roman"/>
          <w:sz w:val="24"/>
        </w:rPr>
        <w:t>A disponibilização em cada instituição compromete a continuidade do projeto</w:t>
      </w:r>
      <w:r w:rsidR="00BE55E8">
        <w:rPr>
          <w:rFonts w:ascii="Times New Roman" w:eastAsiaTheme="minorHAnsi" w:hAnsi="Times New Roman"/>
          <w:sz w:val="24"/>
        </w:rPr>
        <w:t xml:space="preserve"> pois dificulta o </w:t>
      </w:r>
      <w:r w:rsidR="005F245B">
        <w:rPr>
          <w:rFonts w:ascii="Times New Roman" w:eastAsiaTheme="minorHAnsi" w:hAnsi="Times New Roman"/>
          <w:sz w:val="24"/>
        </w:rPr>
        <w:t>compartilhamento de informações entre</w:t>
      </w:r>
      <w:r w:rsidR="00BE55E8">
        <w:rPr>
          <w:rFonts w:ascii="Times New Roman" w:eastAsiaTheme="minorHAnsi" w:hAnsi="Times New Roman"/>
          <w:sz w:val="24"/>
        </w:rPr>
        <w:t xml:space="preserve"> as instituições, além de ser ineficiente o controle e gestão da arquitetura proposta pelo Centro Paula Souza. Ao centralizar a implantação num só local, garante-se o alcance a todos alunos além de facilitar o gerenciamento dos serviços necessários para mantê-la sempre disponível. </w:t>
      </w:r>
    </w:p>
    <w:p w14:paraId="4E1E8B0D" w14:textId="77777777" w:rsidR="00CF7B33" w:rsidRDefault="00CF7B33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9B5EE4B" w14:textId="46EF6116" w:rsidR="00F56B0F" w:rsidRPr="00BE55E8" w:rsidRDefault="00BE55E8">
      <w:pP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</w:pPr>
      <w:r w:rsidRPr="00BE55E8">
        <w:rPr>
          <w:rFonts w:ascii="Times New Roman" w:eastAsia="Times New Roman" w:hAnsi="Times New Roman" w:cs="Times New Roman"/>
          <w:b/>
          <w:bCs/>
          <w:sz w:val="24"/>
          <w:szCs w:val="32"/>
          <w:lang w:eastAsia="pt-BR"/>
        </w:rPr>
        <w:t>Palavras Chave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 xml:space="preserve">: </w:t>
      </w:r>
      <w:r w:rsidRPr="00BE55E8"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Arquitetura, Dispon</w:t>
      </w:r>
      <w: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 xml:space="preserve">ibilidade, Integração Contínua, </w:t>
      </w:r>
      <w:proofErr w:type="spellStart"/>
      <w: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DevOps</w:t>
      </w:r>
      <w:proofErr w:type="spellEnd"/>
      <w:r>
        <w:rPr>
          <w:rFonts w:ascii="Times New Roman" w:eastAsia="Times New Roman" w:hAnsi="Times New Roman" w:cs="Times New Roman"/>
          <w:bCs/>
          <w:i/>
          <w:sz w:val="24"/>
          <w:szCs w:val="32"/>
          <w:lang w:eastAsia="pt-BR"/>
        </w:rPr>
        <w:t>.</w:t>
      </w:r>
    </w:p>
    <w:p w14:paraId="6CB3898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E2383F1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4ABC4A7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B71CAE5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DA23962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A63E12A" w14:textId="77777777" w:rsidR="00F56B0F" w:rsidRDefault="00F56B0F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B3EEBE9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D82F439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2DD49BE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EBB6514" w14:textId="77777777" w:rsidR="004A6E0A" w:rsidRDefault="004A6E0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2770746" w14:textId="77777777" w:rsidR="00BE55E8" w:rsidRDefault="00BE55E8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4C9C2C8" w14:textId="1DBF8367" w:rsidR="00BE55E8" w:rsidRDefault="00BE55E8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A4C6C80" w14:textId="250A172D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 w:rsidRPr="00BE55E8"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lastRenderedPageBreak/>
        <w:t>ABSTRACT</w:t>
      </w:r>
    </w:p>
    <w:p w14:paraId="0F27E1CE" w14:textId="080E681E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BBCF6EE" w14:textId="0B59CC80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0F06FB48" w14:textId="19E2B627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972A41A" w14:textId="2E0E3A2F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2DAF483" w14:textId="54E344D1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DD3F040" w14:textId="36B4976D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921F1B6" w14:textId="3642A70A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60EEEE5" w14:textId="75EF8CDF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01FC445F" w14:textId="45D79FA4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C143A15" w14:textId="2F0530DD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530643A" w14:textId="5C81EC05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F486BD5" w14:textId="185DB96D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5E9F4591" w14:textId="1F3CA3A5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45EADDB" w14:textId="6F409E3F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1D03C21D" w14:textId="343A8351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3CC776B" w14:textId="160E182B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5C1EA5C" w14:textId="6B48A2DC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5C9CD126" w14:textId="07108922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069872A" w14:textId="0B731760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59546B6E" w14:textId="16AA4596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1D3C512E" w14:textId="2E030257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47D9906" w14:textId="216457B8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185EDD6" w14:textId="2A01E2DD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5691400" w14:textId="4B310410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275BF44" w14:textId="6A376B4B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6B1C030C" w14:textId="2558F961" w:rsidR="00BE55E8" w:rsidRDefault="00BE55E8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6F14D783" w14:textId="77777777" w:rsidR="00A40D2D" w:rsidRDefault="00A40D2D" w:rsidP="00A40D2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  <w:lastRenderedPageBreak/>
        <w:t>LISTA DE FIGURAS</w:t>
      </w:r>
    </w:p>
    <w:p w14:paraId="6163B96E" w14:textId="49CD9DD5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02CCB4B" w14:textId="017FF110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244FAD2F" w14:textId="1FB3AAA9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AA6D86B" w14:textId="7DC959D8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088BB3D" w14:textId="0883F219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8EB61E1" w14:textId="0916C271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92E2A63" w14:textId="0B1D00CB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72B423A4" w14:textId="03C837C1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30F8D41" w14:textId="76AABB8B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0EE9C7E6" w14:textId="39A67488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1D1652A" w14:textId="1922DB58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694585B3" w14:textId="2B270FDA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1497E049" w14:textId="21840BF1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61CAD199" w14:textId="3CD7CB80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DA6BD13" w14:textId="40B057FF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82CA029" w14:textId="73092C84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1FDCC2C" w14:textId="408E9684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9311A53" w14:textId="2BCBA9DC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3F40303E" w14:textId="1C8793C4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183C867F" w14:textId="650063C4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5B0047CB" w14:textId="34CF1EAC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08D883DB" w14:textId="75471417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2DAA4A6" w14:textId="58EB5C87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58499A48" w14:textId="1AB0A3EF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058DD142" w14:textId="2CA184C1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B6EA74B" w14:textId="77777777" w:rsidR="00A40D2D" w:rsidRDefault="00A40D2D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sdt>
      <w:sdtPr>
        <w:id w:val="-1079365345"/>
        <w:docPartObj>
          <w:docPartGallery w:val="Table of Contents"/>
          <w:docPartUnique/>
        </w:docPartObj>
      </w:sdtPr>
      <w:sdtEndPr>
        <w:rPr>
          <w:rFonts w:ascii="Calibri" w:eastAsia="Droid Sans Fallback" w:hAnsi="Calibri" w:cs="Calibri"/>
          <w:b/>
          <w:bCs/>
          <w:color w:val="00000A"/>
          <w:sz w:val="22"/>
          <w:szCs w:val="22"/>
          <w:lang w:eastAsia="en-US"/>
        </w:rPr>
      </w:sdtEndPr>
      <w:sdtContent>
        <w:p w14:paraId="4DCEDD16" w14:textId="37E1786B" w:rsidR="008B6D5F" w:rsidRPr="008B6D5F" w:rsidRDefault="008B6D5F" w:rsidP="008B6D5F">
          <w:pPr>
            <w:pStyle w:val="CabealhodoSumrio"/>
            <w:jc w:val="center"/>
            <w:rPr>
              <w:rFonts w:ascii="Times New Roman" w:hAnsi="Times New Roman"/>
              <w:b/>
              <w:color w:val="auto"/>
            </w:rPr>
          </w:pPr>
          <w:r w:rsidRPr="008B6D5F">
            <w:rPr>
              <w:rFonts w:ascii="Times New Roman" w:hAnsi="Times New Roman"/>
              <w:b/>
              <w:color w:val="auto"/>
            </w:rPr>
            <w:t>Sumário</w:t>
          </w:r>
          <w:bookmarkStart w:id="2" w:name="_GoBack"/>
          <w:bookmarkEnd w:id="2"/>
        </w:p>
        <w:p w14:paraId="4AACF3FE" w14:textId="5819A952" w:rsidR="009C22DA" w:rsidRDefault="008B6D5F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01527" w:history="1">
            <w:r w:rsidR="009C22DA" w:rsidRPr="00351E01">
              <w:rPr>
                <w:rStyle w:val="Hyperlink"/>
                <w:noProof/>
              </w:rPr>
              <w:t>1.1</w:t>
            </w:r>
            <w:r w:rsidR="009C22DA"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="009C22DA" w:rsidRPr="00351E01">
              <w:rPr>
                <w:rStyle w:val="Hyperlink"/>
                <w:noProof/>
              </w:rPr>
              <w:t>Objetivo</w:t>
            </w:r>
            <w:r w:rsidR="009C22DA">
              <w:rPr>
                <w:noProof/>
                <w:webHidden/>
              </w:rPr>
              <w:tab/>
            </w:r>
            <w:r w:rsidR="009C22DA">
              <w:rPr>
                <w:noProof/>
                <w:webHidden/>
              </w:rPr>
              <w:fldChar w:fldCharType="begin"/>
            </w:r>
            <w:r w:rsidR="009C22DA">
              <w:rPr>
                <w:noProof/>
                <w:webHidden/>
              </w:rPr>
              <w:instrText xml:space="preserve"> PAGEREF _Toc498901527 \h </w:instrText>
            </w:r>
            <w:r w:rsidR="009C22DA">
              <w:rPr>
                <w:noProof/>
                <w:webHidden/>
              </w:rPr>
            </w:r>
            <w:r w:rsidR="009C22DA">
              <w:rPr>
                <w:noProof/>
                <w:webHidden/>
              </w:rPr>
              <w:fldChar w:fldCharType="separate"/>
            </w:r>
            <w:r w:rsidR="009C22DA">
              <w:rPr>
                <w:noProof/>
                <w:webHidden/>
              </w:rPr>
              <w:t>XIII</w:t>
            </w:r>
            <w:r w:rsidR="009C22DA">
              <w:rPr>
                <w:noProof/>
                <w:webHidden/>
              </w:rPr>
              <w:fldChar w:fldCharType="end"/>
            </w:r>
          </w:hyperlink>
        </w:p>
        <w:p w14:paraId="68192ECA" w14:textId="325781B9" w:rsidR="009C22DA" w:rsidRDefault="009C22DA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28" w:history="1">
            <w:r w:rsidRPr="00351E0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4DB38" w14:textId="36D8AF74" w:rsidR="009C22DA" w:rsidRDefault="009C22DA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29" w:history="1">
            <w:r w:rsidRPr="00351E01">
              <w:rPr>
                <w:rStyle w:val="Hyperlink"/>
                <w:rFonts w:ascii="Times New Roman" w:hAnsi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AB309" w14:textId="012A0192" w:rsidR="009C22DA" w:rsidRDefault="009C22DA">
          <w:pPr>
            <w:pStyle w:val="Sumrio2"/>
            <w:tabs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30" w:history="1">
            <w:r w:rsidRPr="00351E01">
              <w:rPr>
                <w:rStyle w:val="Hyperlink"/>
                <w:noProof/>
              </w:rPr>
              <w:t>2.1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22E1" w14:textId="6E781A4E" w:rsidR="009C22DA" w:rsidRDefault="009C22DA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31" w:history="1">
            <w:r w:rsidRPr="00351E0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noProof/>
              </w:rPr>
              <w:t>Definição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DFDEF" w14:textId="764622B4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32" w:history="1">
            <w:r w:rsidRPr="00351E01">
              <w:rPr>
                <w:rStyle w:val="Hyperlink"/>
                <w:rFonts w:ascii="Times New Roman" w:hAnsi="Times New Roman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/>
                <w:noProof/>
              </w:rPr>
              <w:t>Máquina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9EC1" w14:textId="13C8DDD0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33" w:history="1">
            <w:r w:rsidRPr="00351E01">
              <w:rPr>
                <w:rStyle w:val="Hyperlink"/>
                <w:rFonts w:ascii="Times New Roman" w:hAnsi="Times New Roman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/>
                <w:noProof/>
              </w:rPr>
              <w:t>Servidor Web 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E1F4B" w14:textId="29311A4A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34" w:history="1">
            <w:r w:rsidRPr="00351E01">
              <w:rPr>
                <w:rStyle w:val="Hyperlink"/>
                <w:rFonts w:ascii="Times New Roman" w:hAnsi="Times New Roman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/>
                <w:noProof/>
              </w:rPr>
              <w:t>Servidor Web 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372B" w14:textId="390DBC0C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35" w:history="1">
            <w:r w:rsidRPr="00351E01">
              <w:rPr>
                <w:rStyle w:val="Hyperlink"/>
                <w:rFonts w:ascii="Times New Roman" w:hAnsi="Times New Roman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4BEE" w14:textId="5A09D3A4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36" w:history="1">
            <w:r w:rsidRPr="00351E01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 w:cs="Times New Roman"/>
                <w:noProof/>
              </w:rPr>
              <w:t>Balanceador de 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5C51A" w14:textId="34568613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37" w:history="1">
            <w:r w:rsidRPr="00351E01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 w:cs="Times New Roman"/>
                <w:noProof/>
              </w:rPr>
              <w:t>Integração Contínua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72F8B" w14:textId="7F1279F7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38" w:history="1">
            <w:r w:rsidRPr="00351E01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 w:cs="Times New Roman"/>
                <w:noProof/>
              </w:rPr>
              <w:t>Interface de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AAB5" w14:textId="01F8194B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39" w:history="1">
            <w:r w:rsidRPr="00351E01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 w:cs="Times New Roman"/>
                <w:noProof/>
              </w:rPr>
              <w:t>Quantidade e Escalabilidade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CB8F8" w14:textId="0DA838CF" w:rsidR="009C22DA" w:rsidRDefault="009C22DA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40" w:history="1">
            <w:r w:rsidRPr="00351E0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EC6B" w14:textId="319F5B22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41" w:history="1">
            <w:r w:rsidRPr="00351E01">
              <w:rPr>
                <w:rStyle w:val="Hyperlink"/>
                <w:rFonts w:ascii="Times New Roman" w:hAnsi="Times New Roman" w:cs="Times New Roman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 w:cs="Times New Roman"/>
                <w:noProof/>
              </w:rPr>
              <w:t>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950B" w14:textId="744C636A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42" w:history="1">
            <w:r w:rsidRPr="00351E01">
              <w:rPr>
                <w:rStyle w:val="Hyperlink"/>
                <w:rFonts w:ascii="Times New Roman" w:hAnsi="Times New Roman" w:cs="Times New Roman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 w:cs="Times New Roman"/>
                <w:noProof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AE78" w14:textId="701C33DC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43" w:history="1">
            <w:r w:rsidRPr="00351E01">
              <w:rPr>
                <w:rStyle w:val="Hyperlink"/>
                <w:rFonts w:ascii="Times New Roman" w:hAnsi="Times New Roman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 w:cs="Times New Roman"/>
                <w:noProof/>
              </w:rPr>
              <w:t>Haproxy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62BE0" w14:textId="40916445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44" w:history="1">
            <w:r w:rsidRPr="00351E01">
              <w:rPr>
                <w:rStyle w:val="Hyperlink"/>
                <w:rFonts w:ascii="Times New Roman" w:hAnsi="Times New Roman" w:cs="Times New Roman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 w:cs="Times New Roman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E1B00" w14:textId="3AE6A6CD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45" w:history="1">
            <w:r w:rsidRPr="00351E01">
              <w:rPr>
                <w:rStyle w:val="Hyperlink"/>
                <w:rFonts w:ascii="Times New Roman" w:hAnsi="Times New Roman" w:cs="Times New Roman"/>
                <w:noProof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 w:cs="Times New Roman"/>
                <w:noProof/>
              </w:rPr>
              <w:t>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E94AF" w14:textId="27C9A042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46" w:history="1">
            <w:r w:rsidRPr="00351E01">
              <w:rPr>
                <w:rStyle w:val="Hyperlink"/>
                <w:rFonts w:ascii="Times New Roman" w:hAnsi="Times New Roman" w:cs="Times New Roman"/>
                <w:noProof/>
              </w:rPr>
              <w:t>2.3.6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 w:cs="Times New Roman"/>
                <w:noProof/>
              </w:rPr>
              <w:t>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AD491" w14:textId="21F7ADB1" w:rsidR="009C22DA" w:rsidRDefault="009C22DA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47" w:history="1">
            <w:r w:rsidRPr="00351E01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9419" w14:textId="61A7433C" w:rsidR="009C22DA" w:rsidRDefault="009C22DA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48" w:history="1">
            <w:r w:rsidRPr="00351E0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noProof/>
              </w:rPr>
              <w:t>Mapskills-Cadivisor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33941" w14:textId="7F7DFB01" w:rsidR="009C22DA" w:rsidRDefault="009C22DA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49" w:history="1">
            <w:r w:rsidRPr="00351E0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noProof/>
              </w:rPr>
              <w:t>Mapskills-Jenkins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858F7" w14:textId="73A5A7A9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50" w:history="1">
            <w:r w:rsidRPr="00351E01">
              <w:rPr>
                <w:rStyle w:val="Hyperlink"/>
                <w:rFonts w:ascii="Times New Roman" w:hAnsi="Times New Roman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/>
                <w:noProof/>
              </w:rPr>
              <w:t>Build-Mapksills-App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9DA5D" w14:textId="5D0BA867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51" w:history="1">
            <w:r w:rsidRPr="00351E01">
              <w:rPr>
                <w:rStyle w:val="Hyperlink"/>
                <w:rFonts w:ascii="Times New Roman" w:hAnsi="Times New Roman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eastAsia="Times New Roman" w:hAnsi="Times New Roman" w:cs="Times New Roman"/>
                <w:noProof/>
              </w:rPr>
              <w:t>Build Mapskills-Web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B0B70" w14:textId="336ADF90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52" w:history="1">
            <w:r w:rsidRPr="00351E01">
              <w:rPr>
                <w:rStyle w:val="Hyperlink"/>
                <w:rFonts w:ascii="Times New Roman" w:hAnsi="Times New Roman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eastAsia="Times New Roman" w:hAnsi="Times New Roman" w:cs="Times New Roman"/>
                <w:noProof/>
              </w:rPr>
              <w:t>Copy Artifact Mapskills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27F82" w14:textId="11206903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53" w:history="1">
            <w:r w:rsidRPr="00351E01">
              <w:rPr>
                <w:rStyle w:val="Hyperlink"/>
                <w:rFonts w:ascii="Times New Roman" w:eastAsia="Times New Roman" w:hAnsi="Times New Roman" w:cs="Times New Roman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eastAsia="Times New Roman" w:hAnsi="Times New Roman" w:cs="Times New Roman"/>
                <w:noProof/>
              </w:rPr>
              <w:t>Copy Artifact Mapskills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2846E" w14:textId="2B53068E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54" w:history="1">
            <w:r w:rsidRPr="00351E01">
              <w:rPr>
                <w:rStyle w:val="Hyperlink"/>
                <w:rFonts w:ascii="Times New Roman" w:hAnsi="Times New Roman"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eastAsia="Times New Roman" w:hAnsi="Times New Roman" w:cs="Times New Roman"/>
                <w:noProof/>
              </w:rPr>
              <w:t>Deploy Mapskills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4082" w14:textId="735EE147" w:rsidR="009C22DA" w:rsidRDefault="009C22DA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55" w:history="1">
            <w:r w:rsidRPr="00351E0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noProof/>
              </w:rPr>
              <w:t>Tomcat-Back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A9F2E" w14:textId="40285900" w:rsidR="009C22DA" w:rsidRDefault="009C22DA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56" w:history="1">
            <w:r w:rsidRPr="00351E01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noProof/>
              </w:rPr>
              <w:t>Tomcat-Front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8D65" w14:textId="4F82361A" w:rsidR="009C22DA" w:rsidRDefault="009C22DA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57" w:history="1">
            <w:r w:rsidRPr="00351E01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noProof/>
              </w:rPr>
              <w:t>Mapskills-Mysql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FB89" w14:textId="457C6122" w:rsidR="009C22DA" w:rsidRDefault="009C22DA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58" w:history="1">
            <w:r w:rsidRPr="00351E01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noProof/>
              </w:rPr>
              <w:t>Mapskills-Haproxy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B982E" w14:textId="47F56791" w:rsidR="009C22DA" w:rsidRDefault="009C22DA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59" w:history="1">
            <w:r w:rsidRPr="00351E01">
              <w:rPr>
                <w:rStyle w:val="Hyperlink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noProof/>
              </w:rPr>
              <w:t>Docker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9EC5C" w14:textId="7FFD7324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60" w:history="1">
            <w:r w:rsidRPr="00351E01">
              <w:rPr>
                <w:rStyle w:val="Hyperlink"/>
                <w:rFonts w:ascii="Times New Roman" w:hAnsi="Times New Roman"/>
                <w:noProof/>
              </w:rPr>
              <w:t>3.7.1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D627C" w14:textId="7BD9980D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61" w:history="1">
            <w:r w:rsidRPr="00351E01">
              <w:rPr>
                <w:rStyle w:val="Hyperlink"/>
                <w:rFonts w:ascii="Times New Roman" w:hAnsi="Times New Roman"/>
                <w:noProof/>
              </w:rPr>
              <w:t>3.7.2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/>
                <w:noProof/>
              </w:rPr>
              <w:t>Volumes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7F973" w14:textId="4F494179" w:rsidR="009C22DA" w:rsidRDefault="009C22DA">
          <w:pPr>
            <w:pStyle w:val="Sumrio1"/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62" w:history="1">
            <w:r w:rsidRPr="00351E01">
              <w:rPr>
                <w:rStyle w:val="Hyperlink"/>
                <w:rFonts w:ascii="Times New Roman" w:hAnsi="Times New Roman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998C8" w14:textId="42DF96A8" w:rsidR="009C22DA" w:rsidRDefault="009C22DA">
          <w:pPr>
            <w:pStyle w:val="Sumrio2"/>
            <w:tabs>
              <w:tab w:val="left" w:pos="88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63" w:history="1">
            <w:r w:rsidRPr="00351E01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noProof/>
              </w:rPr>
              <w:t>Experimento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6E8A0" w14:textId="25D133FE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64" w:history="1">
            <w:r w:rsidRPr="00351E01">
              <w:rPr>
                <w:rStyle w:val="Hyperlink"/>
                <w:rFonts w:ascii="Times New Roman" w:hAnsi="Times New Roman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/>
                <w:noProof/>
              </w:rPr>
              <w:t>Experimento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73643" w14:textId="4EE86594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65" w:history="1">
            <w:r w:rsidRPr="00351E01">
              <w:rPr>
                <w:rStyle w:val="Hyperlink"/>
                <w:rFonts w:ascii="Times New Roman" w:hAnsi="Times New Roman"/>
                <w:noProof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/>
                <w:noProof/>
              </w:rPr>
              <w:t>Experimento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99703" w14:textId="615AF0D1" w:rsidR="009C22DA" w:rsidRDefault="009C22DA">
          <w:pPr>
            <w:pStyle w:val="Sumrio3"/>
            <w:tabs>
              <w:tab w:val="left" w:pos="1320"/>
              <w:tab w:val="right" w:leader="dot" w:pos="8636"/>
            </w:tabs>
            <w:rPr>
              <w:rFonts w:asciiTheme="minorHAnsi" w:eastAsiaTheme="minorEastAsia" w:hAnsiTheme="minorHAnsi" w:cstheme="minorBidi"/>
              <w:noProof/>
              <w:color w:val="auto"/>
              <w:lang w:eastAsia="pt-BR"/>
            </w:rPr>
          </w:pPr>
          <w:hyperlink w:anchor="_Toc498901566" w:history="1">
            <w:r w:rsidRPr="00351E01">
              <w:rPr>
                <w:rStyle w:val="Hyperlink"/>
                <w:rFonts w:ascii="Times New Roman" w:hAnsi="Times New Roman"/>
                <w:noProof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eastAsia="pt-BR"/>
              </w:rPr>
              <w:tab/>
            </w:r>
            <w:r w:rsidRPr="00351E01">
              <w:rPr>
                <w:rStyle w:val="Hyperlink"/>
                <w:rFonts w:ascii="Times New Roman" w:hAnsi="Times New Roman"/>
                <w:noProof/>
              </w:rPr>
              <w:t>Experimento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_Toc498901566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XXXI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48324" w14:textId="0FE162ED" w:rsidR="008B6D5F" w:rsidRDefault="008B6D5F">
          <w:r>
            <w:rPr>
              <w:b/>
              <w:bCs/>
            </w:rPr>
            <w:fldChar w:fldCharType="end"/>
          </w:r>
        </w:p>
      </w:sdtContent>
    </w:sdt>
    <w:p w14:paraId="4024648A" w14:textId="77777777" w:rsidR="00C9051B" w:rsidRDefault="00C9051B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477489C2" w14:textId="77777777" w:rsidR="00C9051B" w:rsidRDefault="00C9051B" w:rsidP="00BE55E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6970BB4C" w14:textId="77777777" w:rsidR="00A85499" w:rsidRPr="00A85499" w:rsidRDefault="00A85499" w:rsidP="00A8549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pt-BR"/>
        </w:rPr>
      </w:pPr>
    </w:p>
    <w:p w14:paraId="1DF11D65" w14:textId="46017353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0B20381" w14:textId="083D493A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322EF5FC" w14:textId="4E9F9C10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C32F1A5" w14:textId="296D2CFF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C63F53F" w14:textId="01C45E16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55A308E" w14:textId="5005AB21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482DEEB" w14:textId="2BAE8D40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26DACB6" w14:textId="2487A181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24B8E1C" w14:textId="27977D26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9A8DE64" w14:textId="5E688D06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6BF71231" w14:textId="0081DB0A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0BCBE37" w14:textId="33DA0492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4DEE2A0B" w14:textId="44CFD7C0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494CA8C" w14:textId="0B2B48FC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69BA339" w14:textId="6BD1739B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D4D0076" w14:textId="6E179225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94E8922" w14:textId="74EFA235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82EC8B0" w14:textId="25D5BE1D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13EB1E87" w14:textId="3DFED92A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74DDFBF8" w14:textId="03183F86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5449B6D8" w14:textId="2AF85B08" w:rsidR="002C515A" w:rsidRDefault="002C515A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0164A909" w14:textId="1F8989D5" w:rsidR="002C515A" w:rsidRPr="002C515A" w:rsidRDefault="002C515A" w:rsidP="002C515A">
      <w:pPr>
        <w:jc w:val="center"/>
        <w:rPr>
          <w:rFonts w:ascii="Times New Roman" w:hAnsi="Times New Roman"/>
          <w:b/>
          <w:sz w:val="28"/>
        </w:rPr>
      </w:pPr>
      <w:r w:rsidRPr="002C515A">
        <w:rPr>
          <w:rFonts w:ascii="Times New Roman" w:hAnsi="Times New Roman"/>
          <w:b/>
          <w:sz w:val="28"/>
        </w:rPr>
        <w:t>SUMÁRIO</w:t>
      </w:r>
    </w:p>
    <w:p w14:paraId="603EEB5C" w14:textId="7A797A41" w:rsidR="00F56B0F" w:rsidRDefault="00F56B0F"/>
    <w:p w14:paraId="21541390" w14:textId="317F5035" w:rsidR="002C515A" w:rsidRDefault="002C515A"/>
    <w:p w14:paraId="7C34D35F" w14:textId="119DE6B7" w:rsidR="002C515A" w:rsidRDefault="002C515A"/>
    <w:p w14:paraId="71A8B00D" w14:textId="6F76DE0D" w:rsidR="002C515A" w:rsidRDefault="002C515A"/>
    <w:p w14:paraId="3E319853" w14:textId="0FAD8EE2" w:rsidR="002C515A" w:rsidRDefault="002C515A"/>
    <w:p w14:paraId="104F28B4" w14:textId="47D9487F" w:rsidR="002C515A" w:rsidRDefault="002C515A"/>
    <w:p w14:paraId="75BF186F" w14:textId="3F195488" w:rsidR="002C515A" w:rsidRDefault="002C515A"/>
    <w:p w14:paraId="49CCC923" w14:textId="504D147D" w:rsidR="002C515A" w:rsidRDefault="002C515A"/>
    <w:p w14:paraId="3817D1E8" w14:textId="04DC8A9A" w:rsidR="002C515A" w:rsidRDefault="002C515A"/>
    <w:p w14:paraId="1BBDD6D7" w14:textId="5CE7C5FA" w:rsidR="002C515A" w:rsidRDefault="002C515A"/>
    <w:p w14:paraId="42A2F9C9" w14:textId="0155786D" w:rsidR="002C515A" w:rsidRDefault="002C515A"/>
    <w:p w14:paraId="46F9B05C" w14:textId="73EF8D31" w:rsidR="002C515A" w:rsidRDefault="002C515A"/>
    <w:p w14:paraId="480878F3" w14:textId="0814EEB4" w:rsidR="002C515A" w:rsidRDefault="002C515A"/>
    <w:p w14:paraId="26161C80" w14:textId="39501B50" w:rsidR="002C515A" w:rsidRDefault="002C515A"/>
    <w:p w14:paraId="5134AA79" w14:textId="6C7CB8B3" w:rsidR="002C515A" w:rsidRDefault="002C515A"/>
    <w:p w14:paraId="07C69594" w14:textId="68650DA1" w:rsidR="002C515A" w:rsidRDefault="002C515A"/>
    <w:p w14:paraId="07C8C28B" w14:textId="3BDBF4EF" w:rsidR="002C515A" w:rsidRDefault="002C515A"/>
    <w:p w14:paraId="005055A3" w14:textId="24F1F568" w:rsidR="002C515A" w:rsidRDefault="002C515A"/>
    <w:p w14:paraId="71604A2E" w14:textId="160AC62B" w:rsidR="002C515A" w:rsidRDefault="002C515A"/>
    <w:p w14:paraId="3661120C" w14:textId="44FE3991" w:rsidR="002C515A" w:rsidRDefault="002C515A"/>
    <w:p w14:paraId="67F33608" w14:textId="786CC03F" w:rsidR="002C515A" w:rsidRDefault="002C515A"/>
    <w:p w14:paraId="7F182DF0" w14:textId="5DA75688" w:rsidR="002C515A" w:rsidRDefault="002C515A"/>
    <w:p w14:paraId="74F40528" w14:textId="7C6D83E9" w:rsidR="00F6771E" w:rsidRPr="003A33EF" w:rsidRDefault="0066512C" w:rsidP="00C9051B">
      <w:pPr>
        <w:pStyle w:val="Ttulo10"/>
        <w:numPr>
          <w:ilvl w:val="0"/>
          <w:numId w:val="5"/>
        </w:numPr>
        <w:rPr>
          <w:rFonts w:ascii="Times New Roman" w:hAnsi="Times New Roman"/>
          <w:b/>
          <w:sz w:val="24"/>
        </w:rPr>
      </w:pPr>
      <w:r w:rsidRPr="003A33EF">
        <w:rPr>
          <w:rFonts w:ascii="Times New Roman" w:hAnsi="Times New Roman"/>
          <w:b/>
          <w:sz w:val="24"/>
        </w:rPr>
        <w:lastRenderedPageBreak/>
        <w:t>INTRODUÇÃO</w:t>
      </w:r>
    </w:p>
    <w:p w14:paraId="106A84FF" w14:textId="77777777" w:rsidR="0066512C" w:rsidRPr="0066512C" w:rsidRDefault="0066512C" w:rsidP="0066512C">
      <w:pPr>
        <w:pStyle w:val="Ttulo10"/>
        <w:ind w:left="720"/>
        <w:rPr>
          <w:rFonts w:ascii="Times New Roman" w:hAnsi="Times New Roman"/>
          <w:b/>
        </w:rPr>
      </w:pPr>
    </w:p>
    <w:p w14:paraId="5076CBFD" w14:textId="2F53F9BF" w:rsidR="00F6771E" w:rsidRPr="0066512C" w:rsidRDefault="00F81FF4" w:rsidP="0066512C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66512C">
        <w:rPr>
          <w:rFonts w:ascii="Times New Roman" w:hAnsi="Times New Roman"/>
          <w:b/>
          <w:sz w:val="24"/>
          <w:lang w:eastAsia="pt-BR"/>
        </w:rPr>
        <w:tab/>
      </w:r>
      <w:r w:rsidRPr="0066512C">
        <w:rPr>
          <w:rFonts w:ascii="Times New Roman" w:hAnsi="Times New Roman"/>
          <w:sz w:val="24"/>
          <w:lang w:eastAsia="pt-BR"/>
        </w:rPr>
        <w:t xml:space="preserve">Com o </w:t>
      </w:r>
      <w:r w:rsidR="00E30548" w:rsidRPr="0066512C">
        <w:rPr>
          <w:rFonts w:ascii="Times New Roman" w:hAnsi="Times New Roman"/>
          <w:sz w:val="24"/>
          <w:lang w:eastAsia="pt-BR"/>
        </w:rPr>
        <w:t>intuito</w:t>
      </w:r>
      <w:r w:rsidRPr="0066512C">
        <w:rPr>
          <w:rFonts w:ascii="Times New Roman" w:hAnsi="Times New Roman"/>
          <w:sz w:val="24"/>
          <w:lang w:eastAsia="pt-BR"/>
        </w:rPr>
        <w:t xml:space="preserve"> aumentar a permanência dos alunos nas instituições de ensino para mitigar a evasão dos estudantes, de forma a </w:t>
      </w:r>
      <w:r w:rsidR="00E30548" w:rsidRPr="0066512C">
        <w:rPr>
          <w:rFonts w:ascii="Times New Roman" w:hAnsi="Times New Roman"/>
          <w:sz w:val="24"/>
          <w:lang w:eastAsia="pt-BR"/>
        </w:rPr>
        <w:t>garantir a</w:t>
      </w:r>
      <w:r w:rsidRPr="0066512C">
        <w:rPr>
          <w:rFonts w:ascii="Times New Roman" w:hAnsi="Times New Roman"/>
          <w:sz w:val="24"/>
          <w:lang w:eastAsia="pt-BR"/>
        </w:rPr>
        <w:t xml:space="preserve"> conclusão no prazo previsto, o Projeto Permanência e Desenvolvimento de Talentos Profissionais do Centro Paula Souza deseja reduzir em 50% o índice de evasão nos cursos das </w:t>
      </w:r>
      <w:r w:rsidR="00E30548" w:rsidRPr="0066512C">
        <w:rPr>
          <w:rFonts w:ascii="Times New Roman" w:hAnsi="Times New Roman"/>
          <w:sz w:val="24"/>
          <w:lang w:eastAsia="pt-BR"/>
        </w:rPr>
        <w:t>FATECs</w:t>
      </w:r>
      <w:r w:rsidRPr="0066512C">
        <w:rPr>
          <w:rFonts w:ascii="Times New Roman" w:hAnsi="Times New Roman"/>
          <w:sz w:val="24"/>
          <w:lang w:eastAsia="pt-BR"/>
        </w:rPr>
        <w:t xml:space="preserve"> e E</w:t>
      </w:r>
      <w:r w:rsidR="00E30548" w:rsidRPr="0066512C">
        <w:rPr>
          <w:rFonts w:ascii="Times New Roman" w:hAnsi="Times New Roman"/>
          <w:sz w:val="24"/>
          <w:lang w:eastAsia="pt-BR"/>
        </w:rPr>
        <w:t>TECs</w:t>
      </w:r>
      <w:r w:rsidRPr="0066512C">
        <w:rPr>
          <w:rFonts w:ascii="Times New Roman" w:hAnsi="Times New Roman"/>
          <w:sz w:val="24"/>
          <w:lang w:eastAsia="pt-BR"/>
        </w:rPr>
        <w:t xml:space="preserve"> selecionadas, visando desenvolver metodologia, ferramentas, processos, parâmetros, indicadores e recursos (PROJETO PERMANÊNCIA, 2017).</w:t>
      </w:r>
    </w:p>
    <w:p w14:paraId="787C7782" w14:textId="77777777" w:rsidR="00F6771E" w:rsidRPr="0066512C" w:rsidRDefault="00F81FF4" w:rsidP="0066512C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66512C">
        <w:rPr>
          <w:rFonts w:ascii="Times New Roman" w:hAnsi="Times New Roman"/>
          <w:sz w:val="24"/>
          <w:lang w:eastAsia="pt-BR"/>
        </w:rPr>
        <w:t xml:space="preserve">Como parte do Projeto de Desenvolvimento o Escritório de Carreiras da Fatec de São José dos Campos foi moldado para ser um </w:t>
      </w:r>
      <w:commentRangeStart w:id="3"/>
      <w:r w:rsidRPr="0066512C">
        <w:rPr>
          <w:rFonts w:ascii="Times New Roman" w:hAnsi="Times New Roman"/>
          <w:sz w:val="24"/>
          <w:lang w:eastAsia="pt-BR"/>
        </w:rPr>
        <w:t>mecanismo</w:t>
      </w:r>
      <w:commentRangeEnd w:id="3"/>
      <w:r w:rsidRPr="0066512C">
        <w:rPr>
          <w:rFonts w:ascii="Times New Roman" w:hAnsi="Times New Roman"/>
          <w:sz w:val="24"/>
        </w:rPr>
        <w:commentReference w:id="3"/>
      </w:r>
      <w:r w:rsidRPr="0066512C">
        <w:rPr>
          <w:rFonts w:ascii="Times New Roman" w:hAnsi="Times New Roman"/>
          <w:sz w:val="24"/>
          <w:lang w:eastAsia="pt-BR"/>
        </w:rPr>
        <w:t xml:space="preserve"> direcionado a ajudar na preparação dos alunos para o mercado de trabalho. </w:t>
      </w:r>
    </w:p>
    <w:p w14:paraId="5A01A4D2" w14:textId="7EEF4088" w:rsidR="00F6771E" w:rsidRPr="0066512C" w:rsidRDefault="00F81FF4" w:rsidP="0066512C">
      <w:pPr>
        <w:spacing w:after="0" w:line="360" w:lineRule="auto"/>
        <w:ind w:firstLine="708"/>
        <w:jc w:val="both"/>
        <w:rPr>
          <w:rFonts w:ascii="Times New Roman" w:hAnsi="Times New Roman"/>
          <w:sz w:val="24"/>
          <w:lang w:eastAsia="pt-BR"/>
        </w:rPr>
      </w:pPr>
      <w:r w:rsidRPr="0066512C">
        <w:rPr>
          <w:rFonts w:ascii="Times New Roman" w:hAnsi="Times New Roman"/>
          <w:sz w:val="24"/>
          <w:lang w:eastAsia="pt-BR"/>
        </w:rPr>
        <w:t xml:space="preserve">Uma das etapas do projeto Escritório de </w:t>
      </w:r>
      <w:r w:rsidR="00E30548" w:rsidRPr="0066512C">
        <w:rPr>
          <w:rFonts w:ascii="Times New Roman" w:hAnsi="Times New Roman"/>
          <w:sz w:val="24"/>
          <w:lang w:eastAsia="pt-BR"/>
        </w:rPr>
        <w:t>Carreiras</w:t>
      </w:r>
      <w:r w:rsidRPr="0066512C">
        <w:rPr>
          <w:rFonts w:ascii="Times New Roman" w:hAnsi="Times New Roman"/>
          <w:sz w:val="24"/>
          <w:lang w:eastAsia="pt-BR"/>
        </w:rPr>
        <w:t xml:space="preserve"> é o mapeamento de competências, nesta etapa foi desenvolvida uma plataforma que tem o objetivo de hospedar jogos do tipo perguntas e respostas, que possibilite gerar relatórios dos alunos que finalizaram o jogo </w:t>
      </w:r>
      <w:r w:rsidR="00E30548" w:rsidRPr="0066512C">
        <w:rPr>
          <w:rFonts w:ascii="Times New Roman" w:hAnsi="Times New Roman"/>
          <w:sz w:val="24"/>
          <w:lang w:eastAsia="pt-BR"/>
        </w:rPr>
        <w:t>a partir</w:t>
      </w:r>
      <w:r w:rsidRPr="0066512C">
        <w:rPr>
          <w:rFonts w:ascii="Times New Roman" w:hAnsi="Times New Roman"/>
          <w:sz w:val="24"/>
          <w:lang w:eastAsia="pt-BR"/>
        </w:rPr>
        <w:t xml:space="preserve"> das respostas fornecidas (Inácio, 2017). </w:t>
      </w:r>
    </w:p>
    <w:p w14:paraId="0C1CEA07" w14:textId="06EBEBC1" w:rsidR="00F6771E" w:rsidRDefault="00F81FF4" w:rsidP="0066512C">
      <w:pPr>
        <w:spacing w:line="360" w:lineRule="auto"/>
        <w:jc w:val="both"/>
        <w:rPr>
          <w:rFonts w:ascii="Times New Roman" w:hAnsi="Times New Roman"/>
          <w:sz w:val="24"/>
          <w:lang w:eastAsia="pt-BR"/>
        </w:rPr>
      </w:pPr>
      <w:r w:rsidRPr="0066512C">
        <w:rPr>
          <w:rFonts w:ascii="Times New Roman" w:hAnsi="Times New Roman"/>
          <w:sz w:val="24"/>
          <w:lang w:eastAsia="pt-BR"/>
        </w:rPr>
        <w:tab/>
        <w:t xml:space="preserve">Para suportar esta plataforma é necessário prover toda uma infraestrutura adequada ao formato que a plataforma foi desenvolvida. A plataforma foi desenvolvida para que tenha acesso simultâneo de aproximadamente 80 usuários, porém, é de interesse que todas </w:t>
      </w:r>
      <w:proofErr w:type="spellStart"/>
      <w:r w:rsidR="0066512C" w:rsidRPr="0066512C">
        <w:rPr>
          <w:rFonts w:ascii="Times New Roman" w:hAnsi="Times New Roman"/>
          <w:sz w:val="24"/>
          <w:lang w:eastAsia="pt-BR"/>
        </w:rPr>
        <w:t>FATECs</w:t>
      </w:r>
      <w:proofErr w:type="spellEnd"/>
      <w:r w:rsidR="0066512C" w:rsidRPr="0066512C">
        <w:rPr>
          <w:rFonts w:ascii="Times New Roman" w:hAnsi="Times New Roman"/>
          <w:sz w:val="24"/>
          <w:lang w:eastAsia="pt-BR"/>
        </w:rPr>
        <w:t xml:space="preserve"> e </w:t>
      </w:r>
      <w:proofErr w:type="spellStart"/>
      <w:r w:rsidR="00E30548" w:rsidRPr="0066512C">
        <w:rPr>
          <w:rFonts w:ascii="Times New Roman" w:hAnsi="Times New Roman"/>
          <w:sz w:val="24"/>
          <w:lang w:eastAsia="pt-BR"/>
        </w:rPr>
        <w:t>ETECs</w:t>
      </w:r>
      <w:proofErr w:type="spellEnd"/>
      <w:r w:rsidRPr="0066512C">
        <w:rPr>
          <w:rFonts w:ascii="Times New Roman" w:hAnsi="Times New Roman"/>
          <w:sz w:val="24"/>
          <w:lang w:eastAsia="pt-BR"/>
        </w:rPr>
        <w:t xml:space="preserve"> tenham acesso a plataforma.</w:t>
      </w:r>
      <w:r w:rsidR="0066512C" w:rsidRPr="0066512C">
        <w:rPr>
          <w:rFonts w:ascii="Times New Roman" w:hAnsi="Times New Roman"/>
          <w:sz w:val="24"/>
          <w:lang w:eastAsia="pt-BR"/>
        </w:rPr>
        <w:t xml:space="preserve"> </w:t>
      </w:r>
    </w:p>
    <w:p w14:paraId="23BFF0A8" w14:textId="77777777" w:rsidR="000F579C" w:rsidRPr="0066512C" w:rsidRDefault="000F579C" w:rsidP="0066512C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0B3ACCCB" w14:textId="2CEF05A0" w:rsidR="00F6771E" w:rsidRPr="0066512C" w:rsidRDefault="0066512C" w:rsidP="0066512C">
      <w:pPr>
        <w:pStyle w:val="Ttulo2"/>
        <w:numPr>
          <w:ilvl w:val="1"/>
          <w:numId w:val="2"/>
        </w:numPr>
        <w:rPr>
          <w:sz w:val="24"/>
        </w:rPr>
      </w:pPr>
      <w:bookmarkStart w:id="4" w:name="_Toc498901527"/>
      <w:r w:rsidRPr="0066512C">
        <w:rPr>
          <w:sz w:val="24"/>
        </w:rPr>
        <w:t>Objetivo</w:t>
      </w:r>
      <w:bookmarkEnd w:id="4"/>
    </w:p>
    <w:p w14:paraId="69CF35D3" w14:textId="77777777" w:rsidR="00F6771E" w:rsidRPr="000F579C" w:rsidRDefault="00F81FF4" w:rsidP="000F579C">
      <w:pPr>
        <w:spacing w:line="360" w:lineRule="auto"/>
        <w:ind w:firstLine="360"/>
        <w:jc w:val="both"/>
        <w:rPr>
          <w:rFonts w:ascii="Times New Roman" w:hAnsi="Times New Roman"/>
          <w:sz w:val="24"/>
          <w:lang w:eastAsia="pt-BR"/>
        </w:rPr>
      </w:pPr>
      <w:r w:rsidRPr="000F579C">
        <w:rPr>
          <w:rFonts w:ascii="Times New Roman" w:hAnsi="Times New Roman"/>
          <w:sz w:val="24"/>
          <w:lang w:eastAsia="pt-BR"/>
        </w:rPr>
        <w:t>Desenvolver uma arquitetura para dar suporte a plataforma, provendo todos recursos necessários ao acesso em larga escala da aplicação, garantindo a agilidade, qualidade e estabilidade com escalabilidade, além de integrar de forma contínua.</w:t>
      </w:r>
    </w:p>
    <w:p w14:paraId="4D50D4B1" w14:textId="77777777" w:rsidR="00F6771E" w:rsidRPr="000F579C" w:rsidRDefault="00F81FF4" w:rsidP="000F579C">
      <w:pPr>
        <w:spacing w:line="360" w:lineRule="auto"/>
        <w:ind w:firstLine="360"/>
        <w:jc w:val="both"/>
        <w:rPr>
          <w:rFonts w:ascii="Times New Roman" w:hAnsi="Times New Roman"/>
          <w:sz w:val="24"/>
          <w:lang w:eastAsia="pt-BR"/>
        </w:rPr>
      </w:pPr>
      <w:r w:rsidRPr="000F579C">
        <w:rPr>
          <w:rFonts w:ascii="Times New Roman" w:hAnsi="Times New Roman"/>
          <w:sz w:val="24"/>
          <w:lang w:eastAsia="pt-BR"/>
        </w:rPr>
        <w:t>Prover arquitetura para alta demanda de requisições em ambiente com pouco recurso computacional e pessoal.</w:t>
      </w:r>
    </w:p>
    <w:p w14:paraId="30FC5980" w14:textId="68B79DEB" w:rsidR="00F6771E" w:rsidRDefault="00F6771E" w:rsidP="000F579C">
      <w:pPr>
        <w:jc w:val="both"/>
        <w:rPr>
          <w:lang w:eastAsia="pt-BR"/>
        </w:rPr>
      </w:pPr>
    </w:p>
    <w:p w14:paraId="6732358F" w14:textId="4B15FEBB" w:rsidR="0066512C" w:rsidRDefault="006651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559C3F3" w14:textId="6D520622" w:rsidR="0066512C" w:rsidRPr="0066512C" w:rsidRDefault="0066512C" w:rsidP="0066512C">
      <w:pPr>
        <w:pStyle w:val="Ttulo2"/>
        <w:keepNext/>
        <w:numPr>
          <w:ilvl w:val="1"/>
          <w:numId w:val="2"/>
        </w:numPr>
        <w:spacing w:before="240" w:beforeAutospacing="0" w:after="60" w:afterAutospacing="0" w:line="480" w:lineRule="auto"/>
        <w:rPr>
          <w:sz w:val="24"/>
        </w:rPr>
      </w:pPr>
      <w:bookmarkStart w:id="5" w:name="_Toc483138241"/>
      <w:bookmarkStart w:id="6" w:name="_Toc490094963"/>
      <w:bookmarkStart w:id="7" w:name="_Toc498901528"/>
      <w:r w:rsidRPr="0066512C">
        <w:rPr>
          <w:sz w:val="24"/>
        </w:rPr>
        <w:lastRenderedPageBreak/>
        <w:t>Cronograma</w:t>
      </w:r>
      <w:bookmarkEnd w:id="5"/>
      <w:bookmarkEnd w:id="6"/>
      <w:bookmarkEnd w:id="7"/>
    </w:p>
    <w:p w14:paraId="4FBF090F" w14:textId="77777777" w:rsidR="0066512C" w:rsidRPr="0066512C" w:rsidRDefault="0066512C" w:rsidP="0066512C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66512C">
        <w:rPr>
          <w:rFonts w:ascii="Times New Roman" w:hAnsi="Times New Roman"/>
          <w:sz w:val="24"/>
        </w:rPr>
        <w:t>Para este projeto foi definido um planejamento dividido em duas fases. A primeira fase elaborada no período do segundo semestre de 2016. Foi buscado ter todo conhecimento dos requisitos a serem atendidos e iniciado desenvolvimento.</w:t>
      </w:r>
    </w:p>
    <w:p w14:paraId="6ECB5EBC" w14:textId="77777777" w:rsidR="0066512C" w:rsidRDefault="0066512C" w:rsidP="0066512C"/>
    <w:p w14:paraId="0AFE4DC8" w14:textId="77777777" w:rsidR="0066512C" w:rsidRDefault="0066512C" w:rsidP="0066512C"/>
    <w:p w14:paraId="58FAB251" w14:textId="77777777" w:rsidR="0066512C" w:rsidRDefault="0066512C" w:rsidP="0066512C">
      <w:pPr>
        <w:pStyle w:val="Legenda"/>
        <w:keepNext/>
        <w:jc w:val="center"/>
      </w:pPr>
      <w:bookmarkStart w:id="8" w:name="_Toc490092983"/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- </w:t>
      </w:r>
      <w:r w:rsidRPr="00F97FBF">
        <w:t>Cronograma Fase 1</w:t>
      </w:r>
      <w:bookmarkEnd w:id="8"/>
    </w:p>
    <w:tbl>
      <w:tblPr>
        <w:tblW w:w="763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5"/>
        <w:gridCol w:w="1120"/>
        <w:gridCol w:w="1120"/>
        <w:gridCol w:w="1178"/>
        <w:gridCol w:w="1150"/>
      </w:tblGrid>
      <w:tr w:rsidR="0066512C" w:rsidRPr="00860132" w14:paraId="0366E3C1" w14:textId="77777777" w:rsidTr="00F27925">
        <w:trPr>
          <w:trHeight w:val="300"/>
          <w:jc w:val="center"/>
        </w:trPr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497C444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Etapa / 2016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511B53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Setembro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B9228F3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Outubro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139DE67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Novembro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415CD03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Dezembro</w:t>
            </w:r>
          </w:p>
        </w:tc>
      </w:tr>
      <w:tr w:rsidR="0066512C" w:rsidRPr="00860132" w14:paraId="20FCBCDF" w14:textId="77777777" w:rsidTr="00F27925">
        <w:trPr>
          <w:trHeight w:val="300"/>
          <w:jc w:val="center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C19B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Levantamento de requisitos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5B42B19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0BE623D8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CD12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D67A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  <w:tr w:rsidR="0066512C" w:rsidRPr="00860132" w14:paraId="08C5B381" w14:textId="77777777" w:rsidTr="00F27925">
        <w:trPr>
          <w:trHeight w:val="300"/>
          <w:jc w:val="center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6737B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Desenvolvimento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FF91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6A114E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0CAB9061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CCE7E08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</w:tr>
    </w:tbl>
    <w:p w14:paraId="238410FD" w14:textId="77777777" w:rsidR="0066512C" w:rsidRPr="00A23A54" w:rsidRDefault="0066512C" w:rsidP="0066512C"/>
    <w:p w14:paraId="56CDECC7" w14:textId="77777777" w:rsidR="0066512C" w:rsidRPr="0080675A" w:rsidRDefault="0066512C" w:rsidP="0066512C">
      <w:pPr>
        <w:rPr>
          <w:rFonts w:ascii="Times New Roman" w:hAnsi="Times New Roman"/>
        </w:rPr>
      </w:pPr>
    </w:p>
    <w:p w14:paraId="350164C3" w14:textId="77777777" w:rsidR="0066512C" w:rsidRPr="000F579C" w:rsidRDefault="0066512C" w:rsidP="000F579C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0F579C">
        <w:rPr>
          <w:rFonts w:ascii="Times New Roman" w:hAnsi="Times New Roman"/>
          <w:sz w:val="24"/>
        </w:rPr>
        <w:t>A segunda fase contemplada no primeiro semestre de 2017. Foi continuado o desenvolvimento da aplicação com previsão de uma primeira versão para a primeira semana de março. Com o objetivo de testar a primeira versão da aplicação, entre os meses de março e abril de 2017, se teve o lançamento da publicação parcial e em simultâneo a realização de testes com alunos e realização de correções de problemas encontrados na utilização. Por fim previsão da publicação final no mês de maio, mas devido a problemas de hospedagem só pode ser possível a publicação no mês de julho de 2017.</w:t>
      </w:r>
    </w:p>
    <w:p w14:paraId="118357D9" w14:textId="77777777" w:rsidR="0066512C" w:rsidRDefault="0066512C" w:rsidP="0066512C"/>
    <w:p w14:paraId="76CDCC7C" w14:textId="77777777" w:rsidR="0066512C" w:rsidRDefault="0066512C" w:rsidP="0066512C">
      <w:pPr>
        <w:pStyle w:val="Legenda"/>
        <w:keepNext/>
        <w:jc w:val="center"/>
      </w:pPr>
      <w:bookmarkStart w:id="9" w:name="_Toc490092984"/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</w:t>
      </w:r>
      <w:r w:rsidRPr="00E90741">
        <w:t>Cronograma Fase 2</w:t>
      </w:r>
      <w:bookmarkEnd w:id="9"/>
    </w:p>
    <w:tbl>
      <w:tblPr>
        <w:tblW w:w="857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4"/>
        <w:gridCol w:w="1120"/>
        <w:gridCol w:w="1120"/>
        <w:gridCol w:w="1120"/>
        <w:gridCol w:w="1120"/>
        <w:gridCol w:w="1120"/>
      </w:tblGrid>
      <w:tr w:rsidR="0066512C" w:rsidRPr="00860132" w14:paraId="055BAEDF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02ABB24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</w:rPr>
              <w:br w:type="page"/>
            </w:r>
            <w:r w:rsidRPr="002E35BC">
              <w:rPr>
                <w:rFonts w:asciiTheme="minorHAnsi" w:hAnsiTheme="minorHAnsi" w:cstheme="minorHAnsi"/>
                <w:color w:val="000000"/>
              </w:rPr>
              <w:t>Etapa / 2017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25A24EE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Janeiro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7477190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Fevereiro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ADC7681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Março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BB20DB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Abril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3E86447" w14:textId="77777777" w:rsidR="0066512C" w:rsidRPr="002E35BC" w:rsidRDefault="0066512C" w:rsidP="00F2792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Maio</w:t>
            </w:r>
          </w:p>
        </w:tc>
      </w:tr>
      <w:tr w:rsidR="0066512C" w:rsidRPr="00860132" w14:paraId="56BFF160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4188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Desenvolvimento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06EED1CE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12F385AF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35C46BE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2BB65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ABD96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6512C" w:rsidRPr="00860132" w14:paraId="525B69E1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C91E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Testes com alunos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7F4430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B96E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5641A28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2F05E32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E8002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6512C" w:rsidRPr="00860132" w14:paraId="739306DD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CB09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Publicação parcial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4EEDA21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173B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550EF3D8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  <w:hideMark/>
          </w:tcPr>
          <w:p w14:paraId="39AD9543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4057A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6512C" w:rsidRPr="00860132" w14:paraId="3908B074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B3B8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Correções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4A88663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8489A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</w:tcPr>
          <w:p w14:paraId="2A45FE1C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bottom"/>
          </w:tcPr>
          <w:p w14:paraId="5A323A8F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FD573D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66512C" w:rsidRPr="00860132" w14:paraId="7852779D" w14:textId="77777777" w:rsidTr="00F27925">
        <w:trPr>
          <w:trHeight w:val="300"/>
          <w:jc w:val="center"/>
        </w:trPr>
        <w:tc>
          <w:tcPr>
            <w:tcW w:w="2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1E32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Publicação da versão final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25A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4811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8A44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B84796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  <w:r w:rsidRPr="002E35BC">
              <w:rPr>
                <w:rFonts w:asciiTheme="minorHAnsi" w:hAnsiTheme="minorHAnsi" w:cstheme="minorHAns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219F537C" w14:textId="77777777" w:rsidR="0066512C" w:rsidRPr="002E35BC" w:rsidRDefault="0066512C" w:rsidP="00F27925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7D0F1553" w14:textId="46B1FD93" w:rsidR="0066512C" w:rsidRDefault="0066512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33B6A2A2" w14:textId="6CA3ED95" w:rsidR="0080675A" w:rsidRDefault="0080675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</w:p>
    <w:p w14:paraId="67DE6816" w14:textId="5A4BF0AD" w:rsidR="0080675A" w:rsidRDefault="0080675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highlight w:val="yellow"/>
        </w:rPr>
      </w:pPr>
    </w:p>
    <w:p w14:paraId="2E5D1123" w14:textId="47BF07BD" w:rsidR="0080675A" w:rsidRPr="000F579C" w:rsidRDefault="0080675A" w:rsidP="0080675A">
      <w:pPr>
        <w:pStyle w:val="Ttulo1"/>
        <w:numPr>
          <w:ilvl w:val="0"/>
          <w:numId w:val="2"/>
        </w:numPr>
        <w:rPr>
          <w:rFonts w:ascii="Times New Roman" w:hAnsi="Times New Roman"/>
          <w:b/>
          <w:color w:val="auto"/>
          <w:sz w:val="24"/>
        </w:rPr>
      </w:pPr>
      <w:bookmarkStart w:id="10" w:name="_Toc498901529"/>
      <w:r w:rsidRPr="000F579C">
        <w:rPr>
          <w:rFonts w:ascii="Times New Roman" w:hAnsi="Times New Roman"/>
          <w:b/>
          <w:color w:val="auto"/>
          <w:sz w:val="24"/>
        </w:rPr>
        <w:t>LEVANTAMENTO DE REQUISITOS</w:t>
      </w:r>
      <w:bookmarkEnd w:id="10"/>
    </w:p>
    <w:p w14:paraId="45DB244C" w14:textId="77777777" w:rsidR="0080675A" w:rsidRPr="000F579C" w:rsidRDefault="0080675A" w:rsidP="0080675A">
      <w:pPr>
        <w:ind w:firstLine="360"/>
        <w:rPr>
          <w:sz w:val="24"/>
          <w:szCs w:val="24"/>
          <w:highlight w:val="yellow"/>
        </w:rPr>
      </w:pPr>
    </w:p>
    <w:p w14:paraId="6AC916A7" w14:textId="4420CBBD" w:rsidR="0080675A" w:rsidRPr="000F579C" w:rsidRDefault="0080675A" w:rsidP="000F579C">
      <w:pPr>
        <w:pStyle w:val="Ttulo2"/>
        <w:ind w:firstLine="360"/>
        <w:rPr>
          <w:sz w:val="24"/>
        </w:rPr>
      </w:pPr>
      <w:bookmarkStart w:id="11" w:name="_Toc498901530"/>
      <w:r w:rsidRPr="000F579C">
        <w:rPr>
          <w:sz w:val="24"/>
        </w:rPr>
        <w:t>2.1 Metodologia</w:t>
      </w:r>
      <w:bookmarkEnd w:id="11"/>
    </w:p>
    <w:p w14:paraId="7D76EE8F" w14:textId="486BCDF5" w:rsidR="00F6771E" w:rsidRDefault="0080675A" w:rsidP="0080675A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80675A">
        <w:rPr>
          <w:rFonts w:ascii="Times New Roman" w:hAnsi="Times New Roman"/>
          <w:sz w:val="24"/>
        </w:rPr>
        <w:t>Para este projeto foi adotado a clássica metodologia de entrevista, pois se trata de uma metodologia simples e que produz bons resultados na fase inicial do projeto (PRESSMAN, 2016).</w:t>
      </w:r>
    </w:p>
    <w:p w14:paraId="341E1D44" w14:textId="77777777" w:rsidR="0080675A" w:rsidRPr="0080675A" w:rsidRDefault="0080675A" w:rsidP="0080675A">
      <w:pPr>
        <w:spacing w:line="360" w:lineRule="auto"/>
        <w:ind w:firstLine="709"/>
        <w:jc w:val="both"/>
        <w:rPr>
          <w:rFonts w:ascii="Times New Roman" w:hAnsi="Times New Roman"/>
          <w:sz w:val="24"/>
        </w:rPr>
      </w:pPr>
      <w:r w:rsidRPr="0080675A">
        <w:rPr>
          <w:rFonts w:ascii="Times New Roman" w:hAnsi="Times New Roman"/>
          <w:sz w:val="24"/>
        </w:rPr>
        <w:t>A partir desta técnica foi possível refinar os requisitos e reduzir o tempo de desenvolvimento da aplicação, trabalhando em cima das necessidades que à aplicação deve atender.</w:t>
      </w:r>
    </w:p>
    <w:p w14:paraId="487FDCAE" w14:textId="7F4D562F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1BBE71" w14:textId="77777777" w:rsidR="000F579C" w:rsidRPr="000F579C" w:rsidRDefault="0080675A" w:rsidP="0080675A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sz w:val="24"/>
        </w:rPr>
      </w:pPr>
      <w:r w:rsidRPr="000F579C">
        <w:rPr>
          <w:rFonts w:ascii="Times New Roman" w:hAnsi="Times New Roman" w:cs="Times New Roman"/>
          <w:b/>
          <w:sz w:val="24"/>
        </w:rPr>
        <w:t xml:space="preserve">Requisitos do Projeto </w:t>
      </w:r>
    </w:p>
    <w:p w14:paraId="017D3965" w14:textId="77777777" w:rsidR="000F579C" w:rsidRDefault="000F579C" w:rsidP="000F579C">
      <w:pPr>
        <w:pStyle w:val="PargrafodaLista"/>
        <w:spacing w:after="0" w:line="360" w:lineRule="auto"/>
        <w:ind w:left="1080"/>
        <w:jc w:val="both"/>
        <w:rPr>
          <w:rFonts w:ascii="Times New Roman" w:hAnsi="Times New Roman" w:cs="Times New Roman"/>
          <w:sz w:val="28"/>
        </w:rPr>
      </w:pPr>
    </w:p>
    <w:p w14:paraId="14A7C1A2" w14:textId="77777777" w:rsidR="000F579C" w:rsidRDefault="00F81FF4" w:rsidP="000F579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 xml:space="preserve">Para garantir a disponibilidade e qualidade da plataforma é necessário que contenha serviços específicos para que a plataforma consiga </w:t>
      </w:r>
      <w:r w:rsidR="000F579C">
        <w:rPr>
          <w:rFonts w:ascii="Times New Roman" w:hAnsi="Times New Roman" w:cs="Times New Roman"/>
          <w:sz w:val="24"/>
        </w:rPr>
        <w:t>realizar seu objetivo proposto.</w:t>
      </w:r>
    </w:p>
    <w:p w14:paraId="35AC33D6" w14:textId="530F7FD4" w:rsidR="00F6771E" w:rsidRPr="000F579C" w:rsidRDefault="00F81FF4" w:rsidP="000F579C">
      <w:pPr>
        <w:spacing w:after="0" w:line="360" w:lineRule="auto"/>
        <w:ind w:firstLine="360"/>
        <w:jc w:val="both"/>
        <w:rPr>
          <w:sz w:val="24"/>
        </w:rPr>
      </w:pPr>
      <w:r w:rsidRPr="000F579C">
        <w:rPr>
          <w:rFonts w:ascii="Times New Roman" w:hAnsi="Times New Roman" w:cs="Times New Roman"/>
          <w:sz w:val="24"/>
        </w:rPr>
        <w:t xml:space="preserve">A arquitetura definida como requisito </w:t>
      </w:r>
      <w:r w:rsidR="00E30548" w:rsidRPr="000F579C">
        <w:rPr>
          <w:rFonts w:ascii="Times New Roman" w:hAnsi="Times New Roman" w:cs="Times New Roman"/>
          <w:sz w:val="24"/>
        </w:rPr>
        <w:t>está</w:t>
      </w:r>
      <w:r w:rsidRPr="000F579C">
        <w:rPr>
          <w:rFonts w:ascii="Times New Roman" w:hAnsi="Times New Roman" w:cs="Times New Roman"/>
          <w:sz w:val="24"/>
        </w:rPr>
        <w:t xml:space="preserve"> descrita na Figura </w:t>
      </w:r>
      <w:r w:rsidR="000F579C">
        <w:rPr>
          <w:rFonts w:ascii="Times New Roman" w:hAnsi="Times New Roman" w:cs="Times New Roman"/>
          <w:sz w:val="24"/>
        </w:rPr>
        <w:t>1</w:t>
      </w:r>
      <w:r w:rsidRPr="000F579C">
        <w:rPr>
          <w:rFonts w:ascii="Times New Roman" w:hAnsi="Times New Roman" w:cs="Times New Roman"/>
          <w:sz w:val="24"/>
        </w:rPr>
        <w:t>.</w:t>
      </w:r>
    </w:p>
    <w:p w14:paraId="2A4D5A75" w14:textId="77777777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1B748BF" w14:textId="0144B1EA" w:rsidR="000F579C" w:rsidRDefault="000F579C" w:rsidP="000F579C">
      <w:pPr>
        <w:pStyle w:val="Legenda"/>
        <w:keepNext/>
        <w:jc w:val="center"/>
      </w:pPr>
      <w:r>
        <w:t xml:space="preserve">Figura </w:t>
      </w:r>
      <w:fldSimple w:instr=" SEQ Figura \* ARABIC ">
        <w:r w:rsidR="00171855">
          <w:rPr>
            <w:noProof/>
          </w:rPr>
          <w:t>1</w:t>
        </w:r>
      </w:fldSimple>
      <w:r>
        <w:t xml:space="preserve"> – Requisito da Arquitetura para Implantação.</w:t>
      </w:r>
    </w:p>
    <w:p w14:paraId="7206FF4B" w14:textId="3C20841D" w:rsidR="00F6771E" w:rsidRPr="000F579C" w:rsidRDefault="00F81FF4" w:rsidP="000F579C">
      <w:pPr>
        <w:keepNext/>
        <w:spacing w:after="0"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5E25B6DD" wp14:editId="1EDBC4EB">
            <wp:extent cx="5761355" cy="2705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C879" w14:textId="77777777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B2396E8" w14:textId="77777777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F613107" w14:textId="77777777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EA29F00" w14:textId="5F5B2886" w:rsidR="00F6771E" w:rsidRPr="000F579C" w:rsidRDefault="000F579C" w:rsidP="000F579C">
      <w:pPr>
        <w:pStyle w:val="Ttulo2"/>
        <w:numPr>
          <w:ilvl w:val="1"/>
          <w:numId w:val="2"/>
        </w:numPr>
        <w:rPr>
          <w:sz w:val="24"/>
        </w:rPr>
      </w:pPr>
      <w:bookmarkStart w:id="12" w:name="_Toc498901531"/>
      <w:r w:rsidRPr="000F579C">
        <w:rPr>
          <w:sz w:val="24"/>
        </w:rPr>
        <w:t>Definição dos Requisitos</w:t>
      </w:r>
      <w:bookmarkEnd w:id="12"/>
    </w:p>
    <w:p w14:paraId="6FBAAB73" w14:textId="77777777" w:rsidR="00F6771E" w:rsidRDefault="00F81FF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14:paraId="67503CB5" w14:textId="6213288A" w:rsidR="00F6771E" w:rsidRDefault="00F81FF4" w:rsidP="00733211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3" w:name="_Toc498901532"/>
      <w:r w:rsidRPr="00733211">
        <w:rPr>
          <w:rFonts w:ascii="Times New Roman" w:hAnsi="Times New Roman"/>
          <w:b/>
          <w:color w:val="auto"/>
        </w:rPr>
        <w:t>Máquina Virtual</w:t>
      </w:r>
      <w:bookmarkEnd w:id="13"/>
    </w:p>
    <w:p w14:paraId="140720C2" w14:textId="77777777" w:rsidR="00733211" w:rsidRPr="00733211" w:rsidRDefault="00733211" w:rsidP="00733211"/>
    <w:p w14:paraId="0C35D52E" w14:textId="5BAD6DF4" w:rsidR="00F6771E" w:rsidRPr="000F579C" w:rsidRDefault="00F81FF4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ab/>
        <w:t xml:space="preserve">Software em que um Sistema Operacional é instalado e executado, fornecendo os serviços necessários para que a plataforma </w:t>
      </w:r>
      <w:r w:rsidR="00E30548" w:rsidRPr="000F579C">
        <w:rPr>
          <w:rFonts w:ascii="Times New Roman" w:hAnsi="Times New Roman" w:cs="Times New Roman"/>
          <w:sz w:val="24"/>
        </w:rPr>
        <w:t>esteja</w:t>
      </w:r>
      <w:r w:rsidRPr="000F579C">
        <w:rPr>
          <w:rFonts w:ascii="Times New Roman" w:hAnsi="Times New Roman" w:cs="Times New Roman"/>
          <w:sz w:val="24"/>
        </w:rPr>
        <w:t xml:space="preserve"> em produção.</w:t>
      </w:r>
    </w:p>
    <w:p w14:paraId="08400EFF" w14:textId="77777777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C8BF27A" w14:textId="11BEB966" w:rsidR="00F6771E" w:rsidRDefault="00F81FF4" w:rsidP="00733211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4" w:name="_Toc498901533"/>
      <w:r w:rsidRPr="00733211">
        <w:rPr>
          <w:rFonts w:ascii="Times New Roman" w:hAnsi="Times New Roman"/>
          <w:b/>
          <w:color w:val="auto"/>
        </w:rPr>
        <w:t xml:space="preserve">Servidor Web </w:t>
      </w:r>
      <w:r w:rsidR="000F579C" w:rsidRPr="00733211">
        <w:rPr>
          <w:rFonts w:ascii="Times New Roman" w:hAnsi="Times New Roman"/>
          <w:b/>
          <w:color w:val="auto"/>
        </w:rPr>
        <w:t>F</w:t>
      </w:r>
      <w:r w:rsidRPr="00733211">
        <w:rPr>
          <w:rFonts w:ascii="Times New Roman" w:hAnsi="Times New Roman"/>
          <w:b/>
          <w:color w:val="auto"/>
        </w:rPr>
        <w:t>ront-</w:t>
      </w:r>
      <w:proofErr w:type="spellStart"/>
      <w:r w:rsidRPr="00733211">
        <w:rPr>
          <w:rFonts w:ascii="Times New Roman" w:hAnsi="Times New Roman"/>
          <w:b/>
          <w:color w:val="auto"/>
        </w:rPr>
        <w:t>End</w:t>
      </w:r>
      <w:bookmarkEnd w:id="14"/>
      <w:proofErr w:type="spellEnd"/>
    </w:p>
    <w:p w14:paraId="5CDB3F2A" w14:textId="77777777" w:rsidR="00733211" w:rsidRPr="00733211" w:rsidRDefault="00733211" w:rsidP="00733211"/>
    <w:p w14:paraId="3FE201BF" w14:textId="276005F4" w:rsidR="00F6771E" w:rsidRPr="000F579C" w:rsidRDefault="00F81FF4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ab/>
        <w:t xml:space="preserve">Servidor Web com a finalidade de disponibilizar a aplicação que realizará será a interface de </w:t>
      </w:r>
      <w:r w:rsidR="00E30548" w:rsidRPr="000F579C">
        <w:rPr>
          <w:rFonts w:ascii="Times New Roman" w:hAnsi="Times New Roman" w:cs="Times New Roman"/>
          <w:sz w:val="24"/>
        </w:rPr>
        <w:t>comunicação</w:t>
      </w:r>
      <w:r w:rsidRPr="000F579C">
        <w:rPr>
          <w:rFonts w:ascii="Times New Roman" w:hAnsi="Times New Roman" w:cs="Times New Roman"/>
          <w:sz w:val="24"/>
        </w:rPr>
        <w:t xml:space="preserve"> com o usuário. A aplicação contida neste servidor trabalha no modelo Cliente-Servidor, onde o HTTP é o protocolo de comunicaçã</w:t>
      </w:r>
      <w:r w:rsidR="000F579C">
        <w:rPr>
          <w:rFonts w:ascii="Times New Roman" w:hAnsi="Times New Roman" w:cs="Times New Roman"/>
          <w:sz w:val="24"/>
        </w:rPr>
        <w:t>o entre as aplicações de front-</w:t>
      </w:r>
      <w:proofErr w:type="spellStart"/>
      <w:r w:rsidR="000F579C">
        <w:rPr>
          <w:rFonts w:ascii="Times New Roman" w:hAnsi="Times New Roman" w:cs="Times New Roman"/>
          <w:sz w:val="24"/>
        </w:rPr>
        <w:t>e</w:t>
      </w:r>
      <w:r w:rsidRPr="000F579C">
        <w:rPr>
          <w:rFonts w:ascii="Times New Roman" w:hAnsi="Times New Roman" w:cs="Times New Roman"/>
          <w:sz w:val="24"/>
        </w:rPr>
        <w:t>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(interface </w:t>
      </w:r>
      <w:proofErr w:type="spellStart"/>
      <w:r w:rsidRPr="000F579C">
        <w:rPr>
          <w:rFonts w:ascii="Times New Roman" w:hAnsi="Times New Roman" w:cs="Times New Roman"/>
          <w:sz w:val="24"/>
        </w:rPr>
        <w:t>grafica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) e </w:t>
      </w:r>
      <w:proofErr w:type="spellStart"/>
      <w:r w:rsidR="000F579C">
        <w:rPr>
          <w:rFonts w:ascii="Times New Roman" w:hAnsi="Times New Roman" w:cs="Times New Roman"/>
          <w:sz w:val="24"/>
        </w:rPr>
        <w:t>back-e</w:t>
      </w:r>
      <w:r w:rsidRPr="000F579C">
        <w:rPr>
          <w:rFonts w:ascii="Times New Roman" w:hAnsi="Times New Roman" w:cs="Times New Roman"/>
          <w:sz w:val="24"/>
        </w:rPr>
        <w:t>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(regra de </w:t>
      </w:r>
      <w:r w:rsidR="00E30548" w:rsidRPr="000F579C">
        <w:rPr>
          <w:rFonts w:ascii="Times New Roman" w:hAnsi="Times New Roman" w:cs="Times New Roman"/>
          <w:sz w:val="24"/>
        </w:rPr>
        <w:t>negócio</w:t>
      </w:r>
      <w:r w:rsidRPr="000F579C">
        <w:rPr>
          <w:rFonts w:ascii="Times New Roman" w:hAnsi="Times New Roman" w:cs="Times New Roman"/>
          <w:sz w:val="24"/>
        </w:rPr>
        <w:t>) que seja responsável por disponibilizar a aplicação front-</w:t>
      </w:r>
      <w:proofErr w:type="spellStart"/>
      <w:r w:rsidRPr="000F579C">
        <w:rPr>
          <w:rFonts w:ascii="Times New Roman" w:hAnsi="Times New Roman" w:cs="Times New Roman"/>
          <w:sz w:val="24"/>
        </w:rPr>
        <w:t>end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compilada no formato</w:t>
      </w:r>
      <w:r w:rsidR="00E30548" w:rsidRPr="000F579C">
        <w:rPr>
          <w:rFonts w:ascii="Times New Roman" w:hAnsi="Times New Roman" w:cs="Times New Roman"/>
          <w:sz w:val="24"/>
        </w:rPr>
        <w:t xml:space="preserve"> Recurso de Aplicação Web</w:t>
      </w:r>
      <w:r w:rsidRPr="000F579C">
        <w:rPr>
          <w:rFonts w:ascii="Times New Roman" w:hAnsi="Times New Roman" w:cs="Times New Roman"/>
          <w:sz w:val="24"/>
        </w:rPr>
        <w:t xml:space="preserve"> </w:t>
      </w:r>
      <w:r w:rsidR="00E30548" w:rsidRPr="000F579C">
        <w:rPr>
          <w:rFonts w:ascii="Times New Roman" w:hAnsi="Times New Roman" w:cs="Times New Roman"/>
          <w:sz w:val="24"/>
        </w:rPr>
        <w:t>(</w:t>
      </w:r>
      <w:proofErr w:type="spellStart"/>
      <w:r w:rsidRPr="000F579C">
        <w:rPr>
          <w:rFonts w:ascii="Times New Roman" w:hAnsi="Times New Roman" w:cs="Times New Roman"/>
          <w:sz w:val="24"/>
        </w:rPr>
        <w:t>war</w:t>
      </w:r>
      <w:proofErr w:type="spellEnd"/>
      <w:r w:rsidR="00E30548" w:rsidRPr="000F579C">
        <w:rPr>
          <w:rFonts w:ascii="Times New Roman" w:hAnsi="Times New Roman" w:cs="Times New Roman"/>
          <w:sz w:val="24"/>
        </w:rPr>
        <w:t>) com J</w:t>
      </w:r>
      <w:r w:rsidRPr="000F579C">
        <w:rPr>
          <w:rFonts w:ascii="Times New Roman" w:hAnsi="Times New Roman" w:cs="Times New Roman"/>
          <w:sz w:val="24"/>
        </w:rPr>
        <w:t>ava 8.</w:t>
      </w:r>
    </w:p>
    <w:p w14:paraId="5C69C48B" w14:textId="77777777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0A5DF43" w14:textId="0D173273" w:rsidR="00F6771E" w:rsidRDefault="00F81FF4" w:rsidP="00733211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15" w:name="_Toc498901534"/>
      <w:r w:rsidRPr="00733211">
        <w:rPr>
          <w:rFonts w:ascii="Times New Roman" w:hAnsi="Times New Roman"/>
          <w:b/>
          <w:color w:val="auto"/>
        </w:rPr>
        <w:t>Servidor Web Back-</w:t>
      </w:r>
      <w:proofErr w:type="spellStart"/>
      <w:r w:rsidRPr="00733211">
        <w:rPr>
          <w:rFonts w:ascii="Times New Roman" w:hAnsi="Times New Roman"/>
          <w:b/>
          <w:color w:val="auto"/>
        </w:rPr>
        <w:t>End</w:t>
      </w:r>
      <w:bookmarkEnd w:id="15"/>
      <w:proofErr w:type="spellEnd"/>
    </w:p>
    <w:p w14:paraId="71E4DA82" w14:textId="77777777" w:rsidR="00733211" w:rsidRPr="00733211" w:rsidRDefault="00733211" w:rsidP="00733211"/>
    <w:p w14:paraId="5672F437" w14:textId="59A1BDD7" w:rsidR="00F6771E" w:rsidRPr="000F579C" w:rsidRDefault="00F81FF4" w:rsidP="006F4DA3">
      <w:pPr>
        <w:spacing w:after="0" w:line="360" w:lineRule="auto"/>
        <w:ind w:firstLine="708"/>
        <w:jc w:val="both"/>
        <w:rPr>
          <w:sz w:val="24"/>
        </w:rPr>
      </w:pPr>
      <w:r w:rsidRPr="000F579C">
        <w:rPr>
          <w:rFonts w:ascii="Times New Roman" w:hAnsi="Times New Roman" w:cs="Times New Roman"/>
          <w:sz w:val="24"/>
        </w:rPr>
        <w:t>Ser</w:t>
      </w:r>
      <w:r w:rsidR="006F4DA3">
        <w:rPr>
          <w:rFonts w:ascii="Times New Roman" w:hAnsi="Times New Roman" w:cs="Times New Roman"/>
          <w:sz w:val="24"/>
        </w:rPr>
        <w:t>v</w:t>
      </w:r>
      <w:r w:rsidRPr="000F579C">
        <w:rPr>
          <w:rFonts w:ascii="Times New Roman" w:hAnsi="Times New Roman" w:cs="Times New Roman"/>
          <w:sz w:val="24"/>
        </w:rPr>
        <w:t xml:space="preserve">idor responsável por disponibilizar a aplicação </w:t>
      </w:r>
      <w:proofErr w:type="spellStart"/>
      <w:r w:rsidR="00733211">
        <w:rPr>
          <w:rFonts w:ascii="Times New Roman" w:hAnsi="Times New Roman" w:cs="Times New Roman"/>
          <w:sz w:val="24"/>
        </w:rPr>
        <w:t>b</w:t>
      </w:r>
      <w:r w:rsidRPr="000F579C">
        <w:rPr>
          <w:rFonts w:ascii="Times New Roman" w:hAnsi="Times New Roman" w:cs="Times New Roman"/>
          <w:sz w:val="24"/>
        </w:rPr>
        <w:t>ack-</w:t>
      </w:r>
      <w:r w:rsidR="00733211">
        <w:rPr>
          <w:rFonts w:ascii="Times New Roman" w:hAnsi="Times New Roman" w:cs="Times New Roman"/>
          <w:sz w:val="24"/>
        </w:rPr>
        <w:t>e</w:t>
      </w:r>
      <w:r w:rsidRPr="000F579C">
        <w:rPr>
          <w:rFonts w:ascii="Times New Roman" w:hAnsi="Times New Roman" w:cs="Times New Roman"/>
          <w:sz w:val="24"/>
        </w:rPr>
        <w:t>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da plataforma. A aplicação contida neste servidor trabalha no modelo Cliente-Servidor, realizando conexão com o </w:t>
      </w:r>
      <w:r w:rsidR="00733211">
        <w:rPr>
          <w:rFonts w:ascii="Times New Roman" w:hAnsi="Times New Roman" w:cs="Times New Roman"/>
          <w:sz w:val="24"/>
        </w:rPr>
        <w:t>f</w:t>
      </w:r>
      <w:r w:rsidRPr="000F579C">
        <w:rPr>
          <w:rFonts w:ascii="Times New Roman" w:hAnsi="Times New Roman" w:cs="Times New Roman"/>
          <w:sz w:val="24"/>
        </w:rPr>
        <w:t>ront-</w:t>
      </w:r>
      <w:proofErr w:type="spellStart"/>
      <w:r w:rsidR="00733211">
        <w:rPr>
          <w:rFonts w:ascii="Times New Roman" w:hAnsi="Times New Roman" w:cs="Times New Roman"/>
          <w:sz w:val="24"/>
        </w:rPr>
        <w:t>e</w:t>
      </w:r>
      <w:r w:rsidRPr="000F579C">
        <w:rPr>
          <w:rFonts w:ascii="Times New Roman" w:hAnsi="Times New Roman" w:cs="Times New Roman"/>
          <w:sz w:val="24"/>
        </w:rPr>
        <w:t>nd</w:t>
      </w:r>
      <w:proofErr w:type="spellEnd"/>
      <w:r w:rsidRPr="000F579C">
        <w:rPr>
          <w:rFonts w:ascii="Times New Roman" w:hAnsi="Times New Roman" w:cs="Times New Roman"/>
          <w:sz w:val="24"/>
        </w:rPr>
        <w:t xml:space="preserve"> por meio do protocolo HTTP, esta aplicaç</w:t>
      </w:r>
      <w:r w:rsidR="00E30548" w:rsidRPr="000F579C">
        <w:rPr>
          <w:rFonts w:ascii="Times New Roman" w:hAnsi="Times New Roman" w:cs="Times New Roman"/>
          <w:sz w:val="24"/>
        </w:rPr>
        <w:t>ão também foi desenvolvida com J</w:t>
      </w:r>
      <w:r w:rsidRPr="000F579C">
        <w:rPr>
          <w:rFonts w:ascii="Times New Roman" w:hAnsi="Times New Roman" w:cs="Times New Roman"/>
          <w:sz w:val="24"/>
        </w:rPr>
        <w:t>ava 8 e compilada no formato Recurso de Aplicação Web (</w:t>
      </w:r>
      <w:proofErr w:type="spellStart"/>
      <w:r w:rsidRPr="000F579C">
        <w:rPr>
          <w:rFonts w:ascii="Times New Roman" w:hAnsi="Times New Roman" w:cs="Times New Roman"/>
          <w:sz w:val="24"/>
        </w:rPr>
        <w:t>war</w:t>
      </w:r>
      <w:proofErr w:type="spellEnd"/>
      <w:r w:rsidRPr="000F579C">
        <w:rPr>
          <w:rFonts w:ascii="Times New Roman" w:hAnsi="Times New Roman" w:cs="Times New Roman"/>
          <w:sz w:val="24"/>
        </w:rPr>
        <w:t>).</w:t>
      </w:r>
    </w:p>
    <w:p w14:paraId="130FCAE2" w14:textId="77777777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5FE6FEF7" w14:textId="65A19D84" w:rsidR="00F6771E" w:rsidRDefault="00F81FF4" w:rsidP="006F4DA3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r w:rsidRPr="000F579C">
        <w:rPr>
          <w:rFonts w:ascii="Times New Roman" w:hAnsi="Times New Roman" w:cs="Times New Roman"/>
        </w:rPr>
        <w:tab/>
      </w:r>
      <w:bookmarkStart w:id="16" w:name="_Toc498901535"/>
      <w:r w:rsidRPr="006F4DA3">
        <w:rPr>
          <w:rFonts w:ascii="Times New Roman" w:hAnsi="Times New Roman"/>
          <w:b/>
          <w:color w:val="auto"/>
        </w:rPr>
        <w:t>Banco de Dados</w:t>
      </w:r>
      <w:bookmarkEnd w:id="16"/>
    </w:p>
    <w:p w14:paraId="0424B549" w14:textId="77777777" w:rsidR="006F4DA3" w:rsidRPr="006F4DA3" w:rsidRDefault="006F4DA3" w:rsidP="006F4DA3"/>
    <w:p w14:paraId="3BD032C8" w14:textId="7DE6A224" w:rsidR="00F6771E" w:rsidRPr="000F579C" w:rsidRDefault="00F81FF4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ab/>
        <w:t>É necessário armazenar t</w:t>
      </w:r>
      <w:r w:rsidR="006F4DA3">
        <w:rPr>
          <w:rFonts w:ascii="Times New Roman" w:hAnsi="Times New Roman" w:cs="Times New Roman"/>
          <w:sz w:val="24"/>
        </w:rPr>
        <w:t>odas informações pertinentes ao jogo</w:t>
      </w:r>
      <w:r w:rsidRPr="000F579C">
        <w:rPr>
          <w:rFonts w:ascii="Times New Roman" w:hAnsi="Times New Roman" w:cs="Times New Roman"/>
          <w:sz w:val="24"/>
        </w:rPr>
        <w:t xml:space="preserve">, como características do jogo a ser aplicado, imagens, perguntas e </w:t>
      </w:r>
      <w:r w:rsidR="00E30548" w:rsidRPr="000F579C">
        <w:rPr>
          <w:rFonts w:ascii="Times New Roman" w:hAnsi="Times New Roman" w:cs="Times New Roman"/>
          <w:sz w:val="24"/>
        </w:rPr>
        <w:t>alternativas</w:t>
      </w:r>
      <w:r w:rsidRPr="000F579C">
        <w:rPr>
          <w:rFonts w:ascii="Times New Roman" w:hAnsi="Times New Roman" w:cs="Times New Roman"/>
          <w:sz w:val="24"/>
        </w:rPr>
        <w:t>, bem como informações das instituições, usuários, afim de gerar relatórios para que os responsáveis possam visualizar os resultados do jogo.</w:t>
      </w:r>
    </w:p>
    <w:p w14:paraId="3D38EF75" w14:textId="77777777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C473C50" w14:textId="7EE1C380" w:rsidR="00F6771E" w:rsidRPr="000F579C" w:rsidRDefault="006F4DA3" w:rsidP="006F4DA3">
      <w:pPr>
        <w:tabs>
          <w:tab w:val="left" w:pos="6375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</w:p>
    <w:p w14:paraId="63E1969D" w14:textId="77777777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19621CA" w14:textId="77777777" w:rsidR="006F4DA3" w:rsidRDefault="00F81FF4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ab/>
      </w:r>
    </w:p>
    <w:p w14:paraId="536B95D4" w14:textId="77777777" w:rsidR="006F4DA3" w:rsidRDefault="006F4DA3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605BDECC" w14:textId="379B146E" w:rsidR="00F6771E" w:rsidRPr="006F4DA3" w:rsidRDefault="00F81FF4" w:rsidP="006F4DA3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17" w:name="_Toc498901536"/>
      <w:proofErr w:type="spellStart"/>
      <w:r w:rsidRPr="006F4DA3">
        <w:rPr>
          <w:rFonts w:ascii="Times New Roman" w:hAnsi="Times New Roman" w:cs="Times New Roman"/>
          <w:b/>
          <w:color w:val="auto"/>
        </w:rPr>
        <w:t>Balanceador</w:t>
      </w:r>
      <w:proofErr w:type="spellEnd"/>
      <w:r w:rsidRPr="006F4DA3">
        <w:rPr>
          <w:rFonts w:ascii="Times New Roman" w:hAnsi="Times New Roman" w:cs="Times New Roman"/>
          <w:b/>
          <w:color w:val="auto"/>
        </w:rPr>
        <w:t xml:space="preserve"> de Carga</w:t>
      </w:r>
      <w:bookmarkEnd w:id="17"/>
    </w:p>
    <w:p w14:paraId="3F7F292D" w14:textId="77777777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2D6B45C6" w14:textId="5F279FB2" w:rsidR="00F6771E" w:rsidRPr="000F579C" w:rsidRDefault="006F4DA3" w:rsidP="000F579C">
      <w:pPr>
        <w:spacing w:after="0" w:line="360" w:lineRule="auto"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81FF4" w:rsidRPr="000F579C">
        <w:rPr>
          <w:rFonts w:ascii="Times New Roman" w:hAnsi="Times New Roman" w:cs="Times New Roman"/>
          <w:sz w:val="24"/>
        </w:rPr>
        <w:t xml:space="preserve">É fundamental controlar a quantidade de acesso ao Servidor de </w:t>
      </w:r>
      <w:proofErr w:type="spellStart"/>
      <w:r>
        <w:rPr>
          <w:rFonts w:ascii="Times New Roman" w:hAnsi="Times New Roman" w:cs="Times New Roman"/>
          <w:sz w:val="24"/>
        </w:rPr>
        <w:t>back-e</w:t>
      </w:r>
      <w:r w:rsidR="00F81FF4" w:rsidRPr="000F579C">
        <w:rPr>
          <w:rFonts w:ascii="Times New Roman" w:hAnsi="Times New Roman" w:cs="Times New Roman"/>
          <w:sz w:val="24"/>
        </w:rPr>
        <w:t>nd</w:t>
      </w:r>
      <w:proofErr w:type="spellEnd"/>
      <w:r w:rsidR="00F81FF4" w:rsidRPr="000F579C">
        <w:rPr>
          <w:rFonts w:ascii="Times New Roman" w:hAnsi="Times New Roman" w:cs="Times New Roman"/>
          <w:sz w:val="24"/>
        </w:rPr>
        <w:t xml:space="preserve">, para que isso ocorra é </w:t>
      </w:r>
      <w:r w:rsidR="00E30548" w:rsidRPr="000F579C">
        <w:rPr>
          <w:rFonts w:ascii="Times New Roman" w:hAnsi="Times New Roman" w:cs="Times New Roman"/>
          <w:sz w:val="24"/>
        </w:rPr>
        <w:t>necessário</w:t>
      </w:r>
      <w:r w:rsidR="00F81FF4" w:rsidRPr="000F579C">
        <w:rPr>
          <w:rFonts w:ascii="Times New Roman" w:hAnsi="Times New Roman" w:cs="Times New Roman"/>
          <w:sz w:val="24"/>
        </w:rPr>
        <w:t xml:space="preserve"> que este serviço seja escalável. Este serviço será responsável por direcionar as requisições para o Servido Back-End com menos carga.</w:t>
      </w:r>
    </w:p>
    <w:p w14:paraId="07608C35" w14:textId="77777777" w:rsidR="00F6771E" w:rsidRPr="000F579C" w:rsidRDefault="00F6771E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1DEF877A" w14:textId="03163C1E" w:rsidR="00F6771E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18" w:name="_Toc498901537"/>
      <w:r w:rsidRPr="00F27925">
        <w:rPr>
          <w:rFonts w:ascii="Times New Roman" w:hAnsi="Times New Roman" w:cs="Times New Roman"/>
          <w:b/>
          <w:color w:val="auto"/>
        </w:rPr>
        <w:t>Integração</w:t>
      </w:r>
      <w:r w:rsidRPr="00F27925">
        <w:rPr>
          <w:rFonts w:ascii="Times New Roman" w:hAnsi="Times New Roman" w:cs="Times New Roman"/>
          <w:b/>
        </w:rPr>
        <w:t xml:space="preserve"> </w:t>
      </w:r>
      <w:r w:rsidRPr="00F27925">
        <w:rPr>
          <w:rFonts w:ascii="Times New Roman" w:hAnsi="Times New Roman" w:cs="Times New Roman"/>
          <w:b/>
          <w:color w:val="auto"/>
        </w:rPr>
        <w:t>Contínua</w:t>
      </w:r>
      <w:bookmarkEnd w:id="18"/>
    </w:p>
    <w:p w14:paraId="070CF217" w14:textId="16B00FC3" w:rsidR="00F27925" w:rsidRDefault="00F27925" w:rsidP="00F27925"/>
    <w:p w14:paraId="092D0BF8" w14:textId="6224381A" w:rsidR="00F6771E" w:rsidRPr="000F579C" w:rsidRDefault="00F81FF4" w:rsidP="00F279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0F579C">
        <w:rPr>
          <w:rFonts w:ascii="Times New Roman" w:hAnsi="Times New Roman" w:cs="Times New Roman"/>
          <w:sz w:val="24"/>
        </w:rPr>
        <w:t xml:space="preserve">É necessário garantir </w:t>
      </w:r>
      <w:r w:rsidR="00F27925">
        <w:rPr>
          <w:rFonts w:ascii="Times New Roman" w:hAnsi="Times New Roman" w:cs="Times New Roman"/>
          <w:sz w:val="24"/>
        </w:rPr>
        <w:t>que um novo código esteja apto a</w:t>
      </w:r>
      <w:r w:rsidRPr="000F579C">
        <w:rPr>
          <w:rFonts w:ascii="Times New Roman" w:hAnsi="Times New Roman" w:cs="Times New Roman"/>
          <w:sz w:val="24"/>
        </w:rPr>
        <w:t xml:space="preserve"> ser disponibilizado frequentemente. Controlando as contruções, versionamento, validações e testes. Para que </w:t>
      </w:r>
      <w:r w:rsidR="00F27925" w:rsidRPr="000F579C">
        <w:rPr>
          <w:rFonts w:ascii="Times New Roman" w:hAnsi="Times New Roman" w:cs="Times New Roman"/>
          <w:sz w:val="24"/>
        </w:rPr>
        <w:t>o processo de frequentes alterações parciais enteja</w:t>
      </w:r>
      <w:r w:rsidR="00F27925">
        <w:rPr>
          <w:rFonts w:ascii="Times New Roman" w:hAnsi="Times New Roman" w:cs="Times New Roman"/>
          <w:sz w:val="24"/>
        </w:rPr>
        <w:t xml:space="preserve"> disponível</w:t>
      </w:r>
      <w:r w:rsidRPr="000F579C">
        <w:rPr>
          <w:rFonts w:ascii="Times New Roman" w:hAnsi="Times New Roman" w:cs="Times New Roman"/>
          <w:sz w:val="24"/>
        </w:rPr>
        <w:t xml:space="preserve"> de maneira automática e com garantia de que a plataforma funcione como esperado.</w:t>
      </w:r>
    </w:p>
    <w:p w14:paraId="2030E8DC" w14:textId="7BD913D0" w:rsidR="00F6771E" w:rsidRPr="000F579C" w:rsidRDefault="00F27925" w:rsidP="000F579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pict w14:anchorId="5212228F">
          <v:shape id="_x0000_s1029" type="#_x0000_t202" style="position:absolute;left:0;text-align:left;margin-left:75.15pt;margin-top:17.85pt;width:282pt;height:25.05pt;z-index:251658752;mso-position-horizontal-relative:text;mso-position-vertical-relative:text" stroked="f">
            <v:textbox inset="0,0,0,0">
              <w:txbxContent>
                <w:p w14:paraId="1CC4A5C3" w14:textId="6F4111E3" w:rsidR="00936965" w:rsidRPr="00570FFB" w:rsidRDefault="00936965" w:rsidP="00F27925">
                  <w:pPr>
                    <w:pStyle w:val="Legenda"/>
                    <w:jc w:val="center"/>
                    <w:rPr>
                      <w:rFonts w:cs="Calibri"/>
                      <w:noProof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t xml:space="preserve"> Requisito do Processo de Integração</w:t>
                  </w:r>
                </w:p>
              </w:txbxContent>
            </v:textbox>
            <w10:wrap type="square" side="largest"/>
          </v:shape>
        </w:pict>
      </w:r>
    </w:p>
    <w:p w14:paraId="64ACFBB4" w14:textId="70D6CF3C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5B411868" w14:textId="1F56FB44" w:rsidR="00F6771E" w:rsidRDefault="00F27925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eastAsia="pt-BR"/>
        </w:rPr>
        <w:drawing>
          <wp:anchor distT="0" distB="0" distL="0" distR="0" simplePos="0" relativeHeight="251670016" behindDoc="0" locked="0" layoutInCell="1" allowOverlap="1" wp14:anchorId="5D9C781E" wp14:editId="701E254A">
            <wp:simplePos x="0" y="0"/>
            <wp:positionH relativeFrom="column">
              <wp:posOffset>887730</wp:posOffset>
            </wp:positionH>
            <wp:positionV relativeFrom="paragraph">
              <wp:posOffset>36195</wp:posOffset>
            </wp:positionV>
            <wp:extent cx="3581400" cy="2009775"/>
            <wp:effectExtent l="0" t="0" r="0" b="0"/>
            <wp:wrapSquare wrapText="largest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23CD3" w14:textId="77777777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4CF44BD5" w14:textId="77777777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530E1AD8" w14:textId="77777777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5F28C2F5" w14:textId="77777777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39CC1FD3" w14:textId="77777777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128F6065" w14:textId="77777777" w:rsidR="00F27925" w:rsidRDefault="00F81FF4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14:paraId="33685979" w14:textId="77777777" w:rsidR="00F27925" w:rsidRDefault="00F27925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66EDADED" w14:textId="51DA0115" w:rsidR="00F6771E" w:rsidRPr="00F27925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19" w:name="_Toc498901538"/>
      <w:r w:rsidRPr="00F27925">
        <w:rPr>
          <w:rFonts w:ascii="Times New Roman" w:hAnsi="Times New Roman" w:cs="Times New Roman"/>
          <w:b/>
          <w:color w:val="auto"/>
        </w:rPr>
        <w:t>Interface de Monitoramento</w:t>
      </w:r>
      <w:bookmarkEnd w:id="19"/>
    </w:p>
    <w:p w14:paraId="473659DA" w14:textId="77777777" w:rsidR="00F6771E" w:rsidRDefault="00F6771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B21EA99" w14:textId="7690D058" w:rsidR="00F6771E" w:rsidRPr="00F27925" w:rsidRDefault="00F81FF4" w:rsidP="00F27925">
      <w:pPr>
        <w:spacing w:after="0" w:line="360" w:lineRule="auto"/>
        <w:jc w:val="both"/>
        <w:rPr>
          <w:sz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F27925">
        <w:rPr>
          <w:rFonts w:ascii="Times New Roman" w:hAnsi="Times New Roman" w:cs="Times New Roman"/>
          <w:sz w:val="24"/>
        </w:rPr>
        <w:t xml:space="preserve">Serviço de monitoramento em tempo real para que informe ao Técnico </w:t>
      </w:r>
      <w:r w:rsidR="00E30548" w:rsidRPr="00F27925">
        <w:rPr>
          <w:rFonts w:ascii="Times New Roman" w:hAnsi="Times New Roman" w:cs="Times New Roman"/>
          <w:sz w:val="24"/>
        </w:rPr>
        <w:t>responsável</w:t>
      </w:r>
      <w:r w:rsidRPr="00F27925">
        <w:rPr>
          <w:rFonts w:ascii="Times New Roman" w:hAnsi="Times New Roman" w:cs="Times New Roman"/>
          <w:sz w:val="24"/>
        </w:rPr>
        <w:t xml:space="preserve"> pela disponibilização da aplicação o estado da Máquina Virtual, demonstrando graficamente quanto é consumido de recurso de memória, processador, </w:t>
      </w:r>
      <w:r w:rsidRPr="00F27925">
        <w:rPr>
          <w:rFonts w:ascii="Times New Roman" w:hAnsi="Times New Roman" w:cs="Times New Roman"/>
          <w:sz w:val="24"/>
        </w:rPr>
        <w:lastRenderedPageBreak/>
        <w:t xml:space="preserve">entrada e saída dados, bem como métricas referente a consumo de internet do host, além do estado dos containers. </w:t>
      </w:r>
    </w:p>
    <w:p w14:paraId="2F31A05D" w14:textId="77777777" w:rsidR="00F6771E" w:rsidRDefault="00F81F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1DE1CCC7" w14:textId="77777777" w:rsidR="00F6771E" w:rsidRDefault="00F6771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79C296" w14:textId="77777777" w:rsidR="00F6771E" w:rsidRPr="00F27925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0" w:name="_Toc498901539"/>
      <w:r w:rsidRPr="00F27925">
        <w:rPr>
          <w:rFonts w:ascii="Times New Roman" w:hAnsi="Times New Roman" w:cs="Times New Roman"/>
          <w:b/>
          <w:color w:val="auto"/>
        </w:rPr>
        <w:t>Quantidade e Escalabilidade</w:t>
      </w:r>
      <w:bookmarkEnd w:id="20"/>
    </w:p>
    <w:p w14:paraId="2C2ADB98" w14:textId="77777777" w:rsidR="00F6771E" w:rsidRDefault="00F81F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03372DAA" w14:textId="77777777" w:rsidR="00F6771E" w:rsidRPr="00F27925" w:rsidRDefault="00F81FF4" w:rsidP="00F27925">
      <w:pPr>
        <w:spacing w:after="0" w:line="360" w:lineRule="auto"/>
        <w:jc w:val="both"/>
        <w:rPr>
          <w:sz w:val="24"/>
        </w:rPr>
      </w:pPr>
      <w:r>
        <w:rPr>
          <w:rFonts w:ascii="Times New Roman" w:hAnsi="Times New Roman" w:cs="Times New Roman"/>
          <w:sz w:val="28"/>
        </w:rPr>
        <w:tab/>
      </w:r>
      <w:r w:rsidRPr="00F27925">
        <w:rPr>
          <w:rFonts w:ascii="Times New Roman" w:hAnsi="Times New Roman" w:cs="Times New Roman"/>
          <w:sz w:val="24"/>
        </w:rPr>
        <w:t xml:space="preserve">É primordial que a plataforma seja escalável, garantindo que o 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>software estará sempre disponível sendo disponibilizado aos usuários com qualidade.</w:t>
      </w:r>
    </w:p>
    <w:p w14:paraId="76DF8542" w14:textId="04EBF0E6" w:rsidR="00F6771E" w:rsidRPr="00F27925" w:rsidRDefault="00F81FF4" w:rsidP="00F27925">
      <w:pPr>
        <w:spacing w:after="0" w:line="360" w:lineRule="auto"/>
        <w:ind w:firstLine="708"/>
        <w:jc w:val="both"/>
        <w:rPr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Este software será utilizado por 200 ETECs, 70 FATECs, cada uma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oferecendo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seus cursos, sendo estes, com em média 40 alunos matriculados. </w:t>
      </w:r>
    </w:p>
    <w:p w14:paraId="78081F26" w14:textId="1AED9D77" w:rsidR="00F6771E" w:rsidRPr="00F27925" w:rsidRDefault="00F81FF4" w:rsidP="00F27925">
      <w:pPr>
        <w:spacing w:after="0" w:line="360" w:lineRule="auto"/>
        <w:ind w:firstLine="708"/>
        <w:jc w:val="both"/>
        <w:rPr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Pode-se ter como exemplo a FATEC de São José dos Campos, que contém 7 cursos, cada um com 40 alunos ingressantes. Na primeira quinzena do semestre haverá um acesso de 360 alunos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simultâneos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>, onde os mesmos devem acessar a qualquer momento e de qualquer lugar.</w:t>
      </w:r>
    </w:p>
    <w:p w14:paraId="6A9FF468" w14:textId="77777777" w:rsidR="00F6771E" w:rsidRDefault="00F6771E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</w:p>
    <w:p w14:paraId="15702083" w14:textId="07367199" w:rsidR="00F6771E" w:rsidRPr="00F27925" w:rsidRDefault="00F81FF4" w:rsidP="00F27925">
      <w:pPr>
        <w:pStyle w:val="Ttulo2"/>
        <w:numPr>
          <w:ilvl w:val="1"/>
          <w:numId w:val="2"/>
        </w:numPr>
        <w:rPr>
          <w:sz w:val="24"/>
        </w:rPr>
      </w:pPr>
      <w:bookmarkStart w:id="21" w:name="_Toc498901540"/>
      <w:r w:rsidRPr="00F27925">
        <w:rPr>
          <w:sz w:val="24"/>
        </w:rPr>
        <w:t>T</w:t>
      </w:r>
      <w:r w:rsidR="00F27925" w:rsidRPr="00F27925">
        <w:rPr>
          <w:sz w:val="24"/>
        </w:rPr>
        <w:t>ecnologias Utilizadas</w:t>
      </w:r>
      <w:bookmarkEnd w:id="21"/>
      <w:r w:rsidR="00F27925" w:rsidRPr="00F27925">
        <w:rPr>
          <w:sz w:val="24"/>
        </w:rPr>
        <w:t xml:space="preserve"> </w:t>
      </w:r>
    </w:p>
    <w:p w14:paraId="099BF631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F407CE8" w14:textId="4EB09CF9" w:rsidR="00F6771E" w:rsidRDefault="00F81FF4" w:rsidP="00F27925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2" w:name="_Toc498901541"/>
      <w:proofErr w:type="spellStart"/>
      <w:r w:rsidRPr="00F27925">
        <w:rPr>
          <w:rFonts w:ascii="Times New Roman" w:hAnsi="Times New Roman" w:cs="Times New Roman"/>
          <w:b/>
          <w:color w:val="auto"/>
        </w:rPr>
        <w:t>Docker</w:t>
      </w:r>
      <w:bookmarkEnd w:id="22"/>
      <w:proofErr w:type="spellEnd"/>
    </w:p>
    <w:p w14:paraId="6882E49B" w14:textId="77777777" w:rsidR="00F27925" w:rsidRPr="00F27925" w:rsidRDefault="00F27925" w:rsidP="00F27925"/>
    <w:p w14:paraId="2804B895" w14:textId="77777777" w:rsidR="00F6771E" w:rsidRPr="00F27925" w:rsidRDefault="00F81FF4" w:rsidP="00F27925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bCs/>
          <w:sz w:val="24"/>
          <w:szCs w:val="32"/>
        </w:rPr>
        <w:tab/>
      </w:r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>Plataforma instalada na Máquina Virtual responsável por administrar e controlar todos serviços necessários para que a aplicação esteja em operação.</w:t>
      </w:r>
    </w:p>
    <w:p w14:paraId="5829FFF9" w14:textId="77777777" w:rsidR="00F6771E" w:rsidRPr="00F27925" w:rsidRDefault="00F81FF4" w:rsidP="00F27925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tutorial seguido para instalação do Docker pode ser encontrado neste </w:t>
      </w:r>
      <w:hyperlink r:id="rId13">
        <w:r w:rsidRPr="00F27925">
          <w:rPr>
            <w:rStyle w:val="LinkdaInternet"/>
            <w:rFonts w:ascii="Times New Roman" w:eastAsia="Times New Roman" w:hAnsi="Times New Roman" w:cs="Times New Roman"/>
            <w:bCs/>
            <w:sz w:val="24"/>
            <w:szCs w:val="28"/>
          </w:rPr>
          <w:t>link</w:t>
        </w:r>
      </w:hyperlink>
      <w:r w:rsidRPr="00F27925">
        <w:rPr>
          <w:rFonts w:ascii="Times New Roman" w:eastAsia="Times New Roman" w:hAnsi="Times New Roman" w:cs="Times New Roman"/>
          <w:bCs/>
          <w:sz w:val="24"/>
          <w:szCs w:val="28"/>
        </w:rPr>
        <w:t>.</w:t>
      </w:r>
    </w:p>
    <w:p w14:paraId="5E4DD71C" w14:textId="4ED3C670" w:rsidR="00F6771E" w:rsidRPr="00F27925" w:rsidRDefault="00F81FF4" w:rsidP="00F27925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Com o Docker realiza o empacotamento do ambiente inteiro dentro de um contêiner, compartilhando com outras aplicações o que irão utilizar. Foi utilizado esta aplicação pois diminuirá drasticamente o tempo de necessário para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disponibilizar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a aplicação, pois não será necessário configurar o ambiente toda vez que for </w:t>
      </w:r>
      <w:r w:rsidR="00E30548" w:rsidRPr="00F27925">
        <w:rPr>
          <w:rFonts w:ascii="Times New Roman" w:eastAsia="Times New Roman" w:hAnsi="Times New Roman" w:cs="Times New Roman"/>
          <w:sz w:val="24"/>
          <w:szCs w:val="28"/>
        </w:rPr>
        <w:t>instalado.</w:t>
      </w:r>
      <w:r w:rsidRPr="00F2792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6B423D56" w14:textId="77777777" w:rsidR="00F6771E" w:rsidRPr="00F27925" w:rsidRDefault="00F81FF4" w:rsidP="00F27925">
      <w:pPr>
        <w:spacing w:after="0" w:line="360" w:lineRule="auto"/>
        <w:ind w:firstLine="708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eastAsia="Times New Roman" w:hAnsi="Times New Roman" w:cs="Times New Roman"/>
          <w:sz w:val="24"/>
          <w:szCs w:val="28"/>
        </w:rPr>
        <w:t>A escolha do Docker também baseada na redução de custo do projeto, pois temos somente uma máquina virtual, hospeda no Azure com o Docker instalado, e todos recursos que serão necessários instalados dentro dele, desta forma, não é necessário ter computadores robustos ou vários serviços específicos para execução de tarefas diferentes.</w:t>
      </w:r>
    </w:p>
    <w:p w14:paraId="67380938" w14:textId="4A721CE0" w:rsidR="00F6771E" w:rsidRPr="00F27925" w:rsidRDefault="00F81FF4" w:rsidP="00F27925">
      <w:pPr>
        <w:pStyle w:val="Corpodotexto"/>
        <w:spacing w:line="360" w:lineRule="auto"/>
        <w:jc w:val="both"/>
        <w:rPr>
          <w:rFonts w:ascii="Times New Roman" w:hAnsi="Times New Roman"/>
          <w:sz w:val="24"/>
        </w:rPr>
      </w:pPr>
      <w:r w:rsidRPr="00F27925">
        <w:rPr>
          <w:rFonts w:ascii="Times New Roman" w:hAnsi="Times New Roman"/>
          <w:sz w:val="24"/>
          <w:szCs w:val="28"/>
        </w:rPr>
        <w:lastRenderedPageBreak/>
        <w:tab/>
        <w:t xml:space="preserve">Cada container criado no Docker é isolado a virtualização a nível do sistema operacional, um </w:t>
      </w:r>
      <w:r w:rsidR="00E30548" w:rsidRPr="00F27925">
        <w:rPr>
          <w:rFonts w:ascii="Times New Roman" w:hAnsi="Times New Roman"/>
          <w:sz w:val="24"/>
          <w:szCs w:val="28"/>
        </w:rPr>
        <w:t>método de virtualização onde o K</w:t>
      </w:r>
      <w:r w:rsidRPr="00F27925">
        <w:rPr>
          <w:rFonts w:ascii="Times New Roman" w:hAnsi="Times New Roman"/>
          <w:sz w:val="24"/>
          <w:szCs w:val="28"/>
        </w:rPr>
        <w:t>ernel do sistema operacional permite que múltiplos processos sejam executados isoladamente no mesmo host.</w:t>
      </w:r>
    </w:p>
    <w:p w14:paraId="6BC6A8A5" w14:textId="77777777" w:rsidR="00F6771E" w:rsidRDefault="00F6771E">
      <w:pPr>
        <w:pStyle w:val="Corpodotexto"/>
        <w:jc w:val="both"/>
      </w:pPr>
    </w:p>
    <w:p w14:paraId="3F40B315" w14:textId="561AC6CE" w:rsidR="00F6771E" w:rsidRDefault="00F27925">
      <w:pPr>
        <w:jc w:val="both"/>
      </w:pPr>
      <w:bookmarkStart w:id="23" w:name="docs-internal-guid-41738c27-3807-ee7c-8c"/>
      <w:bookmarkEnd w:id="23"/>
      <w:r>
        <w:rPr>
          <w:noProof/>
        </w:rPr>
        <w:pict w14:anchorId="122D36BE">
          <v:shape id="_x0000_s1030" type="#_x0000_t202" style="position:absolute;left:0;text-align:left;margin-left:33.5pt;margin-top:-35.95pt;width:365.25pt;height:36pt;z-index:251659776;mso-position-horizontal-relative:text;mso-position-vertical-relative:text" stroked="f">
            <v:textbox inset="0,0,0,0">
              <w:txbxContent>
                <w:p w14:paraId="6B99C6D3" w14:textId="75C90230" w:rsidR="00936965" w:rsidRPr="006C442D" w:rsidRDefault="00936965" w:rsidP="00F27925">
                  <w:pPr>
                    <w:pStyle w:val="Legenda"/>
                    <w:jc w:val="center"/>
                    <w:rPr>
                      <w:rFonts w:cs="Calibri"/>
                      <w:noProof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t xml:space="preserve"> - Comparação entre Sistema de Virtualização e o </w:t>
                  </w:r>
                  <w:proofErr w:type="spellStart"/>
                  <w:r>
                    <w:t>Docker</w:t>
                  </w:r>
                  <w:proofErr w:type="spellEnd"/>
                  <w:r>
                    <w:t>.</w:t>
                  </w:r>
                </w:p>
              </w:txbxContent>
            </v:textbox>
            <w10:wrap type="square" side="largest"/>
          </v:shape>
        </w:pict>
      </w:r>
      <w:r w:rsidR="00F81FF4">
        <w:rPr>
          <w:noProof/>
          <w:lang w:eastAsia="pt-BR"/>
        </w:rPr>
        <w:drawing>
          <wp:anchor distT="0" distB="0" distL="0" distR="0" simplePos="0" relativeHeight="251678208" behindDoc="0" locked="0" layoutInCell="1" allowOverlap="1" wp14:anchorId="1464E161" wp14:editId="4F8971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2771775"/>
            <wp:effectExtent l="0" t="0" r="0" b="0"/>
            <wp:wrapSquare wrapText="largest"/>
            <wp:docPr id="3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31142" w14:textId="77777777" w:rsidR="00F6771E" w:rsidRDefault="00F6771E">
      <w:pPr>
        <w:pStyle w:val="Corpodotexto"/>
        <w:jc w:val="both"/>
      </w:pPr>
    </w:p>
    <w:p w14:paraId="4C59E8A4" w14:textId="77777777" w:rsidR="00F6771E" w:rsidRDefault="00F6771E">
      <w:pPr>
        <w:pStyle w:val="Corpodotexto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03EC959" w14:textId="77777777" w:rsidR="00F6771E" w:rsidRDefault="00F6771E">
      <w:pPr>
        <w:pStyle w:val="Corpodotexto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3BF3924" w14:textId="77777777" w:rsidR="00F6771E" w:rsidRDefault="00F6771E">
      <w:pPr>
        <w:pStyle w:val="Corpodotexto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A0003CE" w14:textId="77777777" w:rsidR="00F6771E" w:rsidRDefault="00F6771E">
      <w:pPr>
        <w:pStyle w:val="Corpodotexto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D9EB4B4" w14:textId="77777777" w:rsidR="00F6771E" w:rsidRDefault="00F6771E">
      <w:pPr>
        <w:pStyle w:val="Corpodotexto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C872015" w14:textId="77777777" w:rsidR="00F6771E" w:rsidRDefault="00F6771E">
      <w:pPr>
        <w:pStyle w:val="Corpodotexto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6E66C11" w14:textId="77777777" w:rsidR="00F6771E" w:rsidRDefault="00F6771E">
      <w:pPr>
        <w:pStyle w:val="Corpodotexto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0CCA8FC" w14:textId="77777777" w:rsidR="00F6771E" w:rsidRDefault="00F6771E">
      <w:pPr>
        <w:pStyle w:val="Corpodotexto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67B991A" w14:textId="01301C75" w:rsidR="00F6771E" w:rsidRDefault="007900AC" w:rsidP="007900AC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4" w:name="_Toc498901542"/>
      <w:proofErr w:type="spellStart"/>
      <w:r>
        <w:rPr>
          <w:rFonts w:ascii="Times New Roman" w:hAnsi="Times New Roman" w:cs="Times New Roman"/>
          <w:b/>
          <w:color w:val="auto"/>
        </w:rPr>
        <w:t>Tomcat</w:t>
      </w:r>
      <w:bookmarkEnd w:id="24"/>
      <w:proofErr w:type="spellEnd"/>
    </w:p>
    <w:p w14:paraId="6B856E9B" w14:textId="77777777" w:rsidR="007900AC" w:rsidRPr="007900AC" w:rsidRDefault="007900AC" w:rsidP="007900AC">
      <w:pPr>
        <w:spacing w:line="360" w:lineRule="auto"/>
        <w:rPr>
          <w:sz w:val="24"/>
        </w:rPr>
      </w:pPr>
    </w:p>
    <w:p w14:paraId="4EAD2DD8" w14:textId="4BA3A8B6" w:rsidR="00F6771E" w:rsidRPr="007900AC" w:rsidRDefault="00F81FF4" w:rsidP="007900AC">
      <w:pPr>
        <w:spacing w:after="0" w:line="360" w:lineRule="auto"/>
        <w:jc w:val="both"/>
        <w:rPr>
          <w:sz w:val="24"/>
          <w:szCs w:val="28"/>
        </w:rPr>
      </w:pPr>
      <w:r w:rsidRPr="007900AC">
        <w:rPr>
          <w:rFonts w:ascii="Times New Roman" w:eastAsia="Times New Roman" w:hAnsi="Times New Roman" w:cs="Times New Roman"/>
          <w:bCs/>
          <w:sz w:val="24"/>
          <w:szCs w:val="28"/>
        </w:rPr>
        <w:lastRenderedPageBreak/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Desenvolvido pela Apache, e distribuído como software livre. É basicamente um container de </w:t>
      </w:r>
      <w:r w:rsidR="00E30548" w:rsidRPr="007900AC">
        <w:rPr>
          <w:rFonts w:ascii="Times New Roman" w:eastAsia="Times New Roman" w:hAnsi="Times New Roman" w:cs="Times New Roman"/>
          <w:sz w:val="24"/>
          <w:szCs w:val="28"/>
        </w:rPr>
        <w:t>servidores. Um container em J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ava é descrito como um objeto pode-se dizer que é uma aplicação que contém mais de um servidor Web. Foi escrito em Java, linguagem esta que também foi utilizada no desenvolvimento do Software Mapskills.</w:t>
      </w:r>
    </w:p>
    <w:p w14:paraId="64C4A889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7826D47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11A73103" w14:textId="4EFCB585" w:rsidR="00F6771E" w:rsidRPr="007900AC" w:rsidRDefault="007900AC" w:rsidP="007900AC">
      <w:pPr>
        <w:pStyle w:val="Ttulo3"/>
        <w:numPr>
          <w:ilvl w:val="2"/>
          <w:numId w:val="2"/>
        </w:numPr>
      </w:pPr>
      <w:bookmarkStart w:id="25" w:name="_Toc498901543"/>
      <w:proofErr w:type="spellStart"/>
      <w:r>
        <w:rPr>
          <w:rFonts w:ascii="Times New Roman" w:hAnsi="Times New Roman" w:cs="Times New Roman"/>
          <w:b/>
          <w:color w:val="auto"/>
        </w:rPr>
        <w:t>Haproxy</w:t>
      </w:r>
      <w:bookmarkEnd w:id="25"/>
      <w:proofErr w:type="spellEnd"/>
    </w:p>
    <w:p w14:paraId="560FE900" w14:textId="77777777" w:rsidR="00F6771E" w:rsidRDefault="00F81FF4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3B6A8595" w14:textId="39D41B0C" w:rsidR="00F6771E" w:rsidRPr="007900AC" w:rsidRDefault="00F81FF4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O HAProxy é um serviço Linux que garante um balanceamento e alta disponibilidade num conjunto de servidor</w:t>
      </w:r>
      <w:r w:rsidR="00E30548" w:rsidRPr="007900AC">
        <w:rPr>
          <w:rFonts w:ascii="Times New Roman" w:eastAsia="Times New Roman" w:hAnsi="Times New Roman" w:cs="Times New Roman"/>
          <w:sz w:val="24"/>
          <w:szCs w:val="28"/>
        </w:rPr>
        <w:t>es, como também serviço de proxy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ing, ao não expor </w:t>
      </w:r>
      <w:r w:rsidR="00E30548" w:rsidRPr="007900AC">
        <w:rPr>
          <w:rFonts w:ascii="Times New Roman" w:eastAsia="Times New Roman" w:hAnsi="Times New Roman" w:cs="Times New Roman"/>
          <w:sz w:val="24"/>
          <w:szCs w:val="28"/>
        </w:rPr>
        <w:t>diretamente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estes mesmos servidores na rede externa.</w:t>
      </w:r>
    </w:p>
    <w:p w14:paraId="00938424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4118D8" w14:textId="1B9E5165" w:rsidR="00F6771E" w:rsidRPr="007900AC" w:rsidRDefault="007900AC" w:rsidP="007900AC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6" w:name="_Toc498901544"/>
      <w:proofErr w:type="spellStart"/>
      <w:r>
        <w:rPr>
          <w:rFonts w:ascii="Times New Roman" w:hAnsi="Times New Roman" w:cs="Times New Roman"/>
          <w:b/>
          <w:color w:val="auto"/>
        </w:rPr>
        <w:t>Mysql</w:t>
      </w:r>
      <w:bookmarkEnd w:id="26"/>
      <w:proofErr w:type="spellEnd"/>
    </w:p>
    <w:p w14:paraId="6E42AF36" w14:textId="77777777" w:rsidR="007900AC" w:rsidRDefault="007900AC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3A1FE6" w14:textId="6A2A27B8" w:rsidR="00F6771E" w:rsidRPr="007900AC" w:rsidRDefault="00F81FF4" w:rsidP="007900AC">
      <w:pPr>
        <w:spacing w:after="0" w:line="360" w:lineRule="auto"/>
        <w:jc w:val="both"/>
        <w:rPr>
          <w:sz w:val="24"/>
          <w:szCs w:val="28"/>
        </w:rPr>
      </w:pPr>
      <w:r w:rsidRPr="007900AC">
        <w:rPr>
          <w:rFonts w:ascii="Times New Roman" w:eastAsia="Times New Roman" w:hAnsi="Times New Roman" w:cs="Times New Roman"/>
          <w:b/>
          <w:bCs/>
          <w:sz w:val="24"/>
          <w:szCs w:val="28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Gerenciador de Banco de Dados </w:t>
      </w:r>
      <w:r w:rsidR="00E30548" w:rsidRPr="007900AC">
        <w:rPr>
          <w:rFonts w:ascii="Times New Roman" w:eastAsia="Times New Roman" w:hAnsi="Times New Roman" w:cs="Times New Roman"/>
          <w:sz w:val="24"/>
          <w:szCs w:val="28"/>
        </w:rPr>
        <w:t>gratuito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, que utiliza a linguagem SQL (Linguagem de Consulta Estruturada), como interface para manipulação e gerenciamento dos dados.</w:t>
      </w:r>
    </w:p>
    <w:p w14:paraId="56E697FD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6761B227" w14:textId="56CA74BD" w:rsidR="00F6771E" w:rsidRDefault="007900AC" w:rsidP="007900AC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7" w:name="_Toc498901545"/>
      <w:proofErr w:type="spellStart"/>
      <w:r>
        <w:rPr>
          <w:rFonts w:ascii="Times New Roman" w:hAnsi="Times New Roman" w:cs="Times New Roman"/>
          <w:b/>
          <w:color w:val="auto"/>
        </w:rPr>
        <w:t>Jenkins</w:t>
      </w:r>
      <w:bookmarkEnd w:id="27"/>
      <w:proofErr w:type="spellEnd"/>
    </w:p>
    <w:p w14:paraId="78BD1864" w14:textId="77777777" w:rsidR="007900AC" w:rsidRPr="007900AC" w:rsidRDefault="007900AC" w:rsidP="007900AC"/>
    <w:p w14:paraId="29FC7BEE" w14:textId="4A3BD205" w:rsidR="00F6771E" w:rsidRDefault="00F81FF4" w:rsidP="007900A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7900AC">
        <w:rPr>
          <w:rFonts w:ascii="Times New Roman" w:eastAsia="Times New Roman" w:hAnsi="Times New Roman" w:cs="Times New Roman"/>
          <w:b/>
          <w:bCs/>
          <w:sz w:val="24"/>
          <w:szCs w:val="28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>Ferramenta de Integração Contínua, automatizada. A atividade de construir um projeto é composta por várias etapas, incluindo a compilação do código fonte, execução de testes, empacotamento, além de métricas referente a qualidade do código. O Jenkins trabalha para monitorar todas alterações realizadas no código e integrar com as atividades de construção, afim de dirimir as falhas no desenvolvimento.</w:t>
      </w:r>
    </w:p>
    <w:p w14:paraId="73F4F03E" w14:textId="77777777" w:rsidR="007900AC" w:rsidRPr="007900AC" w:rsidRDefault="007900AC" w:rsidP="007900AC">
      <w:pPr>
        <w:spacing w:after="0" w:line="360" w:lineRule="auto"/>
        <w:jc w:val="both"/>
        <w:rPr>
          <w:b/>
          <w:bCs/>
          <w:sz w:val="24"/>
          <w:szCs w:val="28"/>
        </w:rPr>
      </w:pPr>
    </w:p>
    <w:p w14:paraId="3C0F7B48" w14:textId="16B15FFB" w:rsidR="000F579C" w:rsidRDefault="000F579C" w:rsidP="007900AC">
      <w:pPr>
        <w:pStyle w:val="Ttulo3"/>
        <w:numPr>
          <w:ilvl w:val="2"/>
          <w:numId w:val="2"/>
        </w:numPr>
        <w:rPr>
          <w:rFonts w:ascii="Times New Roman" w:hAnsi="Times New Roman" w:cs="Times New Roman"/>
          <w:b/>
          <w:color w:val="auto"/>
        </w:rPr>
      </w:pPr>
      <w:bookmarkStart w:id="28" w:name="_Toc498901546"/>
      <w:proofErr w:type="spellStart"/>
      <w:r w:rsidRPr="007900AC">
        <w:rPr>
          <w:rFonts w:ascii="Times New Roman" w:hAnsi="Times New Roman" w:cs="Times New Roman"/>
          <w:b/>
          <w:color w:val="auto"/>
        </w:rPr>
        <w:t>DevOps</w:t>
      </w:r>
      <w:bookmarkEnd w:id="28"/>
      <w:proofErr w:type="spellEnd"/>
    </w:p>
    <w:p w14:paraId="2DBBD190" w14:textId="77777777" w:rsidR="007900AC" w:rsidRPr="007900AC" w:rsidRDefault="007900AC" w:rsidP="007900AC"/>
    <w:p w14:paraId="38F95DB6" w14:textId="77777777" w:rsidR="000F579C" w:rsidRPr="007900AC" w:rsidRDefault="000F579C" w:rsidP="000F579C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7900AC">
        <w:rPr>
          <w:rFonts w:ascii="Times New Roman" w:hAnsi="Times New Roman" w:cs="Times New Roman"/>
          <w:b/>
          <w:sz w:val="24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O termo </w:t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DevOps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surgiu num evento organizado por </w:t>
      </w:r>
      <w:commentRangeStart w:id="29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Andrew </w:t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Shaffer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commentRangeEnd w:id="29"/>
      <w:r w:rsidRPr="007900AC">
        <w:rPr>
          <w:rFonts w:ascii="Times New Roman" w:hAnsi="Times New Roman"/>
          <w:sz w:val="24"/>
        </w:rPr>
        <w:commentReference w:id="29"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e o engenheiro de sistemas John </w:t>
      </w:r>
      <w:proofErr w:type="spellStart"/>
      <w:r w:rsidRPr="007900AC">
        <w:rPr>
          <w:rFonts w:ascii="Times New Roman" w:eastAsia="Times New Roman" w:hAnsi="Times New Roman" w:cs="Times New Roman"/>
          <w:sz w:val="24"/>
          <w:szCs w:val="28"/>
        </w:rPr>
        <w:t>Allspaw</w:t>
      </w:r>
      <w:proofErr w:type="spellEnd"/>
      <w:r w:rsidRPr="007900AC">
        <w:rPr>
          <w:rFonts w:ascii="Times New Roman" w:eastAsia="Times New Roman" w:hAnsi="Times New Roman" w:cs="Times New Roman"/>
          <w:sz w:val="24"/>
          <w:szCs w:val="28"/>
        </w:rPr>
        <w:t>, para discutir especificamente os desafios da integração das áreas de desenvolvimento e operações existentes nas empresas.</w:t>
      </w:r>
    </w:p>
    <w:p w14:paraId="518CEB47" w14:textId="77777777" w:rsidR="000F579C" w:rsidRPr="007900AC" w:rsidRDefault="000F579C" w:rsidP="000F579C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7900AC">
        <w:rPr>
          <w:rFonts w:ascii="Times New Roman" w:hAnsi="Times New Roman" w:cs="Times New Roman"/>
          <w:sz w:val="24"/>
        </w:rPr>
        <w:tab/>
      </w:r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Modelo utilizado quando se trata de metodologia ágeis, afim de realizar entregas rápidas com qualidade. Tem finalidade de integrar os setores de desenvolvimento e </w:t>
      </w:r>
      <w:r w:rsidRPr="007900AC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operações, diminuindo a dificuldade que encontravam quando se lançava uma nova funcionalidade do software, pois os setores operacionais criam um ambiente propício para execução de determinadas ferramentas pré-definidas no escopo do </w:t>
      </w:r>
      <w:proofErr w:type="gramStart"/>
      <w:r w:rsidRPr="007900AC">
        <w:rPr>
          <w:rFonts w:ascii="Times New Roman" w:eastAsia="Times New Roman" w:hAnsi="Times New Roman" w:cs="Times New Roman"/>
          <w:sz w:val="24"/>
          <w:szCs w:val="28"/>
        </w:rPr>
        <w:t>projeto,  e</w:t>
      </w:r>
      <w:proofErr w:type="gramEnd"/>
      <w:r w:rsidRPr="007900AC">
        <w:rPr>
          <w:rFonts w:ascii="Times New Roman" w:eastAsia="Times New Roman" w:hAnsi="Times New Roman" w:cs="Times New Roman"/>
          <w:sz w:val="24"/>
          <w:szCs w:val="28"/>
        </w:rPr>
        <w:t xml:space="preserve"> caso algo seja alterado, pode-se perder pontos no quesito qualidade e disponibilidade da aplicação.</w:t>
      </w:r>
    </w:p>
    <w:p w14:paraId="4D9079DE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AA00E05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9469D86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515F101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CB663E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1E18CF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8AAB790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850B42E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B1D0A45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41FF6CC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3FD74B5" w14:textId="16364D9F" w:rsidR="00F6771E" w:rsidRDefault="000156FD" w:rsidP="00936965">
      <w:pPr>
        <w:pStyle w:val="Ttulo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color w:val="auto"/>
          <w:sz w:val="24"/>
        </w:rPr>
      </w:pPr>
      <w:bookmarkStart w:id="30" w:name="_Toc498901547"/>
      <w:r w:rsidRPr="00EE1621">
        <w:rPr>
          <w:rFonts w:ascii="Times New Roman" w:hAnsi="Times New Roman"/>
          <w:b/>
          <w:color w:val="auto"/>
          <w:sz w:val="24"/>
        </w:rPr>
        <w:t>D</w:t>
      </w:r>
      <w:r w:rsidR="00EE1621" w:rsidRPr="00EE1621">
        <w:rPr>
          <w:rFonts w:ascii="Times New Roman" w:hAnsi="Times New Roman"/>
          <w:b/>
          <w:color w:val="auto"/>
          <w:sz w:val="24"/>
        </w:rPr>
        <w:t>ESENVOLVIMENTO</w:t>
      </w:r>
      <w:bookmarkEnd w:id="30"/>
    </w:p>
    <w:p w14:paraId="3C4C93A5" w14:textId="77777777" w:rsidR="00EE1621" w:rsidRPr="00EE1621" w:rsidRDefault="00EE1621" w:rsidP="00EE1621"/>
    <w:p w14:paraId="0D7330B4" w14:textId="32531BB8" w:rsidR="00F6771E" w:rsidRPr="000156FD" w:rsidRDefault="00F81FF4" w:rsidP="000156FD">
      <w:pPr>
        <w:pStyle w:val="Ttulo2"/>
        <w:numPr>
          <w:ilvl w:val="1"/>
          <w:numId w:val="2"/>
        </w:numPr>
        <w:rPr>
          <w:sz w:val="24"/>
        </w:rPr>
      </w:pPr>
      <w:bookmarkStart w:id="31" w:name="_Toc498901548"/>
      <w:proofErr w:type="spellStart"/>
      <w:r w:rsidRPr="000156FD">
        <w:rPr>
          <w:sz w:val="24"/>
        </w:rPr>
        <w:t>Mapskills-Cadivisor</w:t>
      </w:r>
      <w:bookmarkEnd w:id="31"/>
      <w:proofErr w:type="spellEnd"/>
      <w:r w:rsidRPr="000156FD">
        <w:rPr>
          <w:sz w:val="24"/>
        </w:rPr>
        <w:t xml:space="preserve"> </w:t>
      </w:r>
    </w:p>
    <w:p w14:paraId="1C77931A" w14:textId="77777777" w:rsidR="000156FD" w:rsidRDefault="000156FD" w:rsidP="000156F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</w:p>
    <w:p w14:paraId="469B7B56" w14:textId="24B70640" w:rsidR="00F6771E" w:rsidRPr="000156FD" w:rsidRDefault="00F81FF4" w:rsidP="000156FD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156FD">
        <w:rPr>
          <w:rFonts w:ascii="Times New Roman" w:eastAsia="Times New Roman" w:hAnsi="Times New Roman" w:cs="Times New Roman"/>
          <w:b/>
          <w:bCs/>
          <w:sz w:val="24"/>
          <w:szCs w:val="28"/>
        </w:rPr>
        <w:tab/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Container que auxilia no gerenciamento dos containers e recursos consumidos pelo host. </w:t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Como são necessários vários serviços que formam a arquitetura da aplicação Mapskills, fica difícil monitora-los individualmente, para isto o Cadvisor tem a finalidade de 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>monitorar todos processos no host e containers, sabendo em tempo real o quanto esta sendo consumido de recurso.</w:t>
      </w:r>
    </w:p>
    <w:p w14:paraId="55D77346" w14:textId="77777777" w:rsidR="00F6771E" w:rsidRPr="000156FD" w:rsidRDefault="00F81FF4" w:rsidP="000156FD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156FD">
        <w:rPr>
          <w:rFonts w:ascii="Times New Roman" w:eastAsia="Times New Roman" w:hAnsi="Times New Roman" w:cs="Times New Roman"/>
          <w:sz w:val="24"/>
          <w:szCs w:val="28"/>
        </w:rPr>
        <w:tab/>
        <w:t>A Imagem Docker utilizada neste container pode ser encontrada no Repositório oficial Docker Hub thiagolsfortunato</w:t>
      </w:r>
      <w:hyperlink r:id="rId15">
        <w:r w:rsidRPr="000156FD">
          <w:rPr>
            <w:rStyle w:val="LinkdaInternet"/>
            <w:rFonts w:ascii="Times New Roman" w:eastAsia="Times New Roman" w:hAnsi="Times New Roman" w:cs="Times New Roman"/>
            <w:sz w:val="24"/>
            <w:szCs w:val="28"/>
          </w:rPr>
          <w:t>/mapskills-cadvisor</w:t>
        </w:r>
      </w:hyperlink>
      <w:r w:rsidRPr="000156FD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456E26E3" w14:textId="136EC77A" w:rsidR="00F6771E" w:rsidRPr="000156FD" w:rsidRDefault="00E30548" w:rsidP="000156FD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ab/>
        <w:t>A aplicação Ca</w:t>
      </w:r>
      <w:r w:rsidR="00F81FF4" w:rsidRPr="000156FD">
        <w:rPr>
          <w:rFonts w:ascii="Times New Roman" w:eastAsia="Times New Roman" w:hAnsi="Times New Roman" w:cs="Times New Roman"/>
          <w:bCs/>
          <w:sz w:val="24"/>
          <w:szCs w:val="28"/>
        </w:rPr>
        <w:t>div</w:t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is</w:t>
      </w:r>
      <w:r w:rsidR="00F81FF4"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or pode ser acessada pela url: </w:t>
      </w:r>
      <w:hyperlink r:id="rId16">
        <w:r w:rsidR="00F81FF4" w:rsidRPr="000156FD">
          <w:rPr>
            <w:rStyle w:val="LinkdaInternet"/>
            <w:rFonts w:ascii="Times New Roman" w:eastAsia="Times New Roman" w:hAnsi="Times New Roman" w:cs="Times New Roman"/>
            <w:bCs/>
            <w:sz w:val="24"/>
            <w:szCs w:val="28"/>
          </w:rPr>
          <w:t>http://ip_do_host:8888</w:t>
        </w:r>
      </w:hyperlink>
      <w:hyperlink>
        <w:r w:rsidR="00F81FF4" w:rsidRPr="000156FD">
          <w:rPr>
            <w:rFonts w:ascii="Times New Roman" w:eastAsia="Times New Roman" w:hAnsi="Times New Roman" w:cs="Times New Roman"/>
            <w:bCs/>
            <w:sz w:val="24"/>
            <w:szCs w:val="28"/>
          </w:rPr>
          <w:t>.</w:t>
        </w:r>
      </w:hyperlink>
    </w:p>
    <w:p w14:paraId="1DBFD37A" w14:textId="21CFA238" w:rsidR="00F6771E" w:rsidRDefault="00F81FF4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6320C244" w14:textId="4CDD66D6" w:rsidR="00F6771E" w:rsidRPr="000156FD" w:rsidRDefault="00F81FF4" w:rsidP="000156FD">
      <w:pPr>
        <w:pStyle w:val="Ttulo2"/>
        <w:numPr>
          <w:ilvl w:val="1"/>
          <w:numId w:val="2"/>
        </w:numPr>
        <w:rPr>
          <w:sz w:val="24"/>
        </w:rPr>
      </w:pPr>
      <w:bookmarkStart w:id="32" w:name="_Toc498901549"/>
      <w:proofErr w:type="spellStart"/>
      <w:r w:rsidRPr="000156FD">
        <w:rPr>
          <w:sz w:val="24"/>
        </w:rPr>
        <w:lastRenderedPageBreak/>
        <w:t>Mapskills-Jenkins</w:t>
      </w:r>
      <w:bookmarkEnd w:id="32"/>
      <w:proofErr w:type="spellEnd"/>
    </w:p>
    <w:p w14:paraId="7AC98776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05EB520" w14:textId="1AD1A404" w:rsidR="00F6771E" w:rsidRPr="000156FD" w:rsidRDefault="00F81FF4" w:rsidP="000156FD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b/>
          <w:bCs/>
          <w:sz w:val="24"/>
          <w:szCs w:val="32"/>
        </w:rPr>
        <w:tab/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>Container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Jenkins realiza o controle </w:t>
      </w:r>
      <w:r w:rsidR="00E30548" w:rsidRPr="000156FD">
        <w:rPr>
          <w:rFonts w:ascii="Times New Roman" w:eastAsia="Times New Roman" w:hAnsi="Times New Roman" w:cs="Times New Roman"/>
          <w:sz w:val="24"/>
          <w:szCs w:val="28"/>
        </w:rPr>
        <w:t>das implantações realizadas</w:t>
      </w:r>
      <w:r w:rsidRPr="000156FD">
        <w:rPr>
          <w:rFonts w:ascii="Times New Roman" w:eastAsia="Times New Roman" w:hAnsi="Times New Roman" w:cs="Times New Roman"/>
          <w:sz w:val="24"/>
          <w:szCs w:val="28"/>
        </w:rPr>
        <w:t xml:space="preserve"> durante a implementação do software. Após configurado, tem o trabalho de realizar construções de forma instantânea, com testes sendo executados e falhas detectadas caso encontre-as. </w:t>
      </w:r>
    </w:p>
    <w:p w14:paraId="6C575ED2" w14:textId="77777777" w:rsidR="00F6771E" w:rsidRPr="000156FD" w:rsidRDefault="00F81FF4" w:rsidP="000156FD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sz w:val="24"/>
          <w:szCs w:val="28"/>
        </w:rPr>
        <w:tab/>
        <w:t xml:space="preserve">Seu funcionamento baseia-se na criação de Trabalhos para execução de tarefas específicas, para que seja atendido todos requisitos propostos à Integração Contínua, foi necessário configurar quatro Trabalhos: Build-Mapksills-App, Build-Mapskills-Front, Copy Artifact Mapskills App, Copy Artifact Mapskills Front, Deploy Mapskills. </w:t>
      </w:r>
    </w:p>
    <w:p w14:paraId="3069A16A" w14:textId="77777777" w:rsidR="000156FD" w:rsidRDefault="000156FD">
      <w:pPr>
        <w:spacing w:after="0" w:line="360" w:lineRule="auto"/>
        <w:jc w:val="both"/>
      </w:pPr>
    </w:p>
    <w:p w14:paraId="5326F0A2" w14:textId="77777777" w:rsidR="000156FD" w:rsidRDefault="000156FD">
      <w:pPr>
        <w:spacing w:after="0" w:line="360" w:lineRule="auto"/>
        <w:jc w:val="both"/>
      </w:pPr>
    </w:p>
    <w:p w14:paraId="13A2026A" w14:textId="77777777" w:rsidR="000156FD" w:rsidRDefault="000156FD">
      <w:pPr>
        <w:spacing w:after="0" w:line="360" w:lineRule="auto"/>
        <w:jc w:val="both"/>
      </w:pPr>
    </w:p>
    <w:p w14:paraId="6C31769E" w14:textId="3398508C" w:rsidR="000156FD" w:rsidRDefault="000156F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pict w14:anchorId="64478110">
          <v:shape id="_x0000_s1031" type="#_x0000_t202" style="position:absolute;left:0;text-align:left;margin-left:0;margin-top:-7.65pt;width:432.35pt;height:36pt;z-index:251660800;mso-position-horizontal-relative:text;mso-position-vertical-relative:text" stroked="f">
            <v:textbox inset="0,0,0,0">
              <w:txbxContent>
                <w:p w14:paraId="262F3B86" w14:textId="5A393C33" w:rsidR="00936965" w:rsidRPr="00330556" w:rsidRDefault="00936965" w:rsidP="000156FD">
                  <w:pPr>
                    <w:pStyle w:val="Legenda"/>
                    <w:jc w:val="center"/>
                    <w:rPr>
                      <w:rFonts w:cs="Calibri"/>
                      <w:noProof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 xml:space="preserve"> - Home Page </w:t>
                  </w:r>
                  <w:proofErr w:type="spellStart"/>
                  <w:r>
                    <w:t>Jenkins</w:t>
                  </w:r>
                  <w:proofErr w:type="spellEnd"/>
                </w:p>
              </w:txbxContent>
            </v:textbox>
            <w10:wrap type="square" side="largest"/>
          </v:shape>
        </w:pict>
      </w:r>
      <w:r w:rsidR="00F81FF4">
        <w:rPr>
          <w:noProof/>
          <w:lang w:eastAsia="pt-BR"/>
        </w:rPr>
        <w:drawing>
          <wp:anchor distT="0" distB="0" distL="0" distR="0" simplePos="0" relativeHeight="251643392" behindDoc="0" locked="0" layoutInCell="1" allowOverlap="1" wp14:anchorId="5F18072E" wp14:editId="66CF8CD9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490845" cy="2133600"/>
            <wp:effectExtent l="0" t="0" r="0" b="0"/>
            <wp:wrapSquare wrapText="largest"/>
            <wp:docPr id="4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4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C3F50" w14:textId="07B6002D" w:rsidR="00F6771E" w:rsidRPr="000156FD" w:rsidRDefault="00F81FF4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0156FD">
        <w:rPr>
          <w:rFonts w:ascii="Times New Roman" w:eastAsia="Times New Roman" w:hAnsi="Times New Roman" w:cs="Times New Roman"/>
          <w:sz w:val="24"/>
          <w:szCs w:val="28"/>
        </w:rPr>
        <w:t>A Interface Web do Jenkins pode ser acessada através do http://ip_do_host:8585.</w:t>
      </w:r>
    </w:p>
    <w:p w14:paraId="4C35E715" w14:textId="77777777" w:rsidR="00F6771E" w:rsidRPr="000156FD" w:rsidRDefault="00F6771E" w:rsidP="004C5A9E">
      <w:pPr>
        <w:pStyle w:val="Ttulo3"/>
      </w:pPr>
    </w:p>
    <w:p w14:paraId="4C7D3A0E" w14:textId="3231192D" w:rsidR="00F6771E" w:rsidRPr="004C5A9E" w:rsidRDefault="00F81FF4" w:rsidP="004C5A9E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33" w:name="_Toc498901550"/>
      <w:r w:rsidRPr="004C5A9E">
        <w:rPr>
          <w:rFonts w:ascii="Times New Roman" w:hAnsi="Times New Roman"/>
          <w:b/>
          <w:color w:val="auto"/>
        </w:rPr>
        <w:t>Build-</w:t>
      </w:r>
      <w:proofErr w:type="spellStart"/>
      <w:r w:rsidRPr="004C5A9E">
        <w:rPr>
          <w:rFonts w:ascii="Times New Roman" w:hAnsi="Times New Roman"/>
          <w:b/>
          <w:color w:val="auto"/>
        </w:rPr>
        <w:t>Mapksills</w:t>
      </w:r>
      <w:proofErr w:type="spellEnd"/>
      <w:r w:rsidRPr="004C5A9E">
        <w:rPr>
          <w:rFonts w:ascii="Times New Roman" w:hAnsi="Times New Roman"/>
          <w:b/>
          <w:color w:val="auto"/>
        </w:rPr>
        <w:t>-</w:t>
      </w:r>
      <w:proofErr w:type="spellStart"/>
      <w:r w:rsidRPr="004C5A9E">
        <w:rPr>
          <w:rFonts w:ascii="Times New Roman" w:hAnsi="Times New Roman"/>
          <w:b/>
          <w:color w:val="auto"/>
        </w:rPr>
        <w:t>App</w:t>
      </w:r>
      <w:bookmarkEnd w:id="33"/>
      <w:proofErr w:type="spellEnd"/>
    </w:p>
    <w:p w14:paraId="635A1AB5" w14:textId="77777777" w:rsidR="004C5A9E" w:rsidRPr="004C5A9E" w:rsidRDefault="004C5A9E" w:rsidP="004C5A9E">
      <w:pPr>
        <w:pStyle w:val="PargrafodaLista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7B291328" w14:textId="77777777" w:rsidR="00F6771E" w:rsidRPr="000156FD" w:rsidRDefault="00F81FF4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0156FD">
        <w:rPr>
          <w:rFonts w:ascii="Times New Roman" w:eastAsia="Times New Roman" w:hAnsi="Times New Roman" w:cs="Times New Roman"/>
          <w:sz w:val="24"/>
          <w:szCs w:val="28"/>
        </w:rPr>
        <w:t>Este trabalho irá baixar o projeto Java do repositório GitHub e compilar o projeto no formato .war, para que seja disponibilizado posteriormente por outro Job.</w:t>
      </w:r>
    </w:p>
    <w:p w14:paraId="71D0F132" w14:textId="77777777" w:rsidR="00F6771E" w:rsidRPr="000156FD" w:rsidRDefault="00F81FF4">
      <w:pPr>
        <w:spacing w:after="0" w:line="360" w:lineRule="auto"/>
        <w:jc w:val="both"/>
        <w:rPr>
          <w:sz w:val="24"/>
        </w:rPr>
      </w:pPr>
      <w:r w:rsidRPr="000156FD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t xml:space="preserve">O comando utilizado apaga a pasta Target, instala os pacotes nos respectivos repositórios e não rodar o script de criação do Banco de Dados, pois desta forma é </w:t>
      </w:r>
      <w:r w:rsidRPr="000156FD">
        <w:rPr>
          <w:rFonts w:ascii="Times New Roman" w:eastAsia="Times New Roman" w:hAnsi="Times New Roman" w:cs="Times New Roman"/>
          <w:bCs/>
          <w:sz w:val="24"/>
          <w:szCs w:val="28"/>
        </w:rPr>
        <w:lastRenderedPageBreak/>
        <w:t>garantido que os dados nunca serão apagados. Todos esses comandos são rodados pelo usuário Azure, configurado na aplicação:</w:t>
      </w:r>
    </w:p>
    <w:p w14:paraId="77C1FB2E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CE02D4" w14:textId="77777777" w:rsidR="00F6771E" w:rsidRPr="000156FD" w:rsidRDefault="00F81FF4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156FD">
        <w:rPr>
          <w:rFonts w:ascii="Courier New" w:eastAsia="Times New Roman" w:hAnsi="Courier New" w:cs="Courier New"/>
          <w:sz w:val="24"/>
          <w:szCs w:val="24"/>
        </w:rPr>
        <w:t>mvn clean install -Dliquibase.should.run=false -Pazure</w:t>
      </w:r>
    </w:p>
    <w:p w14:paraId="654F673D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C5D7D56" w14:textId="6CE4CA04" w:rsidR="00F6771E" w:rsidRPr="004C5A9E" w:rsidRDefault="00F81FF4" w:rsidP="004C5A9E">
      <w:pPr>
        <w:pStyle w:val="Ttulo3"/>
        <w:numPr>
          <w:ilvl w:val="2"/>
          <w:numId w:val="2"/>
        </w:numPr>
        <w:rPr>
          <w:color w:val="auto"/>
        </w:rPr>
      </w:pPr>
      <w:bookmarkStart w:id="34" w:name="_Toc498901551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Build </w:t>
      </w:r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Mapskills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-Web</w:t>
      </w:r>
      <w:bookmarkEnd w:id="34"/>
    </w:p>
    <w:p w14:paraId="399E39CA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1BC34B" w14:textId="5ED6F3E6" w:rsidR="00F6771E" w:rsidRPr="004C5A9E" w:rsidRDefault="00F81FF4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Este trabalho irá baixar o projeto de Inte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face Web do repositório </w:t>
      </w:r>
      <w:r w:rsidRPr="004C5A9E">
        <w:rPr>
          <w:rFonts w:ascii="Times New Roman" w:eastAsia="Times New Roman" w:hAnsi="Times New Roman" w:cs="Times New Roman"/>
          <w:sz w:val="24"/>
          <w:szCs w:val="28"/>
          <w:u w:val="single"/>
        </w:rPr>
        <w:t>GitHub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e compilar o projeto no formato .war, para que seja disponibilizado posteriormente.</w:t>
      </w:r>
    </w:p>
    <w:p w14:paraId="721FBD9B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B9C756" w14:textId="77777777" w:rsidR="00F6771E" w:rsidRPr="004C5A9E" w:rsidRDefault="00F81FF4">
      <w:pPr>
        <w:spacing w:after="0" w:line="36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4C5A9E">
        <w:rPr>
          <w:rFonts w:ascii="Courier New" w:eastAsia="Times New Roman" w:hAnsi="Courier New" w:cs="Courier New"/>
          <w:sz w:val="24"/>
          <w:szCs w:val="24"/>
        </w:rPr>
        <w:t xml:space="preserve">mvn clean install </w:t>
      </w:r>
    </w:p>
    <w:p w14:paraId="60211AF6" w14:textId="0808E558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53198A" w14:textId="0707A24C" w:rsidR="004C5A9E" w:rsidRDefault="004C5A9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E9E4F2" w14:textId="77777777" w:rsidR="004C5A9E" w:rsidRDefault="004C5A9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143EB5" w14:textId="37EF602F" w:rsidR="00F6771E" w:rsidRDefault="00F81FF4" w:rsidP="004C5A9E">
      <w:pPr>
        <w:pStyle w:val="Ttulo3"/>
        <w:numPr>
          <w:ilvl w:val="2"/>
          <w:numId w:val="2"/>
        </w:numPr>
      </w:pPr>
      <w:bookmarkStart w:id="35" w:name="_Toc498901552"/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Copy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Artifact Mapskills App</w:t>
      </w:r>
      <w:bookmarkEnd w:id="3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0B6A2CF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90BF2E" w14:textId="77777777" w:rsidR="00F6771E" w:rsidRPr="004C5A9E" w:rsidRDefault="00F81FF4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sz w:val="24"/>
          <w:szCs w:val="28"/>
        </w:rPr>
        <w:tab/>
        <w:t xml:space="preserve">Este trabalho depende de que o trabalho Build-Mapskills-App tenha sido finalizado com sucesso, só assim, ele irá copiar o arquivo .war do diretório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/var/jenkins_home/workspace/Build-Mapskills-Back/target/mapskills.war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para o volume Docker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 xml:space="preserve">/mapskills/back, pois desta forma o arquivo .war é compartilhado com o container 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responsável por conter a aplicação de Back-End.</w:t>
      </w:r>
    </w:p>
    <w:p w14:paraId="71033BB2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622C3" w14:textId="77777777" w:rsidR="00F6771E" w:rsidRPr="004C5A9E" w:rsidRDefault="00F81FF4">
      <w:pPr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4C5A9E">
        <w:rPr>
          <w:rFonts w:ascii="Courier New" w:eastAsia="Times New Roman" w:hAnsi="Courier New" w:cs="Courier New"/>
          <w:sz w:val="24"/>
          <w:szCs w:val="24"/>
        </w:rPr>
        <w:t>sudo cp /var/jenkins_home/workspace/Build-Mapskills-Back/target/mapskills.war /mapskills/back</w:t>
      </w:r>
    </w:p>
    <w:p w14:paraId="00405980" w14:textId="77777777" w:rsidR="00F6771E" w:rsidRDefault="00F6771E">
      <w:pPr>
        <w:spacing w:after="0" w:line="360" w:lineRule="auto"/>
        <w:jc w:val="both"/>
        <w:rPr>
          <w:b/>
        </w:rPr>
      </w:pPr>
    </w:p>
    <w:p w14:paraId="3FB641FE" w14:textId="3E4BF69E" w:rsidR="00F6771E" w:rsidRDefault="00F81FF4" w:rsidP="004C5A9E">
      <w:pPr>
        <w:pStyle w:val="Ttulo3"/>
        <w:numPr>
          <w:ilvl w:val="2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6" w:name="_Toc498901553"/>
      <w:proofErr w:type="spellStart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Copy</w:t>
      </w:r>
      <w:proofErr w:type="spellEnd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 xml:space="preserve"> Artifact Mapskills App</w:t>
      </w:r>
      <w:bookmarkEnd w:id="36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E0E737B" w14:textId="77777777" w:rsidR="00F6771E" w:rsidRPr="004C5A9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1B71257B" w14:textId="77777777" w:rsidR="00F6771E" w:rsidRPr="004C5A9E" w:rsidRDefault="00F81FF4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/>
          <w:sz w:val="24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Assim como o Trabalho Copy Artifact Mapskills Back Este trabalho depende também de que o trabalho Build-Mapskills-Web tenha sido finalizado com sucesso. Após isso ele copia o arquivo .war do diretório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>/var/jenkins_home/workspace/Build-Mapskills-Front/target/mapskills-web.war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para o volume Docker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t xml:space="preserve">/mapskills/front, pois desta forma </w:t>
      </w:r>
      <w:r w:rsidRPr="004C5A9E">
        <w:rPr>
          <w:rFonts w:ascii="Times New Roman" w:eastAsia="Times New Roman" w:hAnsi="Times New Roman" w:cs="Times New Roman"/>
          <w:i/>
          <w:iCs/>
          <w:sz w:val="24"/>
          <w:szCs w:val="28"/>
        </w:rPr>
        <w:lastRenderedPageBreak/>
        <w:t xml:space="preserve">o arquivo .war é compartilhado com o container 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responsável por conter a aplicação de Front-End.</w:t>
      </w:r>
    </w:p>
    <w:p w14:paraId="5EB79375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A0DD0D" w14:textId="77777777" w:rsidR="00F6771E" w:rsidRDefault="00F81FF4" w:rsidP="004C5A9E">
      <w:pPr>
        <w:pStyle w:val="Ttulo3"/>
        <w:numPr>
          <w:ilvl w:val="2"/>
          <w:numId w:val="2"/>
        </w:num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bookmarkStart w:id="37" w:name="_Toc498901554"/>
      <w:r w:rsidRPr="004C5A9E">
        <w:rPr>
          <w:rFonts w:ascii="Times New Roman" w:eastAsia="Times New Roman" w:hAnsi="Times New Roman" w:cs="Times New Roman"/>
          <w:b/>
          <w:color w:val="auto"/>
          <w:szCs w:val="28"/>
        </w:rPr>
        <w:t>Deploy Mapskills</w:t>
      </w:r>
      <w:bookmarkEnd w:id="37"/>
    </w:p>
    <w:p w14:paraId="0D4D04A2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B76436" w14:textId="59E75C32" w:rsidR="00F6771E" w:rsidRPr="004C5A9E" w:rsidRDefault="00F81FF4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sz w:val="24"/>
          <w:szCs w:val="28"/>
        </w:rPr>
        <w:tab/>
        <w:t xml:space="preserve">Como produto final, o trabalho Deploy Mapskills é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responsável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por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disponibilizar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os projetos de front e back-end em produção, ou seja, esteja disponível a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última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versão estável do projeto. Para que seja esteja em produção, é executado o arquivo “docker-compose.yml”.</w:t>
      </w:r>
    </w:p>
    <w:p w14:paraId="3C8C4FA6" w14:textId="77777777" w:rsidR="00F6771E" w:rsidRDefault="00F81F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DD85996" w14:textId="77777777" w:rsidR="00F6771E" w:rsidRPr="004C5A9E" w:rsidRDefault="00F81FF4" w:rsidP="004C5A9E">
      <w:pPr>
        <w:spacing w:after="0" w:line="360" w:lineRule="auto"/>
        <w:jc w:val="center"/>
        <w:rPr>
          <w:rFonts w:ascii="Courier New" w:eastAsia="Times New Roman" w:hAnsi="Courier New" w:cs="Times New Roman"/>
          <w:sz w:val="24"/>
          <w:szCs w:val="24"/>
        </w:rPr>
      </w:pPr>
      <w:r w:rsidRPr="004C5A9E">
        <w:rPr>
          <w:rFonts w:ascii="Courier New" w:eastAsia="Times New Roman" w:hAnsi="Courier New" w:cs="Times New Roman"/>
          <w:sz w:val="24"/>
          <w:szCs w:val="24"/>
        </w:rPr>
        <w:t>sudo docker-compose -f /mapskills/docker-compose.yml up -d</w:t>
      </w:r>
    </w:p>
    <w:p w14:paraId="1FF1B7DF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E7A07C" w14:textId="77777777" w:rsidR="004C5A9E" w:rsidRDefault="004C5A9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CA0890D" w14:textId="77777777" w:rsidR="004C5A9E" w:rsidRDefault="004C5A9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596CE88" w14:textId="77777777" w:rsidR="004C5A9E" w:rsidRDefault="004C5A9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279A8A" w14:textId="1077A098" w:rsidR="00F6771E" w:rsidRPr="004C5A9E" w:rsidRDefault="00F81FF4" w:rsidP="004C5A9E">
      <w:pPr>
        <w:pStyle w:val="Ttulo2"/>
        <w:numPr>
          <w:ilvl w:val="1"/>
          <w:numId w:val="2"/>
        </w:numPr>
        <w:rPr>
          <w:sz w:val="24"/>
        </w:rPr>
      </w:pPr>
      <w:bookmarkStart w:id="38" w:name="_Toc498901555"/>
      <w:proofErr w:type="spellStart"/>
      <w:r w:rsidRPr="004C5A9E">
        <w:rPr>
          <w:sz w:val="24"/>
        </w:rPr>
        <w:t>Tomcat</w:t>
      </w:r>
      <w:proofErr w:type="spellEnd"/>
      <w:r w:rsidRPr="004C5A9E">
        <w:rPr>
          <w:sz w:val="24"/>
        </w:rPr>
        <w:t>-Back</w:t>
      </w:r>
      <w:bookmarkEnd w:id="38"/>
    </w:p>
    <w:p w14:paraId="65606045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5A237D" w14:textId="6FD2CE05" w:rsidR="00F6771E" w:rsidRPr="004C5A9E" w:rsidRDefault="00F81FF4" w:rsidP="004C5A9E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Container responsável por conter o projeto Java de Back-End, mapskills.war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. Neste container está instalado o Java na versão 1.8 e o Tomcat na versão 8.5, para criação deste container foi utilizada uma </w:t>
      </w:r>
      <w:r w:rsidR="00E30548" w:rsidRPr="004C5A9E">
        <w:rPr>
          <w:rFonts w:ascii="Times New Roman" w:eastAsia="Times New Roman" w:hAnsi="Times New Roman" w:cs="Times New Roman"/>
          <w:bCs/>
          <w:sz w:val="24"/>
          <w:szCs w:val="28"/>
        </w:rPr>
        <w:t>Imagem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Alpine, pois reduziu significa</w:t>
      </w:r>
      <w:r w:rsidR="00E30548" w:rsidRPr="004C5A9E">
        <w:rPr>
          <w:rFonts w:ascii="Times New Roman" w:eastAsia="Times New Roman" w:hAnsi="Times New Roman" w:cs="Times New Roman"/>
          <w:bCs/>
          <w:sz w:val="24"/>
          <w:szCs w:val="28"/>
        </w:rPr>
        <w:t>ti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vamente o tamanho da imagem, rodando apenas um processo Java.</w:t>
      </w:r>
    </w:p>
    <w:p w14:paraId="461045E1" w14:textId="77777777" w:rsidR="00F6771E" w:rsidRDefault="00F81FF4" w:rsidP="004C5A9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>Para se encaminhar uma requisição ao back-end é necessário acessar aplicação através da url: http://ip_do_host:8080/mapskills</w:t>
      </w:r>
    </w:p>
    <w:p w14:paraId="7955AFE9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4A826A" w14:textId="2E275B6C" w:rsidR="00F6771E" w:rsidRPr="004C5A9E" w:rsidRDefault="00F81FF4" w:rsidP="004C5A9E">
      <w:pPr>
        <w:pStyle w:val="Ttulo2"/>
        <w:numPr>
          <w:ilvl w:val="1"/>
          <w:numId w:val="2"/>
        </w:numPr>
        <w:rPr>
          <w:sz w:val="24"/>
        </w:rPr>
      </w:pPr>
      <w:bookmarkStart w:id="39" w:name="_Toc498901556"/>
      <w:proofErr w:type="spellStart"/>
      <w:r w:rsidRPr="004C5A9E">
        <w:rPr>
          <w:sz w:val="24"/>
        </w:rPr>
        <w:t>Tomcat</w:t>
      </w:r>
      <w:proofErr w:type="spellEnd"/>
      <w:r w:rsidRPr="004C5A9E">
        <w:rPr>
          <w:sz w:val="24"/>
        </w:rPr>
        <w:t>-Front</w:t>
      </w:r>
      <w:bookmarkEnd w:id="39"/>
    </w:p>
    <w:p w14:paraId="307A179E" w14:textId="77777777" w:rsidR="00F6771E" w:rsidRDefault="00F81FF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6E8CC95" w14:textId="75384D77" w:rsidR="00F6771E" w:rsidRPr="004C5A9E" w:rsidRDefault="00F81FF4" w:rsidP="004C5A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Container responsável por conter o projeto de Interface Front-Web, mapskills-web.war. Neste container também está instalado o Java na versão 1.8 e o Tomcat na 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lastRenderedPageBreak/>
        <w:t xml:space="preserve">versão 8.5, para criação deste container foi utilizada uma </w:t>
      </w:r>
      <w:r w:rsidR="00E30548" w:rsidRPr="004C5A9E">
        <w:rPr>
          <w:rFonts w:ascii="Times New Roman" w:eastAsia="Times New Roman" w:hAnsi="Times New Roman" w:cs="Times New Roman"/>
          <w:sz w:val="24"/>
          <w:szCs w:val="28"/>
        </w:rPr>
        <w:t>Imagem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4C5A9E">
        <w:rPr>
          <w:rFonts w:ascii="Times New Roman" w:eastAsia="Times New Roman" w:hAnsi="Times New Roman" w:cs="Times New Roman"/>
          <w:sz w:val="24"/>
          <w:szCs w:val="28"/>
        </w:rPr>
        <w:t>Alpine</w:t>
      </w:r>
      <w:proofErr w:type="spellEnd"/>
      <w:r w:rsidRPr="004C5A9E">
        <w:rPr>
          <w:rFonts w:ascii="Times New Roman" w:eastAsia="Times New Roman" w:hAnsi="Times New Roman" w:cs="Times New Roman"/>
          <w:sz w:val="24"/>
          <w:szCs w:val="28"/>
        </w:rPr>
        <w:t>, pois reduziu significa</w:t>
      </w:r>
      <w:r w:rsidR="00D53B67" w:rsidRPr="004C5A9E">
        <w:rPr>
          <w:rFonts w:ascii="Times New Roman" w:eastAsia="Times New Roman" w:hAnsi="Times New Roman" w:cs="Times New Roman"/>
          <w:sz w:val="24"/>
          <w:szCs w:val="28"/>
        </w:rPr>
        <w:t>ti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>vamente o tamanho da imagem, rodando apenas um processo Java.</w:t>
      </w:r>
    </w:p>
    <w:p w14:paraId="3BFD5535" w14:textId="77777777" w:rsidR="00F6771E" w:rsidRPr="004C5A9E" w:rsidRDefault="00F81FF4" w:rsidP="004C5A9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sz w:val="24"/>
          <w:szCs w:val="28"/>
        </w:rPr>
        <w:tab/>
        <w:t>Para se encaminhar uma requisição ao front-end é necessário acessar aplicação através da url: http://ip_do_host:80/mapskills-web</w:t>
      </w:r>
    </w:p>
    <w:p w14:paraId="00BAAD5F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1499C432" w14:textId="4AA4CF66" w:rsidR="00F6771E" w:rsidRPr="004C5A9E" w:rsidRDefault="00F81FF4" w:rsidP="004C5A9E">
      <w:pPr>
        <w:pStyle w:val="Ttulo2"/>
        <w:numPr>
          <w:ilvl w:val="1"/>
          <w:numId w:val="2"/>
        </w:numPr>
        <w:rPr>
          <w:sz w:val="24"/>
        </w:rPr>
      </w:pPr>
      <w:bookmarkStart w:id="40" w:name="_Toc498901557"/>
      <w:proofErr w:type="spellStart"/>
      <w:r w:rsidRPr="004C5A9E">
        <w:rPr>
          <w:sz w:val="24"/>
        </w:rPr>
        <w:t>Mapskills-</w:t>
      </w:r>
      <w:r w:rsidR="00D53B67" w:rsidRPr="004C5A9E">
        <w:rPr>
          <w:sz w:val="24"/>
        </w:rPr>
        <w:t>M</w:t>
      </w:r>
      <w:r w:rsidRPr="004C5A9E">
        <w:rPr>
          <w:sz w:val="24"/>
        </w:rPr>
        <w:t>ysql</w:t>
      </w:r>
      <w:bookmarkEnd w:id="40"/>
      <w:proofErr w:type="spellEnd"/>
    </w:p>
    <w:p w14:paraId="6A086BDC" w14:textId="77777777" w:rsidR="00F6771E" w:rsidRDefault="00F81FF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14:paraId="601EB704" w14:textId="60A17F3A" w:rsidR="00F6771E" w:rsidRPr="004C5A9E" w:rsidRDefault="00F81FF4" w:rsidP="004C5A9E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ab/>
      </w:r>
      <w:r w:rsidRPr="004C5A9E">
        <w:rPr>
          <w:rFonts w:ascii="Times New Roman" w:eastAsia="Times New Roman" w:hAnsi="Times New Roman" w:cs="Times New Roman"/>
          <w:bCs/>
          <w:sz w:val="24"/>
          <w:szCs w:val="32"/>
        </w:rPr>
        <w:t>C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ontainer que está contido o Banco de Dados Relacional Mys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ql 5.6, tem a finalidade de armazen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ar todas informações sobre os alunos, instituições, jogos e configurações pertinente a plataforma. </w:t>
      </w:r>
    </w:p>
    <w:p w14:paraId="155FFFC1" w14:textId="01CBF5C4" w:rsidR="00F6771E" w:rsidRPr="004C5A9E" w:rsidRDefault="00F81FF4" w:rsidP="004C5A9E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Ao configurar o container, foi necessário permitir acesso remoto ao banco de dados, pois a aplicação poderá não estar no mesmo servidor que a base de dados. Para isto, foi alterado o valor do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parâmetro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>bind-address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para </w:t>
      </w:r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0.0.0.0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no arquivo </w:t>
      </w:r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my.cnf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permitindo acesso remoto.</w:t>
      </w:r>
    </w:p>
    <w:p w14:paraId="1EE346CA" w14:textId="77777777" w:rsidR="00F6771E" w:rsidRPr="004C5A9E" w:rsidRDefault="00F81FF4" w:rsidP="004C5A9E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>Foi configurado um usuário de aplicação que contém as permissões necessárias para poder consultar, inserir, atualizar ou deletar informações na Base de Dados Mapskills, este é o único usuário que tem acesso remoto as informações do Banco de Dados.</w:t>
      </w:r>
    </w:p>
    <w:p w14:paraId="101F654A" w14:textId="4D0AB023" w:rsidR="00F6771E" w:rsidRPr="004C5A9E" w:rsidRDefault="00F81FF4" w:rsidP="004C5A9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Somente o Container Tomcat-BackEnd pode se comunicar com a Base de Dados, desta forma, foi isolado o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acesso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aos dados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assim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a aplicação pode realizar todas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operações para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que a aplicação realize todas possa ter acesso.</w:t>
      </w:r>
    </w:p>
    <w:p w14:paraId="1F7D7A50" w14:textId="77777777" w:rsidR="00F6771E" w:rsidRPr="004C5A9E" w:rsidRDefault="00F81FF4" w:rsidP="004C5A9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volume Docker </w:t>
      </w:r>
      <w:r w:rsidRPr="004C5A9E">
        <w:rPr>
          <w:rFonts w:ascii="Times New Roman" w:eastAsia="Times New Roman" w:hAnsi="Times New Roman" w:cs="Times New Roman"/>
          <w:bCs/>
          <w:i/>
          <w:iCs/>
          <w:sz w:val="24"/>
          <w:szCs w:val="28"/>
        </w:rPr>
        <w:t xml:space="preserve">manager_mysql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tem a finalidade de armazenar todos os dados de maneira que mesmo que os containers caiam, os dados estão salvos em um diretório a parte.</w:t>
      </w:r>
    </w:p>
    <w:p w14:paraId="2BCA0BE8" w14:textId="77777777" w:rsidR="00F6771E" w:rsidRDefault="00F81FF4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0FC0915F" w14:textId="18CEE9DE" w:rsidR="004C5A9E" w:rsidRPr="004C5A9E" w:rsidRDefault="00F81FF4" w:rsidP="004C5A9E">
      <w:pPr>
        <w:pStyle w:val="Ttulo2"/>
        <w:numPr>
          <w:ilvl w:val="1"/>
          <w:numId w:val="2"/>
        </w:numPr>
        <w:rPr>
          <w:sz w:val="24"/>
        </w:rPr>
      </w:pPr>
      <w:bookmarkStart w:id="41" w:name="_Toc498901558"/>
      <w:proofErr w:type="spellStart"/>
      <w:r w:rsidRPr="004C5A9E">
        <w:rPr>
          <w:sz w:val="24"/>
        </w:rPr>
        <w:t>Mapskills-Haproxy</w:t>
      </w:r>
      <w:bookmarkEnd w:id="41"/>
      <w:proofErr w:type="spellEnd"/>
    </w:p>
    <w:p w14:paraId="614B0394" w14:textId="77777777" w:rsidR="004C5A9E" w:rsidRDefault="004C5A9E" w:rsidP="004C5A9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</w:rPr>
      </w:pPr>
    </w:p>
    <w:p w14:paraId="2F1C41A5" w14:textId="54EE9EB2" w:rsidR="00F6771E" w:rsidRPr="004C5A9E" w:rsidRDefault="00F81FF4" w:rsidP="004C5A9E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Haproxy tem a finalidade gerenciar todas requisições HTTP destinadas ao Mapskills-app, realizando o balanceamento de carga entre os containers do back-end. </w:t>
      </w:r>
    </w:p>
    <w:p w14:paraId="6A0F1BF3" w14:textId="63FE59C3" w:rsidR="00F6771E" w:rsidRPr="004C5A9E" w:rsidRDefault="00F81FF4" w:rsidP="004C5A9E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lastRenderedPageBreak/>
        <w:tab/>
        <w:t xml:space="preserve">Para isto, o Haproxy utiliza do algoritmo </w:t>
      </w:r>
      <w:r w:rsidRPr="004C5A9E">
        <w:rPr>
          <w:rFonts w:ascii="Times New Roman" w:eastAsia="Times New Roman" w:hAnsi="Times New Roman" w:cs="Times New Roman"/>
          <w:sz w:val="24"/>
          <w:szCs w:val="28"/>
        </w:rPr>
        <w:t xml:space="preserve">Round Robin, este algoritmo 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tratar os servers como iguais,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independente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do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número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de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conexões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solicitadas, sempre redirecionando a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próxima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requisição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ao server seguinte, desta forma, todos servers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terão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o mesmo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número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de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conexões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. </w:t>
      </w:r>
    </w:p>
    <w:p w14:paraId="60B01E47" w14:textId="33FFAD4F" w:rsidR="00F6771E" w:rsidRPr="004C5A9E" w:rsidRDefault="00F81FF4" w:rsidP="004C5A9E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Haproxy trabalha como um Proxy Reverso, recebendo todas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requisições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através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da porta 80 e redirecionando internamente a porta 8080 destinada ao </w:t>
      </w:r>
      <w:proofErr w:type="spellStart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Tomcat</w:t>
      </w:r>
      <w:proofErr w:type="spellEnd"/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que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contém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o mapskills-war. O balanceamento de carga utilizado e de camada 4 (camada de transporte) da tabela OSI, encaminhando o tráfego do usuário com base no alcance e na porta do IP, no caso definida como 80.</w:t>
      </w:r>
    </w:p>
    <w:p w14:paraId="5F86844D" w14:textId="4BF71E50" w:rsidR="00F6771E" w:rsidRPr="004C5A9E" w:rsidRDefault="00F81FF4" w:rsidP="004C5A9E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Além de controlar as requisições o Haproxy exibe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também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fornece um Dashboard para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visualização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dos servers,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números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de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requisições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 xml:space="preserve"> com sucesso e falha, bem como saber em tempo real a quantidade de </w:t>
      </w:r>
      <w:r w:rsidR="00D53B67" w:rsidRPr="004C5A9E">
        <w:rPr>
          <w:rFonts w:ascii="Times New Roman" w:eastAsia="Times New Roman" w:hAnsi="Times New Roman" w:cs="Times New Roman"/>
          <w:bCs/>
          <w:sz w:val="24"/>
          <w:szCs w:val="28"/>
        </w:rPr>
        <w:t>K</w:t>
      </w: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>bps que foi trafegada pela rede, conforme figura abaixo.</w:t>
      </w:r>
    </w:p>
    <w:p w14:paraId="468E5723" w14:textId="77777777" w:rsidR="00F6771E" w:rsidRPr="004C5A9E" w:rsidRDefault="00F81FF4" w:rsidP="004C5A9E">
      <w:pPr>
        <w:spacing w:after="0" w:line="360" w:lineRule="auto"/>
        <w:jc w:val="both"/>
        <w:rPr>
          <w:sz w:val="24"/>
        </w:rPr>
      </w:pPr>
      <w:r w:rsidRPr="004C5A9E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acesso a esse Dashboard é necessário acessar a porta 1936. </w:t>
      </w:r>
    </w:p>
    <w:p w14:paraId="5DB1B966" w14:textId="77777777" w:rsidR="00F6771E" w:rsidRDefault="00F81FF4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0622562D" w14:textId="7CEDF8C5" w:rsidR="00F6771E" w:rsidRDefault="004C5A9E">
      <w:pPr>
        <w:spacing w:after="0" w:line="360" w:lineRule="auto"/>
        <w:jc w:val="both"/>
      </w:pPr>
      <w:r>
        <w:rPr>
          <w:noProof/>
        </w:rPr>
        <w:pict w14:anchorId="67A7E2FE">
          <v:shape id="_x0000_s1032" type="#_x0000_t202" style="position:absolute;left:0;text-align:left;margin-left:-.6pt;margin-top:-35.95pt;width:433.55pt;height:36pt;z-index:251661824;mso-position-horizontal-relative:text;mso-position-vertical-relative:text" stroked="f">
            <v:textbox inset="0,0,0,0">
              <w:txbxContent>
                <w:p w14:paraId="2EBC0982" w14:textId="53C9EAC6" w:rsidR="00936965" w:rsidRPr="00482C6D" w:rsidRDefault="00936965" w:rsidP="004C5A9E">
                  <w:pPr>
                    <w:pStyle w:val="Legenda"/>
                    <w:jc w:val="center"/>
                    <w:rPr>
                      <w:rFonts w:cs="Calibri"/>
                      <w:noProof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5</w:t>
                    </w:r>
                  </w:fldSimple>
                  <w:r>
                    <w:t xml:space="preserve"> Home Page </w:t>
                  </w:r>
                  <w:proofErr w:type="spellStart"/>
                  <w:r>
                    <w:t>HAProxy</w:t>
                  </w:r>
                  <w:proofErr w:type="spellEnd"/>
                </w:p>
              </w:txbxContent>
            </v:textbox>
            <w10:wrap type="square" side="largest"/>
          </v:shape>
        </w:pict>
      </w:r>
      <w:r w:rsidR="00F81FF4">
        <w:rPr>
          <w:noProof/>
          <w:lang w:eastAsia="pt-BR"/>
        </w:rPr>
        <w:drawing>
          <wp:anchor distT="0" distB="0" distL="0" distR="0" simplePos="0" relativeHeight="251650560" behindDoc="0" locked="0" layoutInCell="1" allowOverlap="1" wp14:anchorId="023C58DC" wp14:editId="435B4F47">
            <wp:simplePos x="0" y="0"/>
            <wp:positionH relativeFrom="column">
              <wp:posOffset>-7620</wp:posOffset>
            </wp:positionH>
            <wp:positionV relativeFrom="paragraph">
              <wp:posOffset>635</wp:posOffset>
            </wp:positionV>
            <wp:extent cx="5506085" cy="2459990"/>
            <wp:effectExtent l="0" t="0" r="0" b="0"/>
            <wp:wrapSquare wrapText="largest"/>
            <wp:docPr id="5" name="Figur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FF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6E50A0D6" w14:textId="77777777" w:rsidR="00F6771E" w:rsidRDefault="00F81FF4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 </w:t>
      </w:r>
    </w:p>
    <w:p w14:paraId="6DDE3AE8" w14:textId="36B22B39" w:rsidR="00F6771E" w:rsidRPr="00171855" w:rsidRDefault="00F81FF4" w:rsidP="00171855">
      <w:pPr>
        <w:pStyle w:val="Ttulo2"/>
        <w:numPr>
          <w:ilvl w:val="1"/>
          <w:numId w:val="2"/>
        </w:numPr>
        <w:rPr>
          <w:sz w:val="24"/>
        </w:rPr>
      </w:pPr>
      <w:bookmarkStart w:id="42" w:name="_Toc498901559"/>
      <w:proofErr w:type="spellStart"/>
      <w:r w:rsidRPr="00171855">
        <w:rPr>
          <w:sz w:val="24"/>
        </w:rPr>
        <w:t>Docker</w:t>
      </w:r>
      <w:proofErr w:type="spellEnd"/>
      <w:r w:rsidRPr="00171855">
        <w:rPr>
          <w:sz w:val="24"/>
        </w:rPr>
        <w:t xml:space="preserve"> </w:t>
      </w:r>
      <w:proofErr w:type="spellStart"/>
      <w:r w:rsidRPr="00171855">
        <w:rPr>
          <w:sz w:val="24"/>
        </w:rPr>
        <w:t>Compose</w:t>
      </w:r>
      <w:bookmarkEnd w:id="42"/>
      <w:proofErr w:type="spellEnd"/>
    </w:p>
    <w:p w14:paraId="0186D12B" w14:textId="77777777" w:rsidR="00F6771E" w:rsidRPr="00171855" w:rsidRDefault="00F6771E" w:rsidP="00171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32"/>
        </w:rPr>
      </w:pPr>
    </w:p>
    <w:p w14:paraId="2C130DE7" w14:textId="26A74AD8" w:rsidR="00F6771E" w:rsidRPr="00171855" w:rsidRDefault="00F81FF4" w:rsidP="00171855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/>
          <w:bCs/>
          <w:sz w:val="24"/>
          <w:szCs w:val="32"/>
        </w:rPr>
        <w:lastRenderedPageBreak/>
        <w:tab/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Este arquivo de </w:t>
      </w:r>
      <w:r w:rsidR="00D53B67" w:rsidRPr="00171855">
        <w:rPr>
          <w:rFonts w:ascii="Times New Roman" w:eastAsia="Times New Roman" w:hAnsi="Times New Roman" w:cs="Times New Roman"/>
          <w:bCs/>
          <w:sz w:val="24"/>
          <w:szCs w:val="28"/>
        </w:rPr>
        <w:t>configuração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t</w:t>
      </w:r>
      <w:r w:rsidR="00D53B67"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em a finalidade de automatizar a implantação 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de todo ambiente de </w:t>
      </w:r>
      <w:r w:rsidR="00D53B67" w:rsidRPr="00171855">
        <w:rPr>
          <w:rFonts w:ascii="Times New Roman" w:eastAsia="Times New Roman" w:hAnsi="Times New Roman" w:cs="Times New Roman"/>
          <w:bCs/>
          <w:sz w:val="24"/>
          <w:szCs w:val="28"/>
        </w:rPr>
        <w:t>produção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</w:t>
      </w:r>
      <w:r w:rsidR="00D53B67" w:rsidRPr="00171855">
        <w:rPr>
          <w:rFonts w:ascii="Times New Roman" w:eastAsia="Times New Roman" w:hAnsi="Times New Roman" w:cs="Times New Roman"/>
          <w:bCs/>
          <w:sz w:val="24"/>
          <w:szCs w:val="28"/>
        </w:rPr>
        <w:t>necessário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para que o Mapskills funcione. O arquivo docker-compose.yml criara e iniciara todos serviços definidos.</w:t>
      </w:r>
    </w:p>
    <w:p w14:paraId="720921FF" w14:textId="414160D6" w:rsidR="00F6771E" w:rsidRPr="00171855" w:rsidRDefault="00F81FF4" w:rsidP="00171855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separar o software </w:t>
      </w:r>
      <w:r w:rsidR="00D53B67" w:rsidRPr="00171855">
        <w:rPr>
          <w:rFonts w:ascii="Times New Roman" w:eastAsia="Times New Roman" w:hAnsi="Times New Roman" w:cs="Times New Roman"/>
          <w:bCs/>
          <w:sz w:val="24"/>
          <w:szCs w:val="28"/>
        </w:rPr>
        <w:t>M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apskills dos aplicativos que realizam o gerenciamento da aplicação, foi necessário criar dois arquivos. Em um arquivo docker-compose será responsável por gerenciar as aplicações Jenkins, Cavisor e o Banco de Dados Mysql. </w:t>
      </w:r>
    </w:p>
    <w:p w14:paraId="636A1920" w14:textId="70EF1637" w:rsidR="00F6771E" w:rsidRPr="00171855" w:rsidRDefault="00F81FF4" w:rsidP="00171855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>Este arquivo localizado no diretório /opt/mapskills/manager, é inicializado primeiro, pois desta f</w:t>
      </w:r>
      <w:r w:rsidR="00D53B67" w:rsidRPr="00171855">
        <w:rPr>
          <w:rFonts w:ascii="Times New Roman" w:eastAsia="Times New Roman" w:hAnsi="Times New Roman" w:cs="Times New Roman"/>
          <w:bCs/>
          <w:sz w:val="24"/>
          <w:szCs w:val="28"/>
        </w:rPr>
        <w:t>orma a segunda parte poderá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cair</w:t>
      </w:r>
      <w:r w:rsidR="00D53B67" w:rsidRPr="00171855">
        <w:rPr>
          <w:rFonts w:ascii="Times New Roman" w:eastAsia="Times New Roman" w:hAnsi="Times New Roman" w:cs="Times New Roman"/>
          <w:bCs/>
          <w:sz w:val="24"/>
          <w:szCs w:val="28"/>
        </w:rPr>
        <w:t>,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a qualquer momento que os dados pertinentes ao gerenciamento da aplicação, bem como a base de dados não serão perdidos. </w:t>
      </w:r>
    </w:p>
    <w:p w14:paraId="7852CEFE" w14:textId="33002BE8" w:rsidR="00F6771E" w:rsidRPr="00171855" w:rsidRDefault="00F81FF4" w:rsidP="00171855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Para que a segunda parte seja </w:t>
      </w:r>
      <w:r w:rsidR="00D53B67" w:rsidRPr="00171855">
        <w:rPr>
          <w:rFonts w:ascii="Times New Roman" w:eastAsia="Times New Roman" w:hAnsi="Times New Roman" w:cs="Times New Roman"/>
          <w:bCs/>
          <w:sz w:val="24"/>
          <w:szCs w:val="28"/>
        </w:rPr>
        <w:t>inicializada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, é necessário que a primeira esteja com todos serviços ativos. Neste arquivo docker-compose, serão inicializados os containers Mapkills-app, Mapskills-web e Mapkills-Haproxy. </w:t>
      </w:r>
    </w:p>
    <w:p w14:paraId="1BDBD578" w14:textId="276E8685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</w:pPr>
    </w:p>
    <w:p w14:paraId="562B5509" w14:textId="576A275D" w:rsidR="00171855" w:rsidRDefault="0017185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</w:pPr>
    </w:p>
    <w:p w14:paraId="1E75069C" w14:textId="0A8B50C3" w:rsidR="00171855" w:rsidRDefault="0017185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</w:pPr>
    </w:p>
    <w:p w14:paraId="1DA60443" w14:textId="04FE3365" w:rsidR="00171855" w:rsidRDefault="00171855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</w:pPr>
    </w:p>
    <w:p w14:paraId="5B992559" w14:textId="376DA3FE" w:rsidR="00F6771E" w:rsidRPr="00171855" w:rsidRDefault="00F81FF4" w:rsidP="00171855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43" w:name="_Toc498901560"/>
      <w:r w:rsidRPr="00171855">
        <w:rPr>
          <w:rFonts w:ascii="Times New Roman" w:hAnsi="Times New Roman"/>
          <w:b/>
          <w:color w:val="auto"/>
        </w:rPr>
        <w:t>Links</w:t>
      </w:r>
      <w:bookmarkEnd w:id="43"/>
    </w:p>
    <w:p w14:paraId="5212D476" w14:textId="77777777" w:rsidR="00171855" w:rsidRPr="00171855" w:rsidRDefault="00171855" w:rsidP="00171855">
      <w:pPr>
        <w:pStyle w:val="PargrafodaLista"/>
        <w:ind w:left="1080"/>
      </w:pPr>
    </w:p>
    <w:p w14:paraId="1D3AAF7C" w14:textId="4B317143" w:rsidR="00F6771E" w:rsidRPr="00171855" w:rsidRDefault="00F81FF4" w:rsidP="00171855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Além de inicializar os serviços, o arquivo docker-compose.yml é </w:t>
      </w:r>
      <w:r w:rsidR="00D53B67" w:rsidRPr="00171855">
        <w:rPr>
          <w:rFonts w:ascii="Times New Roman" w:eastAsia="Times New Roman" w:hAnsi="Times New Roman" w:cs="Times New Roman"/>
          <w:bCs/>
          <w:sz w:val="24"/>
          <w:szCs w:val="28"/>
        </w:rPr>
        <w:t>responsável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por configurar como e com quem cada um dos containers irão se comunicar, bem como os volumes necessários para cada container. </w:t>
      </w:r>
    </w:p>
    <w:p w14:paraId="6F6AEDF4" w14:textId="33AEAA09" w:rsidR="00F6771E" w:rsidRPr="00171855" w:rsidRDefault="00F81FF4" w:rsidP="00171855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Foi criado um link entre os </w:t>
      </w:r>
      <w:r w:rsidR="00D53B67"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containers </w:t>
      </w:r>
      <w:proofErr w:type="spellStart"/>
      <w:r w:rsidR="00D53B67"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</w:t>
      </w: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-app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 xml:space="preserve"> e o </w:t>
      </w:r>
      <w:proofErr w:type="spellStart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Mapskills-Mysql</w:t>
      </w:r>
      <w:proofErr w:type="spellEnd"/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>, pois desta forma o back-end da aplicação poderá persistir, consultar deletar ou alterar qualquer informação no banco de dados.</w:t>
      </w:r>
    </w:p>
    <w:p w14:paraId="74379589" w14:textId="77777777" w:rsidR="00F6771E" w:rsidRPr="00171855" w:rsidRDefault="00F81FF4" w:rsidP="00171855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 link entre o container Mapskills-app e Mapskills-web para que os dados inseridos na interface web seja trafegada para o back-end, e assim os dados sejam manipulados.  </w:t>
      </w:r>
    </w:p>
    <w:p w14:paraId="13709831" w14:textId="77777777" w:rsidR="00F6771E" w:rsidRPr="00171855" w:rsidRDefault="00F81FF4" w:rsidP="00171855">
      <w:pPr>
        <w:spacing w:after="0" w:line="360" w:lineRule="auto"/>
        <w:jc w:val="both"/>
        <w:rPr>
          <w:sz w:val="24"/>
        </w:rPr>
      </w:pPr>
      <w:r w:rsidRPr="00171855">
        <w:rPr>
          <w:rFonts w:ascii="Times New Roman" w:eastAsia="Times New Roman" w:hAnsi="Times New Roman" w:cs="Times New Roman"/>
          <w:bCs/>
          <w:sz w:val="24"/>
          <w:szCs w:val="28"/>
        </w:rPr>
        <w:tab/>
        <w:t>Link entre o Haproxy e Mapskills-app para que todas requisições destinadas ao Mapskills-app sejam controladas pelo balanceador de carga. possam ser controladas pelo Os links criados entre os containers foram</w:t>
      </w:r>
    </w:p>
    <w:p w14:paraId="618B472C" w14:textId="77777777" w:rsidR="00F6771E" w:rsidRDefault="00F81FF4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373645BE" w14:textId="557AA4C9" w:rsidR="00F6771E" w:rsidRDefault="00171855">
      <w:pPr>
        <w:spacing w:after="0" w:line="360" w:lineRule="auto"/>
        <w:jc w:val="both"/>
      </w:pPr>
      <w:r>
        <w:rPr>
          <w:noProof/>
        </w:rPr>
        <w:lastRenderedPageBreak/>
        <w:pict w14:anchorId="7FF1D707">
          <v:shape id="_x0000_s1033" type="#_x0000_t202" style="position:absolute;left:0;text-align:left;margin-left:92.4pt;margin-top:-18.7pt;width:247.55pt;height:36pt;z-index:251662848;mso-position-horizontal-relative:text;mso-position-vertical-relative:text" stroked="f">
            <v:textbox inset="0,0,0,0">
              <w:txbxContent>
                <w:p w14:paraId="7BD327BE" w14:textId="0E2B0654" w:rsidR="00936965" w:rsidRPr="00641B74" w:rsidRDefault="00936965" w:rsidP="00171855">
                  <w:pPr>
                    <w:pStyle w:val="Legenda"/>
                    <w:jc w:val="center"/>
                    <w:rPr>
                      <w:rFonts w:cs="Calibri"/>
                      <w:noProof/>
                    </w:rPr>
                  </w:pPr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6</w:t>
                    </w:r>
                  </w:fldSimple>
                  <w:r>
                    <w:t xml:space="preserve"> - Comunicação entre os </w:t>
                  </w:r>
                  <w:proofErr w:type="spellStart"/>
                  <w:r>
                    <w:t>Containeres</w:t>
                  </w:r>
                  <w:proofErr w:type="spellEnd"/>
                  <w:r>
                    <w:t>.</w:t>
                  </w:r>
                </w:p>
              </w:txbxContent>
            </v:textbox>
            <w10:wrap type="square" side="largest"/>
          </v:shape>
        </w:pict>
      </w:r>
      <w:r w:rsidR="00F81FF4">
        <w:rPr>
          <w:noProof/>
          <w:lang w:eastAsia="pt-BR"/>
        </w:rPr>
        <w:drawing>
          <wp:anchor distT="0" distB="0" distL="0" distR="0" simplePos="0" relativeHeight="251657728" behindDoc="0" locked="0" layoutInCell="1" allowOverlap="1" wp14:anchorId="399F0405" wp14:editId="20FD2698">
            <wp:simplePos x="0" y="0"/>
            <wp:positionH relativeFrom="column">
              <wp:posOffset>1173480</wp:posOffset>
            </wp:positionH>
            <wp:positionV relativeFrom="paragraph">
              <wp:posOffset>219710</wp:posOffset>
            </wp:positionV>
            <wp:extent cx="3143885" cy="1927225"/>
            <wp:effectExtent l="0" t="0" r="0" b="0"/>
            <wp:wrapSquare wrapText="largest"/>
            <wp:docPr id="6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FF4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381E4CEF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7A4E87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238BD9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B8F8F1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1333214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152520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3DF9C4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A3B66E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9A9F30" w14:textId="239E7E96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6B1191" w14:textId="308DAFAF" w:rsidR="00171855" w:rsidRDefault="00171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999568" w14:textId="0D057F8A" w:rsidR="00171855" w:rsidRDefault="00171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6FA92EC" w14:textId="75E32DA4" w:rsidR="00171855" w:rsidRDefault="00171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5AD87A" w14:textId="632F8960" w:rsidR="00171855" w:rsidRDefault="00171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B60589" w14:textId="2EFF348F" w:rsidR="00171855" w:rsidRDefault="00171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9018FC" w14:textId="77777777" w:rsidR="00171855" w:rsidRDefault="001718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D9A66B" w14:textId="77777777" w:rsidR="00F6771E" w:rsidRDefault="00F81FF4" w:rsidP="0012575D">
      <w:pPr>
        <w:pStyle w:val="Ttulo3"/>
        <w:numPr>
          <w:ilvl w:val="2"/>
          <w:numId w:val="2"/>
        </w:num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bookmarkStart w:id="44" w:name="_Toc498901561"/>
      <w:r w:rsidRPr="0012575D">
        <w:rPr>
          <w:rFonts w:ascii="Times New Roman" w:hAnsi="Times New Roman"/>
          <w:b/>
          <w:color w:val="auto"/>
        </w:rPr>
        <w:t>Volumes</w:t>
      </w:r>
      <w:bookmarkEnd w:id="44"/>
    </w:p>
    <w:p w14:paraId="6FD21044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C6EB49" w14:textId="2D799B94" w:rsidR="00F6771E" w:rsidRPr="0012575D" w:rsidRDefault="00F81FF4" w:rsidP="0012575D">
      <w:pPr>
        <w:spacing w:after="0" w:line="360" w:lineRule="auto"/>
        <w:jc w:val="both"/>
        <w:rPr>
          <w:sz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rPrChange w:id="45" w:author="Eduardo Sakaue" w:date="2017-07-13T18:28:00Z">
            <w:rPr/>
          </w:rPrChange>
        </w:rPr>
        <w:tab/>
      </w:r>
      <w:r w:rsidRPr="0012575D">
        <w:rPr>
          <w:rFonts w:ascii="Times New Roman" w:eastAsia="Times New Roman" w:hAnsi="Times New Roman" w:cs="Times New Roman"/>
          <w:sz w:val="24"/>
          <w:szCs w:val="28"/>
        </w:rPr>
        <w:t xml:space="preserve">Para </w:t>
      </w:r>
      <w:r w:rsidR="00D53B67" w:rsidRPr="0012575D">
        <w:rPr>
          <w:rFonts w:ascii="Times New Roman" w:eastAsia="Times New Roman" w:hAnsi="Times New Roman" w:cs="Times New Roman"/>
          <w:sz w:val="24"/>
          <w:szCs w:val="28"/>
        </w:rPr>
        <w:t>que, nenhum dado ou configuração seja,</w:t>
      </w:r>
      <w:r w:rsidRPr="0012575D">
        <w:rPr>
          <w:rFonts w:ascii="Times New Roman" w:eastAsia="Times New Roman" w:hAnsi="Times New Roman" w:cs="Times New Roman"/>
          <w:sz w:val="24"/>
          <w:szCs w:val="28"/>
        </w:rPr>
        <w:t xml:space="preserve"> perdido, foi utilizado o mapeamento de volumes. Onde cada container é responsável pelo seu volume e informação sensível ao serviço em que oferece. </w:t>
      </w:r>
    </w:p>
    <w:p w14:paraId="323D4B61" w14:textId="77777777" w:rsidR="00F6771E" w:rsidRPr="0012575D" w:rsidRDefault="00F81FF4" w:rsidP="0012575D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>O Mapskills-app e Mapskills-web tem os volumes mapeados para que o arquivo .war seja atualizado pelo Jenkins a qualquer momento, desta forma, é solucionado o problema de integração contínua, pois uma versão nova do sistema, atualizará automaticamente.</w:t>
      </w:r>
    </w:p>
    <w:p w14:paraId="74818560" w14:textId="77777777" w:rsidR="00F6771E" w:rsidRPr="0012575D" w:rsidRDefault="00F81FF4" w:rsidP="0012575D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>O volume Mapskills-Mysql tem a finalidade de armazenar todas informações salva na base de dados, podendo assim para a execução ou mesmo excluir o container Mapskills-Mysql que as informações não serão perdidas.</w:t>
      </w:r>
    </w:p>
    <w:p w14:paraId="27E6BC79" w14:textId="77777777" w:rsidR="00F6771E" w:rsidRPr="0012575D" w:rsidRDefault="00F81FF4" w:rsidP="0012575D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Os volumes utilizados no container Mapkills-Jenkins, tem funções importantes na solução para o requisito de Integração Contínua, pois eles formam uma comunicação </w:t>
      </w: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lastRenderedPageBreak/>
        <w:t>entre os containers Mapkills-App e Mapskills-Web para que sejam atualizados a qualquer instante, além de compartilhar os arquivos de execução do Docker e Docker-Compose, para que possam ser executados comando de dentro do container.</w:t>
      </w:r>
    </w:p>
    <w:p w14:paraId="59D92687" w14:textId="77777777" w:rsidR="00F6771E" w:rsidRPr="0012575D" w:rsidRDefault="00F81FF4" w:rsidP="0012575D">
      <w:pPr>
        <w:spacing w:after="0" w:line="360" w:lineRule="auto"/>
        <w:jc w:val="both"/>
        <w:rPr>
          <w:sz w:val="24"/>
        </w:rPr>
      </w:pPr>
      <w:r w:rsidRPr="0012575D">
        <w:rPr>
          <w:rFonts w:ascii="Times New Roman" w:eastAsia="Times New Roman" w:hAnsi="Times New Roman" w:cs="Times New Roman"/>
          <w:bCs/>
          <w:sz w:val="24"/>
          <w:szCs w:val="28"/>
        </w:rPr>
        <w:tab/>
        <w:t xml:space="preserve">No container Mapskills-Cadvisor são compartilhados com o host os volumes necessários para o monitoramento de dados referente ao Host e Containers Docker. </w:t>
      </w:r>
    </w:p>
    <w:p w14:paraId="7AA7E833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683E098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0D585C" w14:textId="77777777" w:rsidR="005F3B55" w:rsidRDefault="005F3B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8E447FB" w14:textId="77777777" w:rsidR="005F3B55" w:rsidRDefault="005F3B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6FE6E7D" w14:textId="77777777" w:rsidR="005F3B55" w:rsidRDefault="005F3B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DC75AFD" w14:textId="77777777" w:rsidR="005F3B55" w:rsidRDefault="005F3B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BEE4820" w14:textId="77777777" w:rsidR="005F3B55" w:rsidRDefault="005F3B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2DF01E6" w14:textId="77777777" w:rsidR="005F3B55" w:rsidRDefault="005F3B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88E5F8" w14:textId="77777777" w:rsidR="005F3B55" w:rsidRDefault="005F3B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9893278" w14:textId="77777777" w:rsidR="005F3B55" w:rsidRDefault="005F3B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AC83712" w14:textId="77777777" w:rsidR="005F3B55" w:rsidRDefault="005F3B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C4BE8A1" w14:textId="38B74068" w:rsidR="00F6771E" w:rsidRPr="005F3B55" w:rsidRDefault="00F81FF4" w:rsidP="005F3B55">
      <w:pPr>
        <w:pStyle w:val="Ttulo1"/>
        <w:numPr>
          <w:ilvl w:val="0"/>
          <w:numId w:val="2"/>
        </w:numPr>
        <w:rPr>
          <w:rFonts w:ascii="Times New Roman" w:hAnsi="Times New Roman"/>
          <w:b/>
          <w:color w:val="auto"/>
          <w:sz w:val="24"/>
        </w:rPr>
      </w:pPr>
      <w:bookmarkStart w:id="46" w:name="_Toc498901562"/>
      <w:r w:rsidRPr="005F3B55">
        <w:rPr>
          <w:rFonts w:ascii="Times New Roman" w:hAnsi="Times New Roman"/>
          <w:b/>
          <w:color w:val="auto"/>
          <w:sz w:val="24"/>
        </w:rPr>
        <w:t>RESULTADOS</w:t>
      </w:r>
      <w:bookmarkEnd w:id="46"/>
    </w:p>
    <w:p w14:paraId="67285847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1CF9C4C" w14:textId="77777777" w:rsidR="00F6771E" w:rsidRDefault="00F81FF4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  <w:t>Neste Capítulo serão apresentados os resultados obtidos com a implantação da aplicação. Ao total entre os meses de maio e atualmente aplicação foi testada por mais de 1400 alunos das instituições da FATEC São José dos Campos, FATEC Tatuapé, FATEC Araçatuba, FATEC Garça, FATEC Mogi Mirim, FATEC Pindamonhangaba e FATEC Jales.</w:t>
      </w:r>
    </w:p>
    <w:p w14:paraId="64ABD6CA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2F5BF2A7" w14:textId="6FCA384B" w:rsidR="00F6771E" w:rsidRPr="005F3B55" w:rsidRDefault="00F81FF4" w:rsidP="005F3B55">
      <w:pPr>
        <w:pStyle w:val="Ttulo2"/>
        <w:numPr>
          <w:ilvl w:val="1"/>
          <w:numId w:val="2"/>
        </w:numPr>
        <w:rPr>
          <w:sz w:val="24"/>
        </w:rPr>
      </w:pPr>
      <w:bookmarkStart w:id="47" w:name="_Toc498901563"/>
      <w:r w:rsidRPr="005F3B55">
        <w:rPr>
          <w:sz w:val="24"/>
        </w:rPr>
        <w:t>Experimento</w:t>
      </w:r>
      <w:bookmarkEnd w:id="47"/>
    </w:p>
    <w:p w14:paraId="7578C064" w14:textId="77777777" w:rsidR="00F6771E" w:rsidRDefault="00F6771E">
      <w:pPr>
        <w:tabs>
          <w:tab w:val="left" w:pos="73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3479A05C" w14:textId="231C6001" w:rsidR="00F6771E" w:rsidRDefault="00F81FF4" w:rsidP="005F3B55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r w:rsidRPr="005F3B55">
        <w:lastRenderedPageBreak/>
        <w:t xml:space="preserve"> </w:t>
      </w:r>
      <w:bookmarkStart w:id="48" w:name="_Toc498901564"/>
      <w:r w:rsidRPr="005F3B55">
        <w:rPr>
          <w:rFonts w:ascii="Times New Roman" w:hAnsi="Times New Roman"/>
          <w:b/>
          <w:color w:val="auto"/>
        </w:rPr>
        <w:t>Experimento 1.</w:t>
      </w:r>
      <w:bookmarkEnd w:id="48"/>
    </w:p>
    <w:p w14:paraId="01020FD8" w14:textId="77777777" w:rsidR="005F3B55" w:rsidRDefault="005F3B55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3909AFC8" w14:textId="7FB5EAEA" w:rsidR="00F6771E" w:rsidRPr="005F3B55" w:rsidRDefault="00F81FF4" w:rsidP="005F3B55">
      <w:pPr>
        <w:spacing w:after="0" w:line="360" w:lineRule="auto"/>
        <w:jc w:val="both"/>
        <w:rPr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Servidor: Rede Interna e Cloud Azure.</w:t>
      </w:r>
    </w:p>
    <w:p w14:paraId="43A954A3" w14:textId="77777777" w:rsidR="00F6771E" w:rsidRPr="005F3B55" w:rsidRDefault="00F81FF4" w:rsidP="005F3B55">
      <w:pPr>
        <w:spacing w:after="0" w:line="360" w:lineRule="auto"/>
        <w:jc w:val="both"/>
        <w:rPr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Data Prevista: 01/08/2017</w:t>
      </w:r>
    </w:p>
    <w:p w14:paraId="5220C7E8" w14:textId="77777777" w:rsidR="00F6771E" w:rsidRPr="005F3B55" w:rsidRDefault="00F81FF4" w:rsidP="005F3B55">
      <w:pPr>
        <w:spacing w:after="0" w:line="360" w:lineRule="auto"/>
        <w:jc w:val="both"/>
        <w:rPr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Horário: das 18h às 21h</w:t>
      </w:r>
    </w:p>
    <w:p w14:paraId="4EA1EF30" w14:textId="77777777" w:rsidR="00F6771E" w:rsidRPr="005F3B55" w:rsidRDefault="00F81FF4" w:rsidP="005F3B55">
      <w:pPr>
        <w:spacing w:after="0" w:line="360" w:lineRule="auto"/>
        <w:jc w:val="both"/>
        <w:rPr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Quantidade de Alunos: 150 alunos</w:t>
      </w:r>
    </w:p>
    <w:p w14:paraId="3561F176" w14:textId="77777777" w:rsidR="00F6771E" w:rsidRPr="005F3B55" w:rsidRDefault="00F6771E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978FA5C" w14:textId="025132BC" w:rsidR="00F6771E" w:rsidRPr="005F3B55" w:rsidRDefault="00F81FF4" w:rsidP="005F3B55">
      <w:pPr>
        <w:spacing w:after="0" w:line="360" w:lineRule="auto"/>
        <w:jc w:val="both"/>
        <w:rPr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 xml:space="preserve">Neste primeiro teste foi necessário </w:t>
      </w:r>
      <w:r w:rsidR="00D53B67" w:rsidRPr="005F3B55">
        <w:rPr>
          <w:rFonts w:ascii="Times New Roman" w:eastAsia="Times New Roman" w:hAnsi="Times New Roman" w:cs="Times New Roman"/>
          <w:sz w:val="24"/>
          <w:szCs w:val="28"/>
        </w:rPr>
        <w:t>alterar e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configurar os containers Mapskills-web, </w:t>
      </w:r>
      <w:proofErr w:type="spellStart"/>
      <w:r w:rsidRPr="005F3B55">
        <w:rPr>
          <w:rFonts w:ascii="Times New Roman" w:eastAsia="Times New Roman" w:hAnsi="Times New Roman" w:cs="Times New Roman"/>
          <w:sz w:val="24"/>
          <w:szCs w:val="28"/>
        </w:rPr>
        <w:t>Mapskills-app</w:t>
      </w:r>
      <w:proofErr w:type="spellEnd"/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e </w:t>
      </w:r>
      <w:proofErr w:type="spellStart"/>
      <w:r w:rsidRPr="005F3B55">
        <w:rPr>
          <w:rFonts w:ascii="Times New Roman" w:eastAsia="Times New Roman" w:hAnsi="Times New Roman" w:cs="Times New Roman"/>
          <w:sz w:val="24"/>
          <w:szCs w:val="28"/>
        </w:rPr>
        <w:t>Mapskills-Mysql</w:t>
      </w:r>
      <w:proofErr w:type="spellEnd"/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D53B67" w:rsidRPr="005F3B55">
        <w:rPr>
          <w:rFonts w:ascii="Times New Roman" w:eastAsia="Times New Roman" w:hAnsi="Times New Roman" w:cs="Times New Roman"/>
          <w:sz w:val="24"/>
          <w:szCs w:val="28"/>
        </w:rPr>
        <w:t>poucos minutos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antes dos alunos começarem a jogar a plataforma, pois foi necessário atualizar a aplicação com novas funcionalidades e requisitos. </w:t>
      </w:r>
    </w:p>
    <w:p w14:paraId="012961A2" w14:textId="32FF55E9" w:rsidR="00F6771E" w:rsidRPr="005F3B55" w:rsidRDefault="00F81FF4" w:rsidP="005F3B55">
      <w:pPr>
        <w:spacing w:after="0" w:line="360" w:lineRule="auto"/>
        <w:jc w:val="both"/>
        <w:rPr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Por conta da necessidade de reconfigur</w:t>
      </w:r>
      <w:r w:rsidR="00D53B67" w:rsidRPr="005F3B55">
        <w:rPr>
          <w:rFonts w:ascii="Times New Roman" w:eastAsia="Times New Roman" w:hAnsi="Times New Roman" w:cs="Times New Roman"/>
          <w:sz w:val="24"/>
          <w:szCs w:val="28"/>
        </w:rPr>
        <w:t>ar todo ambiente, o jogo foi distribuído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inicialmente na Rede Interna. </w:t>
      </w:r>
    </w:p>
    <w:p w14:paraId="2B933EE6" w14:textId="222ED9FE" w:rsidR="00F6771E" w:rsidRPr="005F3B55" w:rsidRDefault="00F81FF4" w:rsidP="005F3B55">
      <w:pPr>
        <w:spacing w:after="0" w:line="360" w:lineRule="auto"/>
        <w:jc w:val="both"/>
        <w:rPr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 xml:space="preserve">Com todo ambiente configurado e a aplicação disponibilizada na Cloud Azure, os alunos puderam acessar o </w:t>
      </w:r>
      <w:r w:rsidR="00D53B67" w:rsidRPr="005F3B55">
        <w:rPr>
          <w:rFonts w:ascii="Times New Roman" w:eastAsia="Times New Roman" w:hAnsi="Times New Roman" w:cs="Times New Roman"/>
          <w:sz w:val="24"/>
          <w:szCs w:val="28"/>
        </w:rPr>
        <w:t xml:space="preserve">link 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>externo e concluir o jogo.</w:t>
      </w:r>
    </w:p>
    <w:p w14:paraId="4AE0B620" w14:textId="77777777" w:rsidR="00F6771E" w:rsidRPr="005F3B55" w:rsidRDefault="00F81FF4" w:rsidP="005F3B55">
      <w:pPr>
        <w:spacing w:after="0" w:line="360" w:lineRule="auto"/>
        <w:jc w:val="both"/>
        <w:rPr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 xml:space="preserve">Monitorando pelo container Mapskills-Cadvisor e Mapskills-Haproxy, os alunos não tiveram problemas com performance, acesso ou que a aplicação responda de maneira estranha a normal. </w:t>
      </w:r>
    </w:p>
    <w:p w14:paraId="29B7D449" w14:textId="77777777" w:rsidR="00F6771E" w:rsidRPr="005F3B55" w:rsidRDefault="00F6771E" w:rsidP="005F3B55">
      <w:pPr>
        <w:tabs>
          <w:tab w:val="left" w:pos="73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highlight w:val="yellow"/>
        </w:rPr>
      </w:pPr>
    </w:p>
    <w:p w14:paraId="0C57D0D6" w14:textId="77777777" w:rsidR="00F6771E" w:rsidRPr="005F3B55" w:rsidRDefault="00F6771E" w:rsidP="005F3B55">
      <w:pPr>
        <w:tabs>
          <w:tab w:val="left" w:pos="73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highlight w:val="yellow"/>
        </w:rPr>
      </w:pPr>
    </w:p>
    <w:p w14:paraId="2993A2F0" w14:textId="388B48CC" w:rsidR="005F3B55" w:rsidRDefault="00F81FF4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</w:p>
    <w:p w14:paraId="1FF34CD4" w14:textId="0E923D11" w:rsidR="00F6771E" w:rsidRDefault="005F3B55" w:rsidP="005F3B55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49" w:name="_Toc498901565"/>
      <w:r>
        <w:rPr>
          <w:rFonts w:ascii="Times New Roman" w:hAnsi="Times New Roman"/>
          <w:b/>
          <w:color w:val="auto"/>
        </w:rPr>
        <w:t>Experimento 2</w:t>
      </w:r>
      <w:bookmarkEnd w:id="49"/>
    </w:p>
    <w:p w14:paraId="1B3D5B04" w14:textId="77777777" w:rsidR="005F3B55" w:rsidRPr="005F3B55" w:rsidRDefault="005F3B55" w:rsidP="005F3B55"/>
    <w:p w14:paraId="53D72580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Servidor: Rede Interna e Cloud Azure.</w:t>
      </w:r>
    </w:p>
    <w:p w14:paraId="7FC67A16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Data Prevista: 01/08/2017</w:t>
      </w:r>
    </w:p>
    <w:p w14:paraId="7C468EFB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Horário: das 18h às 21h</w:t>
      </w:r>
    </w:p>
    <w:p w14:paraId="39E83017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Quantidade de Alunos: 150 alunos</w:t>
      </w:r>
    </w:p>
    <w:p w14:paraId="1B89B468" w14:textId="77777777" w:rsidR="00F6771E" w:rsidRPr="005F3B55" w:rsidRDefault="00F6771E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0CDAA94A" w14:textId="0AD18286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 xml:space="preserve">Neste primeiro teste foi necessário </w:t>
      </w:r>
      <w:r w:rsidR="00D53B67" w:rsidRPr="005F3B55">
        <w:rPr>
          <w:rFonts w:ascii="Times New Roman" w:eastAsia="Times New Roman" w:hAnsi="Times New Roman" w:cs="Times New Roman"/>
          <w:sz w:val="24"/>
          <w:szCs w:val="28"/>
        </w:rPr>
        <w:t>alterar e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configurar os containers Mapskills-web, </w:t>
      </w:r>
      <w:proofErr w:type="spellStart"/>
      <w:r w:rsidRPr="005F3B55">
        <w:rPr>
          <w:rFonts w:ascii="Times New Roman" w:eastAsia="Times New Roman" w:hAnsi="Times New Roman" w:cs="Times New Roman"/>
          <w:sz w:val="24"/>
          <w:szCs w:val="28"/>
        </w:rPr>
        <w:t>Mapskills-app</w:t>
      </w:r>
      <w:proofErr w:type="spellEnd"/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e </w:t>
      </w:r>
      <w:proofErr w:type="spellStart"/>
      <w:r w:rsidRPr="005F3B55">
        <w:rPr>
          <w:rFonts w:ascii="Times New Roman" w:eastAsia="Times New Roman" w:hAnsi="Times New Roman" w:cs="Times New Roman"/>
          <w:sz w:val="24"/>
          <w:szCs w:val="28"/>
        </w:rPr>
        <w:t>Mapskills-Mysql</w:t>
      </w:r>
      <w:proofErr w:type="spellEnd"/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="00D53B67" w:rsidRPr="005F3B55">
        <w:rPr>
          <w:rFonts w:ascii="Times New Roman" w:eastAsia="Times New Roman" w:hAnsi="Times New Roman" w:cs="Times New Roman"/>
          <w:sz w:val="24"/>
          <w:szCs w:val="28"/>
        </w:rPr>
        <w:t>poucos minutos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antes dos alunos começarem a jogar a plataforma, pois foi necessário atualizar a aplicação com novas funcionalidades e requisitos. </w:t>
      </w:r>
    </w:p>
    <w:p w14:paraId="3B9D3581" w14:textId="7EB1385A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lastRenderedPageBreak/>
        <w:tab/>
        <w:t xml:space="preserve">Por conta da necessidade de reconfigurar todo ambiente, o jogo foi </w:t>
      </w:r>
      <w:r w:rsidR="00D53B67" w:rsidRPr="005F3B55">
        <w:rPr>
          <w:rFonts w:ascii="Times New Roman" w:eastAsia="Times New Roman" w:hAnsi="Times New Roman" w:cs="Times New Roman"/>
          <w:sz w:val="24"/>
          <w:szCs w:val="28"/>
        </w:rPr>
        <w:t>distribuído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inicialmente na Rede Interna. </w:t>
      </w:r>
    </w:p>
    <w:p w14:paraId="191A637E" w14:textId="2681ED6F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 xml:space="preserve">Com todo ambiente configurado e a aplicação disponibilizada na </w:t>
      </w:r>
      <w:r w:rsidR="00D53B67" w:rsidRPr="005F3B55">
        <w:rPr>
          <w:rFonts w:ascii="Times New Roman" w:eastAsia="Times New Roman" w:hAnsi="Times New Roman" w:cs="Times New Roman"/>
          <w:sz w:val="24"/>
          <w:szCs w:val="28"/>
        </w:rPr>
        <w:t>Cloud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 xml:space="preserve"> Azure, os alunos puderam acessar o </w:t>
      </w:r>
      <w:r w:rsidR="00D53B67" w:rsidRPr="005F3B55">
        <w:rPr>
          <w:rFonts w:ascii="Times New Roman" w:eastAsia="Times New Roman" w:hAnsi="Times New Roman" w:cs="Times New Roman"/>
          <w:sz w:val="24"/>
          <w:szCs w:val="28"/>
        </w:rPr>
        <w:t>i</w:t>
      </w:r>
      <w:r w:rsidRPr="005F3B55">
        <w:rPr>
          <w:rFonts w:ascii="Times New Roman" w:eastAsia="Times New Roman" w:hAnsi="Times New Roman" w:cs="Times New Roman"/>
          <w:sz w:val="24"/>
          <w:szCs w:val="28"/>
        </w:rPr>
        <w:t>p externo e concluir o jogo.</w:t>
      </w:r>
    </w:p>
    <w:p w14:paraId="24679325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 xml:space="preserve">Monitorando pelo container Mapskills-Cadvisor e Mapskills-Haproxy, os alunos não tiveram problemas com performance, acesso ou que a aplicação responda de maneira estranha a normal. </w:t>
      </w:r>
    </w:p>
    <w:p w14:paraId="3484B906" w14:textId="77777777" w:rsidR="00F6771E" w:rsidRPr="005F3B55" w:rsidRDefault="00F6771E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bookmarkStart w:id="50" w:name="__DdeLink__616_1429776673"/>
      <w:bookmarkEnd w:id="50"/>
    </w:p>
    <w:p w14:paraId="62BAF910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</w:r>
    </w:p>
    <w:p w14:paraId="39F1CB81" w14:textId="77777777" w:rsidR="00F6771E" w:rsidRPr="005F3B55" w:rsidRDefault="00F6771E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32"/>
        </w:rPr>
      </w:pPr>
    </w:p>
    <w:p w14:paraId="0C18F4E6" w14:textId="77777777" w:rsidR="00F6771E" w:rsidRPr="005F3B55" w:rsidRDefault="00F6771E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32"/>
        </w:rPr>
      </w:pPr>
    </w:p>
    <w:p w14:paraId="3477D7A6" w14:textId="45F1D4BA" w:rsidR="00F6771E" w:rsidRDefault="005F3B55" w:rsidP="005F3B55">
      <w:pPr>
        <w:pStyle w:val="Ttulo3"/>
        <w:numPr>
          <w:ilvl w:val="2"/>
          <w:numId w:val="2"/>
        </w:numPr>
        <w:rPr>
          <w:rFonts w:ascii="Times New Roman" w:hAnsi="Times New Roman"/>
          <w:b/>
          <w:color w:val="auto"/>
        </w:rPr>
      </w:pPr>
      <w:bookmarkStart w:id="51" w:name="_Toc498901566"/>
      <w:r>
        <w:rPr>
          <w:rFonts w:ascii="Times New Roman" w:hAnsi="Times New Roman"/>
          <w:b/>
          <w:color w:val="auto"/>
        </w:rPr>
        <w:t>Experimento</w:t>
      </w:r>
      <w:r w:rsidR="00F81FF4" w:rsidRPr="005F3B55">
        <w:rPr>
          <w:rFonts w:ascii="Times New Roman" w:hAnsi="Times New Roman"/>
          <w:b/>
          <w:color w:val="auto"/>
        </w:rPr>
        <w:t xml:space="preserve"> 3</w:t>
      </w:r>
      <w:bookmarkEnd w:id="51"/>
    </w:p>
    <w:p w14:paraId="697AAD99" w14:textId="77777777" w:rsidR="005F3B55" w:rsidRPr="005F3B55" w:rsidRDefault="005F3B55" w:rsidP="005F3B55"/>
    <w:p w14:paraId="7498C8B4" w14:textId="77777777" w:rsidR="00F6771E" w:rsidRPr="005F3B55" w:rsidRDefault="00F81FF4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32"/>
        </w:rPr>
      </w:pPr>
      <w:r w:rsidRPr="005F3B55">
        <w:rPr>
          <w:rFonts w:ascii="Times New Roman" w:eastAsia="Times New Roman" w:hAnsi="Times New Roman" w:cs="Times New Roman"/>
          <w:b/>
          <w:bCs/>
          <w:sz w:val="24"/>
          <w:szCs w:val="32"/>
        </w:rPr>
        <w:tab/>
      </w:r>
      <w:r w:rsidRPr="005F3B55">
        <w:rPr>
          <w:rFonts w:ascii="Times New Roman" w:eastAsia="Times New Roman" w:hAnsi="Times New Roman" w:cs="Times New Roman"/>
          <w:sz w:val="24"/>
          <w:szCs w:val="28"/>
        </w:rPr>
        <w:t>- Servidor: Cloud Azure.</w:t>
      </w:r>
    </w:p>
    <w:p w14:paraId="24589395" w14:textId="77777777" w:rsidR="00F6771E" w:rsidRPr="005F3B55" w:rsidRDefault="00F81FF4" w:rsidP="005F3B55">
      <w:pPr>
        <w:spacing w:after="0" w:line="360" w:lineRule="auto"/>
        <w:jc w:val="both"/>
        <w:rPr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Data Prevista: Atualmente</w:t>
      </w:r>
    </w:p>
    <w:p w14:paraId="75228E12" w14:textId="77777777" w:rsidR="00F6771E" w:rsidRPr="005F3B55" w:rsidRDefault="00F81FF4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5F3B55">
        <w:rPr>
          <w:rFonts w:ascii="Times New Roman" w:eastAsia="Times New Roman" w:hAnsi="Times New Roman" w:cs="Times New Roman"/>
          <w:sz w:val="24"/>
          <w:szCs w:val="28"/>
        </w:rPr>
        <w:tab/>
        <w:t>- Quantidade de Alunos: mais de 1400.</w:t>
      </w:r>
    </w:p>
    <w:p w14:paraId="49B14BAA" w14:textId="77777777" w:rsidR="00F6771E" w:rsidRPr="005F3B55" w:rsidRDefault="00F6771E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14:paraId="31B08DCD" w14:textId="4C562A29" w:rsidR="00F6771E" w:rsidRPr="005F3B55" w:rsidRDefault="00F81FF4" w:rsidP="005F3B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32"/>
        </w:rPr>
      </w:pPr>
      <w:r w:rsidRPr="005F3B55">
        <w:rPr>
          <w:rFonts w:ascii="Times New Roman" w:eastAsia="Times New Roman" w:hAnsi="Times New Roman" w:cs="Times New Roman"/>
          <w:b/>
          <w:bCs/>
          <w:sz w:val="24"/>
          <w:szCs w:val="32"/>
        </w:rPr>
        <w:tab/>
      </w:r>
      <w:r w:rsidRPr="005F3B55">
        <w:rPr>
          <w:rFonts w:ascii="Times New Roman" w:eastAsia="Times New Roman" w:hAnsi="Times New Roman" w:cs="Times New Roman"/>
          <w:sz w:val="24"/>
          <w:szCs w:val="32"/>
        </w:rPr>
        <w:t xml:space="preserve">Após a realização do primeiro teste, os serviços que compõe toda arquitetura não foram mais atualizados. </w:t>
      </w:r>
      <w:r w:rsidR="00D53B67" w:rsidRPr="005F3B55">
        <w:rPr>
          <w:rFonts w:ascii="Times New Roman" w:eastAsia="Times New Roman" w:hAnsi="Times New Roman" w:cs="Times New Roman"/>
          <w:sz w:val="24"/>
          <w:szCs w:val="32"/>
        </w:rPr>
        <w:t>Ele se mantém</w:t>
      </w:r>
      <w:r w:rsidRPr="005F3B55">
        <w:rPr>
          <w:rFonts w:ascii="Times New Roman" w:eastAsia="Times New Roman" w:hAnsi="Times New Roman" w:cs="Times New Roman"/>
          <w:sz w:val="24"/>
          <w:szCs w:val="32"/>
        </w:rPr>
        <w:t xml:space="preserve"> em produção até os dias de hoje.</w:t>
      </w:r>
    </w:p>
    <w:p w14:paraId="5D3CD187" w14:textId="23D9D014" w:rsidR="00F6771E" w:rsidRPr="005F3B55" w:rsidRDefault="00F81FF4" w:rsidP="005F3B55">
      <w:pPr>
        <w:spacing w:after="0" w:line="360" w:lineRule="auto"/>
        <w:jc w:val="both"/>
        <w:rPr>
          <w:sz w:val="24"/>
        </w:rPr>
      </w:pPr>
      <w:r w:rsidRPr="005F3B55">
        <w:rPr>
          <w:rFonts w:ascii="Times New Roman" w:eastAsia="Times New Roman" w:hAnsi="Times New Roman" w:cs="Times New Roman"/>
          <w:sz w:val="24"/>
          <w:szCs w:val="32"/>
        </w:rPr>
        <w:tab/>
        <w:t xml:space="preserve">É feito um monitoramento semanal de toda arquitetura, e a mesma se mantém em execução a mais de 3 meses, </w:t>
      </w:r>
      <w:r w:rsidR="00D53B67" w:rsidRPr="005F3B55">
        <w:rPr>
          <w:rFonts w:ascii="Times New Roman" w:eastAsia="Times New Roman" w:hAnsi="Times New Roman" w:cs="Times New Roman"/>
          <w:sz w:val="24"/>
          <w:szCs w:val="32"/>
        </w:rPr>
        <w:t>atendendo</w:t>
      </w:r>
      <w:r w:rsidRPr="005F3B55">
        <w:rPr>
          <w:rFonts w:ascii="Times New Roman" w:eastAsia="Times New Roman" w:hAnsi="Times New Roman" w:cs="Times New Roman"/>
          <w:sz w:val="24"/>
          <w:szCs w:val="32"/>
        </w:rPr>
        <w:t xml:space="preserve"> a mais de 15 mil acessos a plataforma.</w:t>
      </w:r>
    </w:p>
    <w:p w14:paraId="013F2301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E2E939C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BE1B4FF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CE95A40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F382B41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8E04CEE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FF42B05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230927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C22E8B2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245D219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B99F653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C8BC80F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986D5AA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4BFE261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5C7464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5E9C8F0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4CE8A43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29AF578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DC7E139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8181F73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7B4D28" w14:textId="77777777" w:rsidR="00F6771E" w:rsidRDefault="00F6771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54BAADB" w14:textId="77777777" w:rsidR="00F6771E" w:rsidRDefault="00F81FF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Referências</w:t>
      </w:r>
    </w:p>
    <w:p w14:paraId="22E67DA9" w14:textId="77777777" w:rsidR="00F6771E" w:rsidRDefault="00F677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F6F77A9" w14:textId="77777777" w:rsidR="00F6771E" w:rsidRDefault="00F81FF4">
      <w:pPr>
        <w:spacing w:after="0"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Lyman,Jay.  </w:t>
      </w:r>
      <w:r>
        <w:rPr>
          <w:rFonts w:ascii="Times New Roman" w:eastAsia="Times New Roman" w:hAnsi="Times New Roman" w:cs="Times New Roman"/>
          <w:sz w:val="24"/>
          <w:szCs w:val="24"/>
          <w:rPrChange w:id="52" w:author="Eduardo Sakaue" w:date="2017-07-13T18:28:00Z">
            <w:rPr/>
          </w:rPrChange>
        </w:rPr>
        <w:t>https://blogs.the451group.com/opensource/2010/03/03/devops-mixing-dev-ops-agile-cloud-open-source-and-business/ 451 CAOS Theory.</w:t>
      </w:r>
    </w:p>
    <w:p w14:paraId="724E823B" w14:textId="77777777" w:rsidR="00F6771E" w:rsidRDefault="00F81FF4">
      <w:pPr>
        <w:spacing w:after="0"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Nasrat, Paul. </w:t>
      </w:r>
      <w:hyperlink r:id="rId20">
        <w:r>
          <w:rPr>
            <w:rStyle w:val="LinkdaInternet"/>
            <w:rFonts w:ascii="Times New Roman" w:eastAsia="Times New Roman" w:hAnsi="Times New Roman" w:cs="Times New Roman"/>
            <w:sz w:val="24"/>
            <w:szCs w:val="24"/>
          </w:rPr>
          <w:t>https://www.infoq.com/presentations/agile-infrastructure. InfoQ. 05 March 2010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E70ABE" w14:textId="77777777" w:rsidR="00F6771E" w:rsidRDefault="00F81F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293F7DC" w14:textId="77777777" w:rsidR="00F6771E" w:rsidRDefault="00F81F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http://www.devmedia.com.br/gestao-de-projetos-e-integracao-continua-com-devops/34180</w:t>
      </w:r>
    </w:p>
    <w:p w14:paraId="61988EC8" w14:textId="77777777" w:rsidR="00F6771E" w:rsidRDefault="00F677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4AA8305" w14:textId="77777777" w:rsidR="00F6771E" w:rsidRDefault="00F81F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http://www.ibm.com/developerworks/br/rational/library/defining-deployment-deliverable-devops/</w:t>
      </w:r>
    </w:p>
    <w:p w14:paraId="0C713408" w14:textId="77777777" w:rsidR="00F6771E" w:rsidRDefault="00F677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DE5C8E2" w14:textId="77777777" w:rsidR="00F6771E" w:rsidRDefault="00F81FF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http://blog.justdigital.com.br/devops-qual-a-diferencas-entre-continuous-delivery-continuous-integration-e-continuous-deployment/</w:t>
      </w:r>
    </w:p>
    <w:p w14:paraId="235865DD" w14:textId="77777777" w:rsidR="00F6771E" w:rsidRDefault="00F677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1488829" w14:textId="77777777" w:rsidR="00F6771E" w:rsidRDefault="00F27925">
      <w:pPr>
        <w:spacing w:after="0" w:line="360" w:lineRule="auto"/>
        <w:ind w:firstLine="708"/>
        <w:jc w:val="both"/>
      </w:pPr>
      <w:hyperlink r:id="rId21">
        <w:r w:rsidR="00F81FF4">
          <w:rPr>
            <w:rStyle w:val="LinkdaInternet"/>
            <w:rFonts w:ascii="Times New Roman" w:hAnsi="Times New Roman" w:cs="Times New Roman"/>
            <w:sz w:val="24"/>
            <w:szCs w:val="24"/>
          </w:rPr>
          <w:t>http://www.infowester.com/cloudcomputing.php</w:t>
        </w:r>
      </w:hyperlink>
    </w:p>
    <w:p w14:paraId="269C3B34" w14:textId="77777777" w:rsidR="00F6771E" w:rsidRDefault="00F677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297F71B" w14:textId="77777777" w:rsidR="00F6771E" w:rsidRDefault="00F81F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Catteddu, Daniele. "Cloud Computing: benefits, risks and recommendations for information security." Web Application Security. Springer Berlin Heidelberg, 2010. 17-17.</w:t>
      </w:r>
    </w:p>
    <w:p w14:paraId="2AEFB002" w14:textId="77777777" w:rsidR="00F6771E" w:rsidRDefault="00F677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401777" w14:textId="77777777" w:rsidR="00F6771E" w:rsidRDefault="00F81FF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Humble, Jez, and David Farley. Continuous delivery: reliable software releases through build, test, and deployment automation. Pearson Education, 2010.</w:t>
      </w:r>
    </w:p>
    <w:p w14:paraId="5DD108CB" w14:textId="77777777" w:rsidR="00F6771E" w:rsidRDefault="00F677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4B4869" w14:textId="77777777" w:rsidR="00F6771E" w:rsidRDefault="00F81FF4">
      <w:pPr>
        <w:spacing w:after="0" w:line="36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http://www.dell.com/learn/br/pt/brbsdt1/sb360/what-is-a-server</w:t>
      </w:r>
    </w:p>
    <w:sectPr w:rsidR="00F6771E" w:rsidSect="00A85499">
      <w:headerReference w:type="default" r:id="rId22"/>
      <w:pgSz w:w="11906" w:h="16838"/>
      <w:pgMar w:top="1701" w:right="1559" w:bottom="1418" w:left="1701" w:header="1134" w:footer="1134" w:gutter="0"/>
      <w:pgNumType w:fmt="upperRoman" w:start="1"/>
      <w:cols w:space="720"/>
      <w:formProt w:val="0"/>
      <w:titlePg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Eduardo Sakaue" w:date="2017-07-13T18:31:00Z" w:initials="ES">
    <w:p w14:paraId="7B412C7C" w14:textId="77777777" w:rsidR="00936965" w:rsidRDefault="00936965"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Dentro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do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projeto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existem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etapas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que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orientam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o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aluno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refletir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planejar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o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futuro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profissional</w:t>
      </w:r>
      <w:proofErr w:type="spellEnd"/>
    </w:p>
    <w:p w14:paraId="0E549A8B" w14:textId="77777777" w:rsidR="00936965" w:rsidRDefault="00936965"/>
    <w:p w14:paraId="5EB985F5" w14:textId="77777777" w:rsidR="00936965" w:rsidRDefault="00936965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Uma das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etapas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é o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mapeamento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de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competências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. Nesta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etapa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foi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desenvolvido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uma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proofErr w:type="gram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plataforma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..</w:t>
      </w:r>
      <w:proofErr w:type="gram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para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avaliações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em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formato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de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jogos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....</w:t>
      </w:r>
    </w:p>
    <w:p w14:paraId="0E550271" w14:textId="77777777" w:rsidR="00936965" w:rsidRDefault="00936965"/>
    <w:p w14:paraId="6E4B54E2" w14:textId="77777777" w:rsidR="00936965" w:rsidRDefault="00936965"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Para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suportar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esta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plataforma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é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necessário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... (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seu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problema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!)</w:t>
      </w:r>
    </w:p>
    <w:p w14:paraId="5B0445E8" w14:textId="77777777" w:rsidR="00936965" w:rsidRDefault="00936965"/>
    <w:p w14:paraId="4DFAAD06" w14:textId="77777777" w:rsidR="00936965" w:rsidRDefault="00936965"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Precisa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de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uma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infra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adequada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ao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formato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que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foi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desenvolvido</w:t>
      </w:r>
      <w:proofErr w:type="spellEnd"/>
    </w:p>
  </w:comment>
  <w:comment w:id="29" w:author="Eduardo Sakaue" w:date="2017-07-13T18:43:00Z" w:initials="ES">
    <w:p w14:paraId="262AECAB" w14:textId="77777777" w:rsidR="00936965" w:rsidRDefault="00936965" w:rsidP="000F579C"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Citação</w:t>
      </w:r>
      <w:proofErr w:type="spellEnd"/>
    </w:p>
    <w:p w14:paraId="57C628D9" w14:textId="77777777" w:rsidR="00936965" w:rsidRDefault="00936965" w:rsidP="000F579C"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Pode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ser</w:t>
      </w:r>
      <w:proofErr w:type="spellEnd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 xml:space="preserve"> nota de </w:t>
      </w:r>
      <w:proofErr w:type="spellStart"/>
      <w:r>
        <w:rPr>
          <w:rFonts w:ascii="Liberation Serif" w:eastAsia="DejaVu Sans" w:hAnsi="Liberation Serif" w:cs="DejaVu Sans"/>
          <w:sz w:val="24"/>
          <w:szCs w:val="24"/>
          <w:lang w:val="en-US" w:bidi="en-US"/>
        </w:rPr>
        <w:t>rodapé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FAAD06" w15:done="0"/>
  <w15:commentEx w15:paraId="57C628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FAAD06" w16cid:durableId="1DBC6A3B"/>
  <w16cid:commentId w16cid:paraId="57C628D9" w16cid:durableId="1DBC6A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8B70E" w14:textId="77777777" w:rsidR="00EE6B59" w:rsidRDefault="00EE6B59">
      <w:pPr>
        <w:spacing w:after="0" w:line="240" w:lineRule="auto"/>
      </w:pPr>
      <w:r>
        <w:separator/>
      </w:r>
    </w:p>
  </w:endnote>
  <w:endnote w:type="continuationSeparator" w:id="0">
    <w:p w14:paraId="136D0FE1" w14:textId="77777777" w:rsidR="00EE6B59" w:rsidRDefault="00EE6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10 Pitch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9CEA9" w14:textId="77777777" w:rsidR="00EE6B59" w:rsidRDefault="00EE6B59">
      <w:pPr>
        <w:spacing w:after="0" w:line="240" w:lineRule="auto"/>
      </w:pPr>
      <w:r>
        <w:separator/>
      </w:r>
    </w:p>
  </w:footnote>
  <w:footnote w:type="continuationSeparator" w:id="0">
    <w:p w14:paraId="2BBF8818" w14:textId="77777777" w:rsidR="00EE6B59" w:rsidRDefault="00EE6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9842557"/>
      <w:docPartObj>
        <w:docPartGallery w:val="Page Numbers (Top of Page)"/>
        <w:docPartUnique/>
      </w:docPartObj>
    </w:sdtPr>
    <w:sdtContent>
      <w:p w14:paraId="666ADF07" w14:textId="32A6FCEB" w:rsidR="00A85499" w:rsidRDefault="00A8549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48F03F" w14:textId="00E182FD" w:rsidR="00936965" w:rsidRDefault="00936965">
    <w:pPr>
      <w:pStyle w:val="Cabealho1"/>
      <w:jc w:val="right"/>
      <w:rPr>
        <w:rFonts w:ascii="Courier 10 Pitch" w:eastAsia="Times New Roman" w:hAnsi="Courier 10 Pitch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4872"/>
    <w:multiLevelType w:val="multilevel"/>
    <w:tmpl w:val="270E8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CC1989"/>
    <w:multiLevelType w:val="multilevel"/>
    <w:tmpl w:val="C9622A5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b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1AF209A"/>
    <w:multiLevelType w:val="hybridMultilevel"/>
    <w:tmpl w:val="B68EE3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86556"/>
    <w:multiLevelType w:val="multilevel"/>
    <w:tmpl w:val="8974AC82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5CD40C39"/>
    <w:multiLevelType w:val="multilevel"/>
    <w:tmpl w:val="C9622A5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  <w:b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celo Inacio">
    <w15:presenceInfo w15:providerId="Windows Live" w15:userId="feeec83333856fb1"/>
  </w15:person>
  <w15:person w15:author="Eduardo Sakaue">
    <w15:presenceInfo w15:providerId="AD" w15:userId="S-1-12-1-2016147434-1114614064-25957252-40619145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71E"/>
    <w:rsid w:val="00002FDD"/>
    <w:rsid w:val="000156FD"/>
    <w:rsid w:val="0005129C"/>
    <w:rsid w:val="0006468F"/>
    <w:rsid w:val="000D4318"/>
    <w:rsid w:val="000F579C"/>
    <w:rsid w:val="0012575D"/>
    <w:rsid w:val="00171855"/>
    <w:rsid w:val="002C515A"/>
    <w:rsid w:val="00352F74"/>
    <w:rsid w:val="0038515E"/>
    <w:rsid w:val="003A33EF"/>
    <w:rsid w:val="00452A92"/>
    <w:rsid w:val="004A6E0A"/>
    <w:rsid w:val="004C5A9E"/>
    <w:rsid w:val="005D4F2D"/>
    <w:rsid w:val="005F245B"/>
    <w:rsid w:val="005F3B55"/>
    <w:rsid w:val="00651063"/>
    <w:rsid w:val="0066512C"/>
    <w:rsid w:val="006F4DA3"/>
    <w:rsid w:val="00733211"/>
    <w:rsid w:val="007900AC"/>
    <w:rsid w:val="007B11C8"/>
    <w:rsid w:val="007F0F64"/>
    <w:rsid w:val="0080675A"/>
    <w:rsid w:val="008B6D5F"/>
    <w:rsid w:val="00936965"/>
    <w:rsid w:val="009C22DA"/>
    <w:rsid w:val="00A23B51"/>
    <w:rsid w:val="00A40D2D"/>
    <w:rsid w:val="00A85499"/>
    <w:rsid w:val="00B22C0C"/>
    <w:rsid w:val="00BE55E8"/>
    <w:rsid w:val="00C9051B"/>
    <w:rsid w:val="00CF7B33"/>
    <w:rsid w:val="00D53B67"/>
    <w:rsid w:val="00E2057E"/>
    <w:rsid w:val="00E30548"/>
    <w:rsid w:val="00EE1621"/>
    <w:rsid w:val="00EE6B59"/>
    <w:rsid w:val="00F27925"/>
    <w:rsid w:val="00F56B0F"/>
    <w:rsid w:val="00F6771E"/>
    <w:rsid w:val="00F81FF4"/>
    <w:rsid w:val="00F8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3866C70F"/>
  <w15:docId w15:val="{772809F0-9B9E-4CB4-8040-859FD5D3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overflowPunct w:val="0"/>
      <w:spacing w:after="160" w:line="252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806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0D4318"/>
    <w:pPr>
      <w:suppressAutoHyphens w:val="0"/>
      <w:overflowPunct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3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  <w:qFormat/>
  </w:style>
  <w:style w:type="character" w:customStyle="1" w:styleId="FooterChar">
    <w:name w:val="Footer Char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Heading1Char">
    <w:name w:val="Heading 1 Char"/>
    <w:basedOn w:val="Fontepargpadro"/>
    <w:qFormat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BalloonTextChar">
    <w:name w:val="Balloon Text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Fontepargpadro"/>
    <w:qFormat/>
  </w:style>
  <w:style w:type="character" w:customStyle="1" w:styleId="spellingerror">
    <w:name w:val="spellingerror"/>
    <w:basedOn w:val="Fontepargpadro"/>
    <w:qFormat/>
  </w:style>
  <w:style w:type="character" w:customStyle="1" w:styleId="eop">
    <w:name w:val="eop"/>
    <w:basedOn w:val="Fontepargpadro"/>
    <w:qFormat/>
  </w:style>
  <w:style w:type="character" w:customStyle="1" w:styleId="subtitulotexto">
    <w:name w:val="subtitulo_texto"/>
    <w:basedOn w:val="Fontepargpadro"/>
    <w:qFormat/>
  </w:style>
  <w:style w:type="character" w:customStyle="1" w:styleId="nfase1">
    <w:name w:val="Ênfase1"/>
    <w:basedOn w:val="Fontepargpadro"/>
    <w:qFormat/>
    <w:rPr>
      <w:i/>
      <w:iCs/>
    </w:rPr>
  </w:style>
  <w:style w:type="character" w:styleId="CitaoHTML">
    <w:name w:val="HTML Cite"/>
    <w:basedOn w:val="Fontepargpadro"/>
    <w:qFormat/>
    <w:rPr>
      <w:i/>
      <w:iCs/>
    </w:rPr>
  </w:style>
  <w:style w:type="character" w:customStyle="1" w:styleId="reference-accessdate">
    <w:name w:val="reference-accessdate"/>
    <w:basedOn w:val="Fontepargpadro"/>
    <w:qFormat/>
  </w:style>
  <w:style w:type="character" w:customStyle="1" w:styleId="nowrap">
    <w:name w:val="nowrap"/>
    <w:basedOn w:val="Fontepargpadro"/>
    <w:qFormat/>
  </w:style>
  <w:style w:type="character" w:customStyle="1" w:styleId="mw-cite-backlink">
    <w:name w:val="mw-cite-backlink"/>
    <w:basedOn w:val="Fontepargpadro"/>
    <w:qFormat/>
  </w:style>
  <w:style w:type="character" w:customStyle="1" w:styleId="cite-accessibility-label">
    <w:name w:val="cite-accessibility-label"/>
    <w:basedOn w:val="Fontepargpadro"/>
    <w:qFormat/>
  </w:style>
  <w:style w:type="character" w:styleId="HiperlinkVisitado">
    <w:name w:val="FollowedHyperlink"/>
    <w:basedOn w:val="Fontepargpadro"/>
    <w:qFormat/>
    <w:rPr>
      <w:color w:val="954F72"/>
      <w:u w:val="single"/>
    </w:rPr>
  </w:style>
  <w:style w:type="character" w:customStyle="1" w:styleId="MenoPendente1">
    <w:name w:val="Menção Pendente1"/>
    <w:basedOn w:val="Fontepargpadro"/>
    <w:qFormat/>
    <w:rPr>
      <w:color w:val="808080"/>
      <w:highlight w:val="white"/>
    </w:rPr>
  </w:style>
  <w:style w:type="character" w:customStyle="1" w:styleId="ListLabel1">
    <w:name w:val="ListLabel 1"/>
    <w:qFormat/>
    <w:rPr>
      <w:sz w:val="20"/>
    </w:rPr>
  </w:style>
  <w:style w:type="character" w:customStyle="1" w:styleId="InternetLink">
    <w:name w:val="Internet Link"/>
    <w:basedOn w:val="Fontepargpadro"/>
    <w:qFormat/>
    <w:rPr>
      <w:color w:val="0563C1"/>
      <w:u w:val="single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CommentTextChar">
    <w:name w:val="Comment Text Char"/>
    <w:basedOn w:val="Fontepargpadro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Smbolosdenumerao">
    <w:name w:val="Símbolos de numeração"/>
    <w:qFormat/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styleId="nfase">
    <w:name w:val="Emphasis"/>
    <w:qFormat/>
    <w:rPr>
      <w:i/>
      <w:i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Ttulo11">
    <w:name w:val="Título 11"/>
    <w:basedOn w:val="Normal"/>
    <w:qFormat/>
    <w:pPr>
      <w:outlineLvl w:val="0"/>
    </w:pPr>
  </w:style>
  <w:style w:type="paragraph" w:customStyle="1" w:styleId="Ttulo10">
    <w:name w:val="Título1"/>
    <w:basedOn w:val="Normal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qFormat/>
    <w:pPr>
      <w:spacing w:after="140" w:line="288" w:lineRule="auto"/>
    </w:pPr>
  </w:style>
  <w:style w:type="paragraph" w:customStyle="1" w:styleId="Lista1">
    <w:name w:val="Lista1"/>
    <w:basedOn w:val="Corpodotexto"/>
    <w:qFormat/>
    <w:rPr>
      <w:rFonts w:cs="FreeSans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Cabealho1">
    <w:name w:val="Cabeçalho1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Default">
    <w:name w:val="Default"/>
    <w:qFormat/>
    <w:pPr>
      <w:suppressAutoHyphens/>
      <w:overflowPunct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qFormat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comentrio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qFormat/>
    <w:rPr>
      <w:b/>
      <w:bCs/>
    </w:rPr>
  </w:style>
  <w:style w:type="paragraph" w:styleId="Cabealho">
    <w:name w:val="header"/>
    <w:basedOn w:val="Normal"/>
    <w:link w:val="CabealhoChar"/>
    <w:uiPriority w:val="99"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paragraph" w:customStyle="1" w:styleId="Textoprformatado">
    <w:name w:val="Texto préformatado"/>
    <w:basedOn w:val="Normal"/>
    <w:qFormat/>
  </w:style>
  <w:style w:type="character" w:customStyle="1" w:styleId="CorpodetextoChar">
    <w:name w:val="Corpo de texto Char"/>
    <w:basedOn w:val="Fontepargpadro"/>
    <w:link w:val="Corpodetexto"/>
    <w:rsid w:val="0006468F"/>
    <w:rPr>
      <w:color w:val="00000A"/>
      <w:sz w:val="22"/>
    </w:rPr>
  </w:style>
  <w:style w:type="character" w:customStyle="1" w:styleId="Ttulo2Char">
    <w:name w:val="Título 2 Char"/>
    <w:basedOn w:val="Fontepargpadro"/>
    <w:link w:val="Ttulo2"/>
    <w:uiPriority w:val="9"/>
    <w:rsid w:val="000D431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06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332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9051B"/>
    <w:pPr>
      <w:suppressAutoHyphens w:val="0"/>
      <w:overflowPunct/>
      <w:spacing w:line="259" w:lineRule="auto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9051B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A85499"/>
    <w:pPr>
      <w:tabs>
        <w:tab w:val="left" w:pos="440"/>
        <w:tab w:val="right" w:leader="dot" w:pos="8636"/>
      </w:tabs>
      <w:spacing w:after="10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C9051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9051B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A854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5499"/>
    <w:rPr>
      <w:color w:val="00000A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A85499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ocs.docker.com/engine/installation/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infowester.com/cloudcomputing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ip_do_host:8888/" TargetMode="External"/><Relationship Id="rId20" Type="http://schemas.openxmlformats.org/officeDocument/2006/relationships/hyperlink" Target="https://www.infoq.com/presentations/agile-infrastructure.%20InfoQ.%2005%20March&#160;201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hub.docker.com/r/google/cadvisor/" TargetMode="External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10 Pitch">
    <w:altName w:val="Times New Roman"/>
    <w:charset w:val="01"/>
    <w:family w:val="roman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D33"/>
    <w:rsid w:val="0047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C03CA4F0AB34D8C822EA1270D95266A">
    <w:name w:val="9C03CA4F0AB34D8C822EA1270D95266A"/>
    <w:rsid w:val="00475D33"/>
  </w:style>
  <w:style w:type="paragraph" w:customStyle="1" w:styleId="E8F264C359614A558FD1120F47169597">
    <w:name w:val="E8F264C359614A558FD1120F47169597"/>
    <w:rsid w:val="00475D33"/>
  </w:style>
  <w:style w:type="paragraph" w:customStyle="1" w:styleId="BC18B7403BDE4B56AE10F313B18F83FD">
    <w:name w:val="BC18B7403BDE4B56AE10F313B18F83FD"/>
    <w:rsid w:val="00475D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49157-D535-4796-919C-BD495C900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33</Pages>
  <Words>4815</Words>
  <Characters>26007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Thiago Fortunato</cp:lastModifiedBy>
  <cp:revision>36</cp:revision>
  <dcterms:created xsi:type="dcterms:W3CDTF">2017-11-16T22:26:00Z</dcterms:created>
  <dcterms:modified xsi:type="dcterms:W3CDTF">2017-11-20T02:37:00Z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